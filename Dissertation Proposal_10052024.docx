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APA7th"/>
          <w:lang w:val="en-US"/>
        </w:rPr>
        <w:alias w:val="Full Title"/>
        <w:tag w:val="Full Title"/>
        <w:id w:val="49512323"/>
        <w:placeholder>
          <w:docPart w:val="23A5DE5ACB4543AC8ADB0EF006241E10"/>
        </w:placeholder>
      </w:sdtPr>
      <w:sdtContent>
        <w:p w14:paraId="5C2B04B8" w14:textId="77F0F2D6" w:rsidR="00831A39" w:rsidRPr="00B53EFB" w:rsidRDefault="00F055BA" w:rsidP="00976125">
          <w:pPr>
            <w:spacing w:line="360" w:lineRule="auto"/>
            <w:jc w:val="center"/>
            <w:rPr>
              <w:b/>
              <w:color w:val="000000" w:themeColor="text1"/>
              <w:lang w:val="en-US"/>
            </w:rPr>
          </w:pPr>
          <w:r w:rsidRPr="00B53EFB">
            <w:rPr>
              <w:b/>
              <w:color w:val="000000" w:themeColor="text1"/>
              <w:lang w:val="en-US"/>
            </w:rPr>
            <w:t>Investigating Social Justice in Ghana's Higher Education System Using Sen</w:t>
          </w:r>
          <w:r w:rsidR="00060998">
            <w:rPr>
              <w:b/>
              <w:color w:val="000000" w:themeColor="text1"/>
              <w:lang w:val="en-US"/>
            </w:rPr>
            <w:t>’s</w:t>
          </w:r>
          <w:r w:rsidRPr="00B53EFB">
            <w:rPr>
              <w:b/>
              <w:color w:val="000000" w:themeColor="text1"/>
              <w:lang w:val="en-US"/>
            </w:rPr>
            <w:t xml:space="preserve"> </w:t>
          </w:r>
          <w:r w:rsidR="00060998">
            <w:rPr>
              <w:b/>
              <w:color w:val="000000" w:themeColor="text1"/>
              <w:lang w:val="en-US"/>
            </w:rPr>
            <w:t xml:space="preserve">Capabilities </w:t>
          </w:r>
          <w:r w:rsidRPr="00B53EFB">
            <w:rPr>
              <w:b/>
              <w:color w:val="000000" w:themeColor="text1"/>
              <w:lang w:val="en-US"/>
            </w:rPr>
            <w:t>Framework</w:t>
          </w:r>
        </w:p>
        <w:p w14:paraId="12236D19" w14:textId="03868F10" w:rsidR="000A4A01" w:rsidRPr="00B53EFB" w:rsidRDefault="00000000" w:rsidP="00976125">
          <w:pPr>
            <w:spacing w:line="360" w:lineRule="auto"/>
            <w:jc w:val="center"/>
            <w:rPr>
              <w:rStyle w:val="APA7th"/>
              <w:lang w:val="en-US"/>
            </w:rPr>
          </w:pPr>
        </w:p>
      </w:sdtContent>
    </w:sdt>
    <w:p w14:paraId="04A945BD" w14:textId="7AB63888" w:rsidR="00F055BA" w:rsidRPr="00B53EFB" w:rsidRDefault="00F055BA" w:rsidP="00976125">
      <w:pPr>
        <w:spacing w:line="360" w:lineRule="auto"/>
        <w:jc w:val="center"/>
        <w:rPr>
          <w:lang w:val="en-US"/>
        </w:rPr>
      </w:pPr>
      <w:r w:rsidRPr="00B53EFB">
        <w:rPr>
          <w:rStyle w:val="ts-alignment-element"/>
          <w:color w:val="000000"/>
        </w:rPr>
        <w:t>Gana'nın</w:t>
      </w:r>
      <w:r w:rsidRPr="00B53EFB">
        <w:rPr>
          <w:color w:val="000000"/>
        </w:rPr>
        <w:t xml:space="preserve"> </w:t>
      </w:r>
      <w:r w:rsidRPr="00B53EFB">
        <w:rPr>
          <w:rStyle w:val="ts-alignment-element"/>
          <w:color w:val="000000"/>
        </w:rPr>
        <w:t>Yükseköğretim</w:t>
      </w:r>
      <w:r w:rsidRPr="00B53EFB">
        <w:rPr>
          <w:color w:val="000000"/>
        </w:rPr>
        <w:t xml:space="preserve"> </w:t>
      </w:r>
      <w:r w:rsidRPr="00B53EFB">
        <w:rPr>
          <w:rStyle w:val="ts-alignment-element"/>
          <w:color w:val="000000"/>
        </w:rPr>
        <w:t>Sisteminde</w:t>
      </w:r>
      <w:r w:rsidRPr="00B53EFB">
        <w:rPr>
          <w:color w:val="000000"/>
        </w:rPr>
        <w:t xml:space="preserve"> </w:t>
      </w:r>
      <w:r w:rsidRPr="00B53EFB">
        <w:rPr>
          <w:rStyle w:val="ts-alignment-element"/>
          <w:color w:val="000000"/>
        </w:rPr>
        <w:t>Sosyal</w:t>
      </w:r>
      <w:r w:rsidRPr="00B53EFB">
        <w:rPr>
          <w:color w:val="000000"/>
        </w:rPr>
        <w:t xml:space="preserve"> </w:t>
      </w:r>
      <w:r w:rsidRPr="00B53EFB">
        <w:rPr>
          <w:rStyle w:val="ts-alignment-element"/>
          <w:color w:val="000000"/>
        </w:rPr>
        <w:t>Adaletin</w:t>
      </w:r>
      <w:r w:rsidRPr="00B53EFB">
        <w:rPr>
          <w:color w:val="000000"/>
        </w:rPr>
        <w:t xml:space="preserve"> </w:t>
      </w:r>
      <w:r w:rsidRPr="00B53EFB">
        <w:rPr>
          <w:rStyle w:val="ts-alignment-element"/>
          <w:color w:val="000000"/>
        </w:rPr>
        <w:t>Sen</w:t>
      </w:r>
      <w:r w:rsidR="00060998">
        <w:rPr>
          <w:color w:val="000000"/>
        </w:rPr>
        <w:t xml:space="preserve">’in </w:t>
      </w:r>
      <w:r w:rsidR="00060998">
        <w:rPr>
          <w:rStyle w:val="ts-alignment-element-highlighted"/>
          <w:color w:val="000000"/>
          <w:shd w:val="clear" w:color="auto" w:fill="D4D4D4"/>
        </w:rPr>
        <w:t xml:space="preserve">Yetkinlikler </w:t>
      </w:r>
      <w:r w:rsidRPr="00B53EFB">
        <w:rPr>
          <w:rStyle w:val="ts-alignment-element"/>
          <w:color w:val="000000"/>
        </w:rPr>
        <w:t>Çerçevesini</w:t>
      </w:r>
      <w:r w:rsidRPr="00B53EFB">
        <w:rPr>
          <w:color w:val="000000"/>
        </w:rPr>
        <w:t xml:space="preserve"> </w:t>
      </w:r>
      <w:r w:rsidRPr="00B53EFB">
        <w:rPr>
          <w:rStyle w:val="ts-alignment-element"/>
          <w:color w:val="000000"/>
        </w:rPr>
        <w:t>Kullanarak</w:t>
      </w:r>
      <w:r w:rsidRPr="00B53EFB">
        <w:rPr>
          <w:color w:val="000000"/>
        </w:rPr>
        <w:t xml:space="preserve"> </w:t>
      </w:r>
      <w:r w:rsidRPr="00B53EFB">
        <w:rPr>
          <w:rStyle w:val="ts-alignment-element"/>
          <w:color w:val="000000"/>
        </w:rPr>
        <w:t>İncelenmesi</w:t>
      </w:r>
      <w:r w:rsidRPr="00B53EFB">
        <w:rPr>
          <w:lang w:val="en-US"/>
        </w:rPr>
        <w:t xml:space="preserve"> </w:t>
      </w:r>
    </w:p>
    <w:p w14:paraId="1B6AC671" w14:textId="522F890B" w:rsidR="000A4A01" w:rsidRPr="00B53EFB" w:rsidRDefault="00000000" w:rsidP="00976125">
      <w:pPr>
        <w:spacing w:line="360" w:lineRule="auto"/>
        <w:jc w:val="center"/>
        <w:rPr>
          <w:lang w:val="en-US"/>
        </w:rPr>
      </w:pPr>
      <w:sdt>
        <w:sdtPr>
          <w:rPr>
            <w:lang w:val="en-US"/>
          </w:rPr>
          <w:alias w:val="First Name Last Name"/>
          <w:tag w:val="First Name Last Name"/>
          <w:id w:val="1233819207"/>
          <w:placeholder>
            <w:docPart w:val="2E5B5DCD386B4FFE9DA8BF250B32FC19"/>
          </w:placeholder>
        </w:sdtPr>
        <w:sdtContent>
          <w:r w:rsidR="000A4A01" w:rsidRPr="00B53EFB">
            <w:rPr>
              <w:lang w:val="en-US"/>
            </w:rPr>
            <w:t>Lukman Ziblim</w:t>
          </w:r>
        </w:sdtContent>
      </w:sdt>
    </w:p>
    <w:sdt>
      <w:sdtPr>
        <w:rPr>
          <w:lang w:val="en-US"/>
        </w:rPr>
        <w:alias w:val="Department, Bow Valley College"/>
        <w:tag w:val="Department, Bow Valley College"/>
        <w:id w:val="-210271138"/>
        <w:placeholder>
          <w:docPart w:val="E57588C984A24550B5A5E03E15744923"/>
        </w:placeholder>
      </w:sdtPr>
      <w:sdtContent>
        <w:p w14:paraId="6A4B8CC7" w14:textId="77777777" w:rsidR="000A4A01" w:rsidRPr="00B53EFB" w:rsidRDefault="000A4A01" w:rsidP="00976125">
          <w:pPr>
            <w:spacing w:line="360" w:lineRule="auto"/>
            <w:jc w:val="center"/>
            <w:rPr>
              <w:lang w:val="en-US"/>
            </w:rPr>
          </w:pPr>
          <w:r w:rsidRPr="00B53EFB">
            <w:rPr>
              <w:lang w:val="en-US"/>
            </w:rPr>
            <w:t>Department of Educational Sciences</w:t>
          </w:r>
        </w:p>
        <w:p w14:paraId="6F64A32E" w14:textId="77777777" w:rsidR="000A4A01" w:rsidRPr="00B53EFB" w:rsidRDefault="000A4A01" w:rsidP="00976125">
          <w:pPr>
            <w:spacing w:line="360" w:lineRule="auto"/>
            <w:jc w:val="center"/>
            <w:rPr>
              <w:lang w:val="en-US"/>
            </w:rPr>
          </w:pPr>
          <w:r w:rsidRPr="00B53EFB">
            <w:rPr>
              <w:lang w:val="en-US"/>
            </w:rPr>
            <w:t>Faculty of Education</w:t>
          </w:r>
        </w:p>
        <w:p w14:paraId="02D50357" w14:textId="77777777" w:rsidR="000A4A01" w:rsidRPr="00B53EFB" w:rsidRDefault="000A4A01" w:rsidP="00976125">
          <w:pPr>
            <w:spacing w:line="360" w:lineRule="auto"/>
            <w:jc w:val="center"/>
            <w:rPr>
              <w:lang w:val="en-US"/>
            </w:rPr>
          </w:pPr>
          <w:r w:rsidRPr="00B53EFB">
            <w:rPr>
              <w:lang w:val="en-US"/>
            </w:rPr>
            <w:t>Middle East Technical University</w:t>
          </w:r>
        </w:p>
        <w:p w14:paraId="40EDDC2C" w14:textId="77777777" w:rsidR="000A4A01" w:rsidRPr="00B53EFB" w:rsidRDefault="000A4A01" w:rsidP="00976125">
          <w:pPr>
            <w:spacing w:line="360" w:lineRule="auto"/>
            <w:jc w:val="center"/>
            <w:rPr>
              <w:lang w:val="en-US"/>
            </w:rPr>
          </w:pPr>
        </w:p>
        <w:p w14:paraId="00246D57" w14:textId="45694A6A" w:rsidR="000A4A01" w:rsidRPr="00B53EFB" w:rsidRDefault="00000000" w:rsidP="00976125">
          <w:pPr>
            <w:spacing w:line="360" w:lineRule="auto"/>
            <w:jc w:val="center"/>
            <w:rPr>
              <w:lang w:val="en-US"/>
            </w:rPr>
          </w:pPr>
        </w:p>
      </w:sdtContent>
    </w:sdt>
    <w:sdt>
      <w:sdtPr>
        <w:rPr>
          <w:lang w:val="en-US"/>
        </w:rPr>
        <w:alias w:val="Course Code: Course Name"/>
        <w:tag w:val="Course Code: Course Name"/>
        <w:id w:val="1117729140"/>
        <w:placeholder>
          <w:docPart w:val="4C831B88108F479CAD74FF407F1E176B"/>
        </w:placeholder>
      </w:sdtPr>
      <w:sdtContent>
        <w:p w14:paraId="1083558F" w14:textId="712FB6AD" w:rsidR="000A4A01" w:rsidRPr="00B53EFB" w:rsidRDefault="000A4A01" w:rsidP="002E0090">
          <w:pPr>
            <w:spacing w:line="360" w:lineRule="auto"/>
            <w:jc w:val="both"/>
            <w:rPr>
              <w:lang w:val="en-US"/>
            </w:rPr>
          </w:pPr>
        </w:p>
        <w:p w14:paraId="19761636" w14:textId="77777777" w:rsidR="000A4A01" w:rsidRPr="00B53EFB" w:rsidRDefault="00000000" w:rsidP="002E0090">
          <w:pPr>
            <w:spacing w:line="360" w:lineRule="auto"/>
            <w:jc w:val="both"/>
            <w:rPr>
              <w:lang w:val="en-US"/>
            </w:rPr>
          </w:pPr>
        </w:p>
      </w:sdtContent>
    </w:sdt>
    <w:p w14:paraId="1E5E4FCC" w14:textId="77777777" w:rsidR="00BA3908" w:rsidRPr="00B53EFB" w:rsidRDefault="00BA3908" w:rsidP="002E0090">
      <w:pPr>
        <w:spacing w:line="360" w:lineRule="auto"/>
        <w:jc w:val="both"/>
        <w:rPr>
          <w:lang w:val="en-US"/>
        </w:rPr>
      </w:pPr>
    </w:p>
    <w:p w14:paraId="2327F5D1" w14:textId="77777777" w:rsidR="00BA3908" w:rsidRPr="00B53EFB" w:rsidRDefault="00BA3908" w:rsidP="002E0090">
      <w:pPr>
        <w:spacing w:line="360" w:lineRule="auto"/>
        <w:jc w:val="both"/>
        <w:rPr>
          <w:lang w:val="en-US"/>
        </w:rPr>
      </w:pPr>
    </w:p>
    <w:p w14:paraId="022CE863" w14:textId="77777777" w:rsidR="00976125" w:rsidRPr="00B53EFB" w:rsidRDefault="00976125" w:rsidP="00976125">
      <w:pPr>
        <w:rPr>
          <w:lang w:val="en-US"/>
        </w:rPr>
      </w:pPr>
      <w:bookmarkStart w:id="0" w:name="_Toc148261781"/>
    </w:p>
    <w:p w14:paraId="7DCDFB6E" w14:textId="77777777" w:rsidR="00976125" w:rsidRPr="00B53EFB" w:rsidRDefault="00976125" w:rsidP="00976125">
      <w:pPr>
        <w:rPr>
          <w:lang w:val="en-US"/>
        </w:rPr>
      </w:pPr>
    </w:p>
    <w:p w14:paraId="7314DD9C" w14:textId="77777777" w:rsidR="00976125" w:rsidRPr="00B53EFB" w:rsidRDefault="00976125" w:rsidP="00976125">
      <w:pPr>
        <w:rPr>
          <w:lang w:val="en-US"/>
        </w:rPr>
      </w:pPr>
    </w:p>
    <w:p w14:paraId="7FA650C8" w14:textId="77777777" w:rsidR="00976125" w:rsidRPr="00B53EFB" w:rsidRDefault="00976125" w:rsidP="00976125">
      <w:pPr>
        <w:rPr>
          <w:lang w:val="en-US"/>
        </w:rPr>
      </w:pPr>
    </w:p>
    <w:p w14:paraId="0C3EF409" w14:textId="77777777" w:rsidR="00976125" w:rsidRPr="00B53EFB" w:rsidRDefault="00976125" w:rsidP="00976125">
      <w:pPr>
        <w:rPr>
          <w:lang w:val="en-US"/>
        </w:rPr>
      </w:pPr>
    </w:p>
    <w:p w14:paraId="295DF865" w14:textId="77777777" w:rsidR="00976125" w:rsidRPr="00B53EFB" w:rsidRDefault="00976125" w:rsidP="00976125">
      <w:pPr>
        <w:rPr>
          <w:lang w:val="en-US"/>
        </w:rPr>
      </w:pPr>
    </w:p>
    <w:p w14:paraId="7D5FE4EA" w14:textId="77777777" w:rsidR="00976125" w:rsidRPr="00B53EFB" w:rsidRDefault="00976125" w:rsidP="00976125">
      <w:pPr>
        <w:rPr>
          <w:lang w:val="en-US"/>
        </w:rPr>
      </w:pPr>
    </w:p>
    <w:p w14:paraId="72B55C8F" w14:textId="77777777" w:rsidR="00976125" w:rsidRPr="00B53EFB" w:rsidRDefault="00976125" w:rsidP="00976125">
      <w:pPr>
        <w:rPr>
          <w:lang w:val="en-US"/>
        </w:rPr>
      </w:pPr>
    </w:p>
    <w:p w14:paraId="2917DFEC" w14:textId="77777777" w:rsidR="00976125" w:rsidRPr="00B53EFB" w:rsidRDefault="00976125" w:rsidP="00976125">
      <w:pPr>
        <w:rPr>
          <w:lang w:val="en-US"/>
        </w:rPr>
      </w:pPr>
    </w:p>
    <w:p w14:paraId="67F58DCA" w14:textId="77777777" w:rsidR="00976125" w:rsidRPr="00B53EFB" w:rsidRDefault="00976125" w:rsidP="00976125">
      <w:pPr>
        <w:rPr>
          <w:lang w:val="en-US"/>
        </w:rPr>
      </w:pPr>
    </w:p>
    <w:p w14:paraId="7DA5A436" w14:textId="77777777" w:rsidR="00976125" w:rsidRPr="00B53EFB" w:rsidRDefault="00976125" w:rsidP="00976125">
      <w:pPr>
        <w:rPr>
          <w:lang w:val="en-US"/>
        </w:rPr>
      </w:pPr>
    </w:p>
    <w:p w14:paraId="5DDAA60F" w14:textId="77777777" w:rsidR="00976125" w:rsidRPr="00B53EFB" w:rsidRDefault="00976125" w:rsidP="00976125">
      <w:pPr>
        <w:rPr>
          <w:lang w:val="en-US"/>
        </w:rPr>
      </w:pPr>
    </w:p>
    <w:p w14:paraId="256D2915" w14:textId="77777777" w:rsidR="00976125" w:rsidRPr="00B53EFB" w:rsidRDefault="00976125" w:rsidP="00976125">
      <w:pPr>
        <w:rPr>
          <w:lang w:val="en-US"/>
        </w:rPr>
      </w:pPr>
    </w:p>
    <w:p w14:paraId="5CA97078" w14:textId="77777777" w:rsidR="00976125" w:rsidRPr="00B53EFB" w:rsidRDefault="00976125" w:rsidP="00976125">
      <w:pPr>
        <w:rPr>
          <w:lang w:val="en-US"/>
        </w:rPr>
      </w:pPr>
    </w:p>
    <w:p w14:paraId="72CA17EE" w14:textId="77777777" w:rsidR="00976125" w:rsidRPr="00B53EFB" w:rsidRDefault="00976125" w:rsidP="00976125">
      <w:pPr>
        <w:rPr>
          <w:lang w:val="en-US"/>
        </w:rPr>
      </w:pPr>
    </w:p>
    <w:p w14:paraId="32861332" w14:textId="77777777" w:rsidR="00976125" w:rsidRPr="00B53EFB" w:rsidRDefault="00976125" w:rsidP="00976125">
      <w:pPr>
        <w:rPr>
          <w:lang w:val="en-US"/>
        </w:rPr>
      </w:pPr>
    </w:p>
    <w:p w14:paraId="478E2069" w14:textId="77777777" w:rsidR="00976125" w:rsidRPr="00B53EFB" w:rsidRDefault="00976125" w:rsidP="00976125">
      <w:pPr>
        <w:rPr>
          <w:lang w:val="en-US"/>
        </w:rPr>
      </w:pPr>
    </w:p>
    <w:p w14:paraId="2F1AB406" w14:textId="77777777" w:rsidR="00976125" w:rsidRPr="00B53EFB" w:rsidRDefault="00976125" w:rsidP="00976125">
      <w:pPr>
        <w:rPr>
          <w:lang w:val="en-US"/>
        </w:rPr>
      </w:pPr>
    </w:p>
    <w:p w14:paraId="73967CF7" w14:textId="77777777" w:rsidR="00976125" w:rsidRDefault="00976125" w:rsidP="00976125">
      <w:pPr>
        <w:rPr>
          <w:lang w:val="en-US"/>
        </w:rPr>
      </w:pPr>
    </w:p>
    <w:p w14:paraId="2B4FF1EA" w14:textId="77777777" w:rsidR="004E6018" w:rsidRDefault="004E6018" w:rsidP="00976125">
      <w:pPr>
        <w:rPr>
          <w:lang w:val="en-US"/>
        </w:rPr>
      </w:pPr>
    </w:p>
    <w:p w14:paraId="693A0898" w14:textId="77777777" w:rsidR="004E6018" w:rsidRDefault="004E6018" w:rsidP="00976125">
      <w:pPr>
        <w:rPr>
          <w:lang w:val="en-US"/>
        </w:rPr>
      </w:pPr>
    </w:p>
    <w:p w14:paraId="33AEA476" w14:textId="77777777" w:rsidR="004E6018" w:rsidRDefault="004E6018" w:rsidP="00976125">
      <w:pPr>
        <w:rPr>
          <w:lang w:val="en-US"/>
        </w:rPr>
      </w:pPr>
    </w:p>
    <w:p w14:paraId="5B20EEC1" w14:textId="77777777" w:rsidR="004E6018" w:rsidRDefault="004E6018" w:rsidP="00976125">
      <w:pPr>
        <w:rPr>
          <w:lang w:val="en-US"/>
        </w:rPr>
      </w:pPr>
    </w:p>
    <w:p w14:paraId="1D6037F8" w14:textId="77777777" w:rsidR="004E6018" w:rsidRPr="00B53EFB" w:rsidRDefault="004E6018" w:rsidP="00976125">
      <w:pPr>
        <w:rPr>
          <w:lang w:val="en-US"/>
        </w:rPr>
      </w:pPr>
    </w:p>
    <w:p w14:paraId="15853503" w14:textId="77777777" w:rsidR="00976125" w:rsidRPr="00B53EFB" w:rsidRDefault="00976125" w:rsidP="00976125">
      <w:pPr>
        <w:rPr>
          <w:lang w:val="en-US"/>
        </w:rPr>
      </w:pPr>
    </w:p>
    <w:p w14:paraId="29BEF149" w14:textId="5FB7CB2B" w:rsidR="00D71EC8" w:rsidRPr="00B53EFB" w:rsidRDefault="00D71EC8" w:rsidP="00F055BA">
      <w:pPr>
        <w:pStyle w:val="Heading1"/>
        <w:rPr>
          <w:rFonts w:ascii="Times New Roman" w:hAnsi="Times New Roman" w:cs="Times New Roman"/>
          <w:sz w:val="24"/>
          <w:szCs w:val="24"/>
          <w:lang w:val="en-US"/>
        </w:rPr>
      </w:pPr>
      <w:r w:rsidRPr="00B53EFB">
        <w:rPr>
          <w:rFonts w:ascii="Times New Roman" w:hAnsi="Times New Roman" w:cs="Times New Roman"/>
          <w:sz w:val="24"/>
          <w:szCs w:val="24"/>
          <w:lang w:val="en-US"/>
        </w:rPr>
        <w:lastRenderedPageBreak/>
        <w:t>ABSTRACT</w:t>
      </w:r>
      <w:bookmarkEnd w:id="0"/>
    </w:p>
    <w:p w14:paraId="31CD7010" w14:textId="44B05F72" w:rsidR="005D7523" w:rsidRPr="00B53EFB" w:rsidRDefault="000A4A01" w:rsidP="002E0090">
      <w:pPr>
        <w:spacing w:line="360" w:lineRule="auto"/>
        <w:jc w:val="both"/>
        <w:rPr>
          <w:lang w:val="en-US"/>
        </w:rPr>
      </w:pPr>
      <w:r w:rsidRPr="00B53EFB">
        <w:rPr>
          <w:lang w:val="en-US"/>
        </w:rPr>
        <w:t>Higher education</w:t>
      </w:r>
      <w:r w:rsidR="00FC3EED">
        <w:rPr>
          <w:lang w:val="en-US"/>
        </w:rPr>
        <w:t xml:space="preserve"> has been </w:t>
      </w:r>
      <w:r w:rsidR="00D226A5">
        <w:rPr>
          <w:lang w:val="en-US"/>
        </w:rPr>
        <w:t xml:space="preserve">one </w:t>
      </w:r>
      <w:r w:rsidR="00D226A5" w:rsidRPr="00B53EFB">
        <w:rPr>
          <w:lang w:val="en-US"/>
        </w:rPr>
        <w:t>of</w:t>
      </w:r>
      <w:r w:rsidR="00F055BA" w:rsidRPr="00B53EFB">
        <w:rPr>
          <w:lang w:val="en-US"/>
        </w:rPr>
        <w:t xml:space="preserve"> the </w:t>
      </w:r>
      <w:r w:rsidR="00FC3EED">
        <w:rPr>
          <w:lang w:val="en-US"/>
        </w:rPr>
        <w:t xml:space="preserve">most critical public services in modern times. Its centrality to societal life is related to its power </w:t>
      </w:r>
      <w:r w:rsidR="00D226A5">
        <w:rPr>
          <w:lang w:val="en-US"/>
        </w:rPr>
        <w:t xml:space="preserve">to ensure social mobility for the disadvantaged and allow </w:t>
      </w:r>
      <w:r w:rsidRPr="00B53EFB">
        <w:rPr>
          <w:lang w:val="en-US"/>
        </w:rPr>
        <w:t>vulnerable</w:t>
      </w:r>
      <w:r w:rsidR="00FC3EED">
        <w:rPr>
          <w:lang w:val="en-US"/>
        </w:rPr>
        <w:t xml:space="preserve"> groups</w:t>
      </w:r>
      <w:r w:rsidRPr="00B53EFB">
        <w:rPr>
          <w:lang w:val="en-US"/>
        </w:rPr>
        <w:t xml:space="preserve"> to attain a reasonab</w:t>
      </w:r>
      <w:r w:rsidR="006E69BE" w:rsidRPr="00B53EFB">
        <w:rPr>
          <w:lang w:val="en-US"/>
        </w:rPr>
        <w:t>ly</w:t>
      </w:r>
      <w:r w:rsidRPr="00B53EFB">
        <w:rPr>
          <w:lang w:val="en-US"/>
        </w:rPr>
        <w:t xml:space="preserve"> moderate standard of living. While</w:t>
      </w:r>
      <w:r w:rsidR="00F055BA" w:rsidRPr="00B53EFB">
        <w:rPr>
          <w:lang w:val="en-US"/>
        </w:rPr>
        <w:t>, to some extent, these higher education institutions have contributed to this agenda, a dispassionate examination of the institutions under consideration reveals a lot of paradoxes inherent in the system in that</w:t>
      </w:r>
      <w:r w:rsidR="002D669B" w:rsidRPr="00B53EFB">
        <w:rPr>
          <w:lang w:val="en-US"/>
        </w:rPr>
        <w:t xml:space="preserve"> they</w:t>
      </w:r>
      <w:r w:rsidRPr="00B53EFB">
        <w:rPr>
          <w:lang w:val="en-US"/>
        </w:rPr>
        <w:t xml:space="preserve"> embodied in themselves the main factors that contribute to the widening gap </w:t>
      </w:r>
      <w:r w:rsidR="002D669B" w:rsidRPr="00B53EFB">
        <w:rPr>
          <w:lang w:val="en-US"/>
        </w:rPr>
        <w:t>in</w:t>
      </w:r>
      <w:r w:rsidRPr="00B53EFB">
        <w:rPr>
          <w:lang w:val="en-US"/>
        </w:rPr>
        <w:t xml:space="preserve"> </w:t>
      </w:r>
      <w:r w:rsidR="002D669B" w:rsidRPr="00B53EFB">
        <w:rPr>
          <w:lang w:val="en-US"/>
        </w:rPr>
        <w:t xml:space="preserve">the </w:t>
      </w:r>
      <w:r w:rsidRPr="00B53EFB">
        <w:rPr>
          <w:lang w:val="en-US"/>
        </w:rPr>
        <w:t xml:space="preserve">societal strata. This study </w:t>
      </w:r>
      <w:r w:rsidR="00D226A5">
        <w:rPr>
          <w:lang w:val="en-US"/>
        </w:rPr>
        <w:t xml:space="preserve">would </w:t>
      </w:r>
      <w:r w:rsidR="00284AA1">
        <w:rPr>
          <w:lang w:val="en-US"/>
        </w:rPr>
        <w:t>explore</w:t>
      </w:r>
      <w:r w:rsidRPr="00B53EFB">
        <w:rPr>
          <w:lang w:val="en-US"/>
        </w:rPr>
        <w:t xml:space="preserve"> manifold accounts</w:t>
      </w:r>
      <w:r w:rsidR="00284AA1">
        <w:rPr>
          <w:lang w:val="en-US"/>
        </w:rPr>
        <w:t xml:space="preserve"> of </w:t>
      </w:r>
      <w:r w:rsidRPr="00B53EFB">
        <w:rPr>
          <w:lang w:val="en-US"/>
        </w:rPr>
        <w:t xml:space="preserve">how </w:t>
      </w:r>
      <w:r w:rsidR="00AD449B" w:rsidRPr="00B53EFB">
        <w:rPr>
          <w:lang w:val="en-US"/>
        </w:rPr>
        <w:t xml:space="preserve">government policies and </w:t>
      </w:r>
      <w:r w:rsidRPr="00B53EFB">
        <w:rPr>
          <w:lang w:val="en-US"/>
        </w:rPr>
        <w:t xml:space="preserve">higher education organizations </w:t>
      </w:r>
      <w:r w:rsidR="005D7523" w:rsidRPr="00B53EFB">
        <w:rPr>
          <w:lang w:val="en-US"/>
        </w:rPr>
        <w:t xml:space="preserve">seek to ensure social justice in the HE system. </w:t>
      </w:r>
    </w:p>
    <w:p w14:paraId="36F474F0" w14:textId="31C9959A" w:rsidR="00BA3908" w:rsidRPr="00B53EFB" w:rsidRDefault="00976125" w:rsidP="005D7523">
      <w:pPr>
        <w:spacing w:line="360" w:lineRule="auto"/>
        <w:ind w:firstLine="709"/>
        <w:jc w:val="both"/>
        <w:rPr>
          <w:lang w:val="en-US"/>
        </w:rPr>
      </w:pPr>
      <w:r w:rsidRPr="00B53EFB">
        <w:rPr>
          <w:lang w:val="en-US"/>
        </w:rPr>
        <w:t xml:space="preserve">Transformative </w:t>
      </w:r>
      <w:r w:rsidR="005D7523" w:rsidRPr="00B53EFB">
        <w:rPr>
          <w:lang w:val="en-US"/>
        </w:rPr>
        <w:t>Mixed-method</w:t>
      </w:r>
      <w:r w:rsidRPr="00B53EFB">
        <w:rPr>
          <w:lang w:val="en-US"/>
        </w:rPr>
        <w:t xml:space="preserve"> research will </w:t>
      </w:r>
      <w:r w:rsidR="005D7523" w:rsidRPr="00B53EFB">
        <w:rPr>
          <w:lang w:val="en-US"/>
        </w:rPr>
        <w:t>explore how state-level policies and institutional practices influence equity in HE and how that shapes</w:t>
      </w:r>
      <w:r w:rsidRPr="00B53EFB">
        <w:rPr>
          <w:lang w:val="en-US"/>
        </w:rPr>
        <w:t xml:space="preserve"> students’ experiences.</w:t>
      </w:r>
      <w:r w:rsidR="003F5BEA" w:rsidRPr="00B53EFB">
        <w:rPr>
          <w:lang w:val="en-US"/>
        </w:rPr>
        <w:t xml:space="preserve"> The results of this </w:t>
      </w:r>
      <w:r w:rsidR="005C6E33" w:rsidRPr="00B53EFB">
        <w:rPr>
          <w:lang w:val="en-US"/>
        </w:rPr>
        <w:t>study</w:t>
      </w:r>
      <w:r w:rsidR="003F5BEA" w:rsidRPr="00B53EFB">
        <w:rPr>
          <w:lang w:val="en-US"/>
        </w:rPr>
        <w:t xml:space="preserve"> aim to be </w:t>
      </w:r>
      <w:r w:rsidR="005C6E33" w:rsidRPr="00B53EFB">
        <w:rPr>
          <w:lang w:val="en-US"/>
        </w:rPr>
        <w:t>a policy</w:t>
      </w:r>
      <w:r w:rsidR="003F5BEA" w:rsidRPr="00B53EFB">
        <w:rPr>
          <w:lang w:val="en-US"/>
        </w:rPr>
        <w:t xml:space="preserve"> reference manual </w:t>
      </w:r>
      <w:r w:rsidR="008E7AC6" w:rsidRPr="00B53EFB">
        <w:rPr>
          <w:lang w:val="en-US"/>
        </w:rPr>
        <w:t xml:space="preserve">and </w:t>
      </w:r>
      <w:r w:rsidR="005D7523" w:rsidRPr="00B53EFB">
        <w:rPr>
          <w:lang w:val="en-US"/>
        </w:rPr>
        <w:t xml:space="preserve">a </w:t>
      </w:r>
      <w:r w:rsidR="00B95041" w:rsidRPr="00B53EFB">
        <w:rPr>
          <w:lang w:val="en-US"/>
        </w:rPr>
        <w:t>comprehensive</w:t>
      </w:r>
      <w:r w:rsidR="008E7AC6" w:rsidRPr="00B53EFB">
        <w:rPr>
          <w:lang w:val="en-US"/>
        </w:rPr>
        <w:t xml:space="preserve"> </w:t>
      </w:r>
      <w:r w:rsidR="00B95041" w:rsidRPr="00B53EFB">
        <w:rPr>
          <w:lang w:val="en-US"/>
        </w:rPr>
        <w:t>guide to understanding HE in Ghana</w:t>
      </w:r>
      <w:r w:rsidR="005D7523" w:rsidRPr="00B53EFB">
        <w:rPr>
          <w:lang w:val="en-US"/>
        </w:rPr>
        <w:t>,</w:t>
      </w:r>
      <w:r w:rsidR="00B95041" w:rsidRPr="00B53EFB">
        <w:rPr>
          <w:lang w:val="en-US"/>
        </w:rPr>
        <w:t xml:space="preserve"> </w:t>
      </w:r>
      <w:r w:rsidR="005D7523" w:rsidRPr="00B53EFB">
        <w:rPr>
          <w:lang w:val="en-US"/>
        </w:rPr>
        <w:t>thereby</w:t>
      </w:r>
      <w:r w:rsidR="00B95041" w:rsidRPr="00B53EFB">
        <w:rPr>
          <w:lang w:val="en-US"/>
        </w:rPr>
        <w:t xml:space="preserve"> </w:t>
      </w:r>
      <w:r w:rsidR="0052463B" w:rsidRPr="00B53EFB">
        <w:rPr>
          <w:lang w:val="en-US"/>
        </w:rPr>
        <w:t xml:space="preserve">contributing immensely to education attainment and development discourse in Ghana. It is also meant to be </w:t>
      </w:r>
      <w:r w:rsidR="005D7523" w:rsidRPr="00B53EFB">
        <w:rPr>
          <w:lang w:val="en-US"/>
        </w:rPr>
        <w:t>an excellent resource for international agencies like the World Bank, which invest heavily in education</w:t>
      </w:r>
      <w:r w:rsidR="0052463B" w:rsidRPr="00B53EFB">
        <w:rPr>
          <w:lang w:val="en-US"/>
        </w:rPr>
        <w:t xml:space="preserve"> </w:t>
      </w:r>
      <w:r w:rsidR="00C50914" w:rsidRPr="00B53EFB">
        <w:rPr>
          <w:lang w:val="en-US"/>
        </w:rPr>
        <w:t>i</w:t>
      </w:r>
      <w:r w:rsidR="0052463B" w:rsidRPr="00B53EFB">
        <w:rPr>
          <w:lang w:val="en-US"/>
        </w:rPr>
        <w:t xml:space="preserve">n their investment decisions.  </w:t>
      </w:r>
    </w:p>
    <w:p w14:paraId="5B36FC38" w14:textId="77777777" w:rsidR="00B32877" w:rsidRPr="00B53EFB" w:rsidRDefault="00B32877" w:rsidP="002E0090">
      <w:pPr>
        <w:spacing w:line="360" w:lineRule="auto"/>
        <w:jc w:val="both"/>
        <w:rPr>
          <w:lang w:val="en-US"/>
        </w:rPr>
      </w:pPr>
      <w:r w:rsidRPr="00B53EFB">
        <w:rPr>
          <w:lang w:val="en-US"/>
        </w:rPr>
        <w:br w:type="page"/>
      </w:r>
    </w:p>
    <w:sdt>
      <w:sdtPr>
        <w:rPr>
          <w:rFonts w:ascii="Times New Roman" w:eastAsiaTheme="minorHAnsi" w:hAnsi="Times New Roman" w:cs="Times New Roman"/>
          <w:b w:val="0"/>
          <w:bCs w:val="0"/>
          <w:color w:val="auto"/>
          <w:sz w:val="24"/>
          <w:szCs w:val="24"/>
          <w:lang w:val="en-TR"/>
        </w:rPr>
        <w:id w:val="183485761"/>
        <w:docPartObj>
          <w:docPartGallery w:val="Table of Contents"/>
          <w:docPartUnique/>
        </w:docPartObj>
      </w:sdtPr>
      <w:sdtEndPr>
        <w:rPr>
          <w:rFonts w:eastAsia="Times New Roman"/>
          <w:noProof/>
        </w:rPr>
      </w:sdtEndPr>
      <w:sdtContent>
        <w:p w14:paraId="0D41F56E" w14:textId="52246ACA" w:rsidR="006154AA" w:rsidRPr="00B53EFB" w:rsidRDefault="006154AA" w:rsidP="002E0090">
          <w:pPr>
            <w:pStyle w:val="TOCHeading"/>
            <w:spacing w:line="360" w:lineRule="auto"/>
            <w:jc w:val="both"/>
            <w:rPr>
              <w:rFonts w:ascii="Times New Roman" w:hAnsi="Times New Roman" w:cs="Times New Roman"/>
              <w:sz w:val="24"/>
              <w:szCs w:val="24"/>
            </w:rPr>
          </w:pPr>
          <w:r w:rsidRPr="00B53EFB">
            <w:rPr>
              <w:rFonts w:ascii="Times New Roman" w:hAnsi="Times New Roman" w:cs="Times New Roman"/>
              <w:sz w:val="24"/>
              <w:szCs w:val="24"/>
            </w:rPr>
            <w:t>Table of Contents</w:t>
          </w:r>
        </w:p>
        <w:p w14:paraId="2EEFF58E" w14:textId="74E658A0" w:rsidR="00E77642" w:rsidRPr="00B53EFB" w:rsidRDefault="006154AA" w:rsidP="002E0090">
          <w:pPr>
            <w:pStyle w:val="TOC1"/>
            <w:tabs>
              <w:tab w:val="right" w:leader="dot" w:pos="9062"/>
            </w:tabs>
            <w:jc w:val="both"/>
            <w:rPr>
              <w:rFonts w:ascii="Times New Roman" w:eastAsiaTheme="minorEastAsia" w:hAnsi="Times New Roman" w:cs="Times New Roman"/>
              <w:b w:val="0"/>
              <w:bCs w:val="0"/>
              <w:i w:val="0"/>
              <w:iCs w:val="0"/>
              <w:noProof/>
              <w:kern w:val="2"/>
              <w:lang w:val="en-US"/>
              <w14:ligatures w14:val="standardContextual"/>
            </w:rPr>
          </w:pPr>
          <w:r w:rsidRPr="00B53EFB">
            <w:rPr>
              <w:rFonts w:ascii="Times New Roman" w:hAnsi="Times New Roman" w:cs="Times New Roman"/>
              <w:b w:val="0"/>
              <w:bCs w:val="0"/>
              <w:lang w:val="en-US"/>
            </w:rPr>
            <w:fldChar w:fldCharType="begin"/>
          </w:r>
          <w:r w:rsidRPr="00B53EFB">
            <w:rPr>
              <w:rFonts w:ascii="Times New Roman" w:hAnsi="Times New Roman" w:cs="Times New Roman"/>
              <w:lang w:val="en-US"/>
            </w:rPr>
            <w:instrText xml:space="preserve"> TOC \o "1-3" \h \z \u </w:instrText>
          </w:r>
          <w:r w:rsidRPr="00B53EFB">
            <w:rPr>
              <w:rFonts w:ascii="Times New Roman" w:hAnsi="Times New Roman" w:cs="Times New Roman"/>
              <w:b w:val="0"/>
              <w:bCs w:val="0"/>
              <w:lang w:val="en-US"/>
            </w:rPr>
            <w:fldChar w:fldCharType="separate"/>
          </w:r>
          <w:hyperlink w:anchor="_Toc148261781" w:history="1">
            <w:r w:rsidR="00E77642" w:rsidRPr="00B53EFB">
              <w:rPr>
                <w:rStyle w:val="Hyperlink"/>
                <w:rFonts w:ascii="Times New Roman" w:hAnsi="Times New Roman" w:cs="Times New Roman"/>
                <w:noProof/>
                <w:lang w:val="en-US"/>
              </w:rPr>
              <w:t>ABSTRACT</w:t>
            </w:r>
            <w:r w:rsidR="00E77642" w:rsidRPr="00B53EFB">
              <w:rPr>
                <w:rFonts w:ascii="Times New Roman" w:hAnsi="Times New Roman" w:cs="Times New Roman"/>
                <w:noProof/>
                <w:webHidden/>
                <w:lang w:val="en-US"/>
              </w:rPr>
              <w:tab/>
            </w:r>
            <w:r w:rsidR="00E77642" w:rsidRPr="00B53EFB">
              <w:rPr>
                <w:rFonts w:ascii="Times New Roman" w:hAnsi="Times New Roman" w:cs="Times New Roman"/>
                <w:noProof/>
                <w:webHidden/>
                <w:lang w:val="en-US"/>
              </w:rPr>
              <w:fldChar w:fldCharType="begin"/>
            </w:r>
            <w:r w:rsidR="00E77642" w:rsidRPr="00B53EFB">
              <w:rPr>
                <w:rFonts w:ascii="Times New Roman" w:hAnsi="Times New Roman" w:cs="Times New Roman"/>
                <w:noProof/>
                <w:webHidden/>
                <w:lang w:val="en-US"/>
              </w:rPr>
              <w:instrText xml:space="preserve"> PAGEREF _Toc148261781 \h </w:instrText>
            </w:r>
            <w:r w:rsidR="00E77642" w:rsidRPr="00B53EFB">
              <w:rPr>
                <w:rFonts w:ascii="Times New Roman" w:hAnsi="Times New Roman" w:cs="Times New Roman"/>
                <w:noProof/>
                <w:webHidden/>
                <w:lang w:val="en-US"/>
              </w:rPr>
            </w:r>
            <w:r w:rsidR="00E77642" w:rsidRPr="00B53EFB">
              <w:rPr>
                <w:rFonts w:ascii="Times New Roman" w:hAnsi="Times New Roman" w:cs="Times New Roman"/>
                <w:noProof/>
                <w:webHidden/>
                <w:lang w:val="en-US"/>
              </w:rPr>
              <w:fldChar w:fldCharType="separate"/>
            </w:r>
            <w:r w:rsidR="00E77642" w:rsidRPr="00B53EFB">
              <w:rPr>
                <w:rFonts w:ascii="Times New Roman" w:hAnsi="Times New Roman" w:cs="Times New Roman"/>
                <w:noProof/>
                <w:webHidden/>
                <w:lang w:val="en-US"/>
              </w:rPr>
              <w:t>2</w:t>
            </w:r>
            <w:r w:rsidR="00E77642" w:rsidRPr="00B53EFB">
              <w:rPr>
                <w:rFonts w:ascii="Times New Roman" w:hAnsi="Times New Roman" w:cs="Times New Roman"/>
                <w:noProof/>
                <w:webHidden/>
                <w:lang w:val="en-US"/>
              </w:rPr>
              <w:fldChar w:fldCharType="end"/>
            </w:r>
          </w:hyperlink>
        </w:p>
        <w:p w14:paraId="46AC0E6B" w14:textId="3EB4AC2D" w:rsidR="00E77642" w:rsidRPr="00B53EFB" w:rsidRDefault="00000000" w:rsidP="002E0090">
          <w:pPr>
            <w:pStyle w:val="TOC1"/>
            <w:tabs>
              <w:tab w:val="right" w:leader="dot" w:pos="9062"/>
            </w:tabs>
            <w:jc w:val="both"/>
            <w:rPr>
              <w:rFonts w:ascii="Times New Roman" w:eastAsiaTheme="minorEastAsia" w:hAnsi="Times New Roman" w:cs="Times New Roman"/>
              <w:b w:val="0"/>
              <w:bCs w:val="0"/>
              <w:i w:val="0"/>
              <w:iCs w:val="0"/>
              <w:noProof/>
              <w:kern w:val="2"/>
              <w:lang w:val="en-US"/>
              <w14:ligatures w14:val="standardContextual"/>
            </w:rPr>
          </w:pPr>
          <w:hyperlink w:anchor="_Toc148261782" w:history="1">
            <w:r w:rsidR="00E77642" w:rsidRPr="00B53EFB">
              <w:rPr>
                <w:rStyle w:val="Hyperlink"/>
                <w:rFonts w:ascii="Times New Roman" w:hAnsi="Times New Roman" w:cs="Times New Roman"/>
                <w:noProof/>
                <w:lang w:val="en-US"/>
              </w:rPr>
              <w:t>CHAPTER 1</w:t>
            </w:r>
            <w:r w:rsidR="00E77642" w:rsidRPr="00B53EFB">
              <w:rPr>
                <w:rFonts w:ascii="Times New Roman" w:hAnsi="Times New Roman" w:cs="Times New Roman"/>
                <w:noProof/>
                <w:webHidden/>
                <w:lang w:val="en-US"/>
              </w:rPr>
              <w:tab/>
            </w:r>
            <w:r w:rsidR="00E77642" w:rsidRPr="00B53EFB">
              <w:rPr>
                <w:rFonts w:ascii="Times New Roman" w:hAnsi="Times New Roman" w:cs="Times New Roman"/>
                <w:noProof/>
                <w:webHidden/>
                <w:lang w:val="en-US"/>
              </w:rPr>
              <w:fldChar w:fldCharType="begin"/>
            </w:r>
            <w:r w:rsidR="00E77642" w:rsidRPr="00B53EFB">
              <w:rPr>
                <w:rFonts w:ascii="Times New Roman" w:hAnsi="Times New Roman" w:cs="Times New Roman"/>
                <w:noProof/>
                <w:webHidden/>
                <w:lang w:val="en-US"/>
              </w:rPr>
              <w:instrText xml:space="preserve"> PAGEREF _Toc148261782 \h </w:instrText>
            </w:r>
            <w:r w:rsidR="00E77642" w:rsidRPr="00B53EFB">
              <w:rPr>
                <w:rFonts w:ascii="Times New Roman" w:hAnsi="Times New Roman" w:cs="Times New Roman"/>
                <w:noProof/>
                <w:webHidden/>
                <w:lang w:val="en-US"/>
              </w:rPr>
            </w:r>
            <w:r w:rsidR="00E77642" w:rsidRPr="00B53EFB">
              <w:rPr>
                <w:rFonts w:ascii="Times New Roman" w:hAnsi="Times New Roman" w:cs="Times New Roman"/>
                <w:noProof/>
                <w:webHidden/>
                <w:lang w:val="en-US"/>
              </w:rPr>
              <w:fldChar w:fldCharType="separate"/>
            </w:r>
            <w:r w:rsidR="00E77642" w:rsidRPr="00B53EFB">
              <w:rPr>
                <w:rFonts w:ascii="Times New Roman" w:hAnsi="Times New Roman" w:cs="Times New Roman"/>
                <w:noProof/>
                <w:webHidden/>
                <w:lang w:val="en-US"/>
              </w:rPr>
              <w:t>4</w:t>
            </w:r>
            <w:r w:rsidR="00E77642" w:rsidRPr="00B53EFB">
              <w:rPr>
                <w:rFonts w:ascii="Times New Roman" w:hAnsi="Times New Roman" w:cs="Times New Roman"/>
                <w:noProof/>
                <w:webHidden/>
                <w:lang w:val="en-US"/>
              </w:rPr>
              <w:fldChar w:fldCharType="end"/>
            </w:r>
          </w:hyperlink>
        </w:p>
        <w:p w14:paraId="51B203CC" w14:textId="27AE464F" w:rsidR="00E77642" w:rsidRPr="00B53EFB" w:rsidRDefault="00000000" w:rsidP="002E0090">
          <w:pPr>
            <w:pStyle w:val="TOC1"/>
            <w:tabs>
              <w:tab w:val="right" w:leader="dot" w:pos="9062"/>
            </w:tabs>
            <w:jc w:val="both"/>
            <w:rPr>
              <w:rFonts w:ascii="Times New Roman" w:eastAsiaTheme="minorEastAsia" w:hAnsi="Times New Roman" w:cs="Times New Roman"/>
              <w:b w:val="0"/>
              <w:bCs w:val="0"/>
              <w:i w:val="0"/>
              <w:iCs w:val="0"/>
              <w:noProof/>
              <w:kern w:val="2"/>
              <w:lang w:val="en-US"/>
              <w14:ligatures w14:val="standardContextual"/>
            </w:rPr>
          </w:pPr>
          <w:hyperlink w:anchor="_Toc148261783" w:history="1">
            <w:r w:rsidR="00E77642" w:rsidRPr="00B53EFB">
              <w:rPr>
                <w:rStyle w:val="Hyperlink"/>
                <w:rFonts w:ascii="Times New Roman" w:hAnsi="Times New Roman" w:cs="Times New Roman"/>
                <w:noProof/>
                <w:lang w:val="en-US"/>
              </w:rPr>
              <w:t>INTRODUCTION</w:t>
            </w:r>
            <w:r w:rsidR="00E77642" w:rsidRPr="00B53EFB">
              <w:rPr>
                <w:rFonts w:ascii="Times New Roman" w:hAnsi="Times New Roman" w:cs="Times New Roman"/>
                <w:noProof/>
                <w:webHidden/>
                <w:lang w:val="en-US"/>
              </w:rPr>
              <w:tab/>
            </w:r>
            <w:r w:rsidR="00E77642" w:rsidRPr="00B53EFB">
              <w:rPr>
                <w:rFonts w:ascii="Times New Roman" w:hAnsi="Times New Roman" w:cs="Times New Roman"/>
                <w:noProof/>
                <w:webHidden/>
                <w:lang w:val="en-US"/>
              </w:rPr>
              <w:fldChar w:fldCharType="begin"/>
            </w:r>
            <w:r w:rsidR="00E77642" w:rsidRPr="00B53EFB">
              <w:rPr>
                <w:rFonts w:ascii="Times New Roman" w:hAnsi="Times New Roman" w:cs="Times New Roman"/>
                <w:noProof/>
                <w:webHidden/>
                <w:lang w:val="en-US"/>
              </w:rPr>
              <w:instrText xml:space="preserve"> PAGEREF _Toc148261783 \h </w:instrText>
            </w:r>
            <w:r w:rsidR="00E77642" w:rsidRPr="00B53EFB">
              <w:rPr>
                <w:rFonts w:ascii="Times New Roman" w:hAnsi="Times New Roman" w:cs="Times New Roman"/>
                <w:noProof/>
                <w:webHidden/>
                <w:lang w:val="en-US"/>
              </w:rPr>
            </w:r>
            <w:r w:rsidR="00E77642" w:rsidRPr="00B53EFB">
              <w:rPr>
                <w:rFonts w:ascii="Times New Roman" w:hAnsi="Times New Roman" w:cs="Times New Roman"/>
                <w:noProof/>
                <w:webHidden/>
                <w:lang w:val="en-US"/>
              </w:rPr>
              <w:fldChar w:fldCharType="separate"/>
            </w:r>
            <w:r w:rsidR="00E77642" w:rsidRPr="00B53EFB">
              <w:rPr>
                <w:rFonts w:ascii="Times New Roman" w:hAnsi="Times New Roman" w:cs="Times New Roman"/>
                <w:noProof/>
                <w:webHidden/>
                <w:lang w:val="en-US"/>
              </w:rPr>
              <w:t>4</w:t>
            </w:r>
            <w:r w:rsidR="00E77642" w:rsidRPr="00B53EFB">
              <w:rPr>
                <w:rFonts w:ascii="Times New Roman" w:hAnsi="Times New Roman" w:cs="Times New Roman"/>
                <w:noProof/>
                <w:webHidden/>
                <w:lang w:val="en-US"/>
              </w:rPr>
              <w:fldChar w:fldCharType="end"/>
            </w:r>
          </w:hyperlink>
        </w:p>
        <w:p w14:paraId="367140C6" w14:textId="4372B953" w:rsidR="006154AA" w:rsidRPr="00B53EFB" w:rsidRDefault="006154AA" w:rsidP="002E0090">
          <w:pPr>
            <w:spacing w:line="360" w:lineRule="auto"/>
            <w:jc w:val="both"/>
            <w:rPr>
              <w:lang w:val="en-US"/>
            </w:rPr>
          </w:pPr>
          <w:r w:rsidRPr="00B53EFB">
            <w:rPr>
              <w:b/>
              <w:bCs/>
              <w:noProof/>
              <w:lang w:val="en-US"/>
            </w:rPr>
            <w:fldChar w:fldCharType="end"/>
          </w:r>
        </w:p>
      </w:sdtContent>
    </w:sdt>
    <w:p w14:paraId="2F7F995E" w14:textId="761FB657" w:rsidR="00072132" w:rsidRPr="00B53EFB" w:rsidRDefault="00072132" w:rsidP="002E0090">
      <w:pPr>
        <w:spacing w:line="360" w:lineRule="auto"/>
        <w:jc w:val="both"/>
        <w:rPr>
          <w:b/>
          <w:bCs/>
          <w:lang w:val="en-US"/>
        </w:rPr>
      </w:pPr>
    </w:p>
    <w:p w14:paraId="6C3D42D8" w14:textId="3CAE4693" w:rsidR="00072132" w:rsidRPr="00B53EFB" w:rsidRDefault="00072132" w:rsidP="00C93D0A">
      <w:pPr>
        <w:spacing w:line="360" w:lineRule="auto"/>
        <w:jc w:val="both"/>
        <w:rPr>
          <w:b/>
          <w:bCs/>
          <w:lang w:val="en-US"/>
        </w:rPr>
      </w:pPr>
      <w:r w:rsidRPr="00B53EFB">
        <w:rPr>
          <w:b/>
          <w:bCs/>
          <w:lang w:val="en-US"/>
        </w:rPr>
        <w:br w:type="page"/>
      </w:r>
    </w:p>
    <w:p w14:paraId="4E7DC4EB" w14:textId="0B26192F" w:rsidR="00D47A5E" w:rsidRPr="00B53EFB" w:rsidRDefault="00D47A5E" w:rsidP="00C93D0A">
      <w:pPr>
        <w:spacing w:line="360" w:lineRule="auto"/>
        <w:jc w:val="both"/>
        <w:rPr>
          <w:b/>
          <w:bCs/>
          <w:lang w:val="en-US"/>
        </w:rPr>
      </w:pPr>
    </w:p>
    <w:p w14:paraId="1CF4C59E" w14:textId="25FA8096" w:rsidR="007A1C7C" w:rsidRPr="00B53EFB" w:rsidRDefault="00194345" w:rsidP="00194345">
      <w:pPr>
        <w:pStyle w:val="Title"/>
      </w:pPr>
      <w:r>
        <w:t xml:space="preserve">Introduction </w:t>
      </w:r>
    </w:p>
    <w:p w14:paraId="6145B862" w14:textId="34E6E7FB" w:rsidR="00672758" w:rsidRPr="00B53EFB" w:rsidRDefault="007A1C7C" w:rsidP="002E0090">
      <w:pPr>
        <w:spacing w:line="360" w:lineRule="auto"/>
        <w:jc w:val="both"/>
        <w:rPr>
          <w:lang w:val="en-US"/>
        </w:rPr>
      </w:pPr>
      <w:r w:rsidRPr="00B53EFB">
        <w:rPr>
          <w:lang w:val="en-US"/>
        </w:rPr>
        <w:t xml:space="preserve">Higher education (HE) </w:t>
      </w:r>
      <w:r w:rsidR="00A129CB" w:rsidRPr="00B53EFB">
        <w:rPr>
          <w:lang w:val="en-US"/>
        </w:rPr>
        <w:t xml:space="preserve">has different connotations for different groups of people </w:t>
      </w:r>
      <w:r w:rsidR="005E2F13">
        <w:rPr>
          <w:lang w:val="en-US"/>
        </w:rPr>
        <w:t>in the society</w:t>
      </w:r>
      <w:r w:rsidR="00A129CB" w:rsidRPr="00B53EFB">
        <w:rPr>
          <w:lang w:val="en-US"/>
        </w:rPr>
        <w:t xml:space="preserve">. </w:t>
      </w:r>
      <w:r w:rsidR="00CC07BC" w:rsidRPr="00B53EFB">
        <w:rPr>
          <w:lang w:val="en-US"/>
        </w:rPr>
        <w:t>Universit</w:t>
      </w:r>
      <w:r w:rsidR="005E2F13">
        <w:rPr>
          <w:lang w:val="en-US"/>
        </w:rPr>
        <w:t>ies</w:t>
      </w:r>
      <w:r w:rsidR="009B1A00">
        <w:rPr>
          <w:lang w:val="en-US"/>
        </w:rPr>
        <w:t xml:space="preserve">, which have become synonymous with higher education (Cobban, 1975), refer to the context of the </w:t>
      </w:r>
      <w:r w:rsidR="00D47A5E" w:rsidRPr="00B53EFB">
        <w:rPr>
          <w:lang w:val="en-US"/>
        </w:rPr>
        <w:t>higher-order</w:t>
      </w:r>
      <w:r w:rsidR="00CC07BC" w:rsidRPr="00B53EFB">
        <w:rPr>
          <w:lang w:val="en-US"/>
        </w:rPr>
        <w:t xml:space="preserve"> pursuit of knowledge and </w:t>
      </w:r>
      <w:r w:rsidR="00D47A5E" w:rsidRPr="00B53EFB">
        <w:rPr>
          <w:lang w:val="en-US"/>
        </w:rPr>
        <w:t xml:space="preserve">the </w:t>
      </w:r>
      <w:r w:rsidR="00CC07BC" w:rsidRPr="00B53EFB">
        <w:rPr>
          <w:lang w:val="en-US"/>
        </w:rPr>
        <w:t xml:space="preserve">dedication to inquiry (Boulton &amp; Lucas, 2011). Consequentially, in HE institutions there are students and teachers fully </w:t>
      </w:r>
      <w:r w:rsidR="00156328" w:rsidRPr="00B53EFB">
        <w:rPr>
          <w:lang w:val="en-US"/>
        </w:rPr>
        <w:t>immersed</w:t>
      </w:r>
      <w:r w:rsidR="00CC07BC" w:rsidRPr="00B53EFB">
        <w:rPr>
          <w:lang w:val="en-US"/>
        </w:rPr>
        <w:t xml:space="preserve"> in exploring meaning, engaging in </w:t>
      </w:r>
      <w:r w:rsidR="00AF2162" w:rsidRPr="00B53EFB">
        <w:rPr>
          <w:lang w:val="en-US"/>
        </w:rPr>
        <w:t>discourse,</w:t>
      </w:r>
      <w:r w:rsidR="00CC07BC" w:rsidRPr="00B53EFB">
        <w:rPr>
          <w:lang w:val="en-US"/>
        </w:rPr>
        <w:t xml:space="preserve"> and </w:t>
      </w:r>
      <w:r w:rsidR="003B2051" w:rsidRPr="00B53EFB">
        <w:rPr>
          <w:lang w:val="en-US"/>
        </w:rPr>
        <w:t xml:space="preserve">exploring the lengths and </w:t>
      </w:r>
      <w:r w:rsidR="00AF2162" w:rsidRPr="00B53EFB">
        <w:rPr>
          <w:lang w:val="en-US"/>
        </w:rPr>
        <w:t>depths of</w:t>
      </w:r>
      <w:r w:rsidR="003B2051" w:rsidRPr="00B53EFB">
        <w:rPr>
          <w:lang w:val="en-US"/>
        </w:rPr>
        <w:t xml:space="preserve"> their minds, a collection of endless thinkers from all walks of life. </w:t>
      </w:r>
      <w:r w:rsidR="00AF2162" w:rsidRPr="00B53EFB">
        <w:rPr>
          <w:lang w:val="en-US"/>
        </w:rPr>
        <w:t xml:space="preserve">Another broader conceptualization of HE encompasses post-secondary and </w:t>
      </w:r>
      <w:r w:rsidR="003104F3" w:rsidRPr="00B53EFB">
        <w:rPr>
          <w:lang w:val="en-US"/>
        </w:rPr>
        <w:t>research-oriented</w:t>
      </w:r>
      <w:r w:rsidR="00AF2162" w:rsidRPr="00B53EFB">
        <w:rPr>
          <w:lang w:val="en-US"/>
        </w:rPr>
        <w:t xml:space="preserve"> institutions </w:t>
      </w:r>
      <w:r w:rsidR="003104F3" w:rsidRPr="00B53EFB">
        <w:rPr>
          <w:lang w:val="en-US"/>
        </w:rPr>
        <w:t xml:space="preserve">(Baker &amp; Wiseman, 2008). </w:t>
      </w:r>
      <w:r w:rsidR="00156328" w:rsidRPr="00B53EFB">
        <w:rPr>
          <w:lang w:val="en-US"/>
        </w:rPr>
        <w:t xml:space="preserve"> </w:t>
      </w:r>
      <w:r w:rsidR="00BA1DF0" w:rsidRPr="00B53EFB">
        <w:rPr>
          <w:lang w:val="en-US"/>
        </w:rPr>
        <w:t xml:space="preserve">According to </w:t>
      </w:r>
      <w:r w:rsidR="00D6236F" w:rsidRPr="00B53EFB">
        <w:rPr>
          <w:lang w:val="en-US"/>
        </w:rPr>
        <w:t xml:space="preserve">(Etymonline, n.d.), </w:t>
      </w:r>
      <w:r w:rsidR="00CB210A" w:rsidRPr="00B53EFB">
        <w:rPr>
          <w:lang w:val="en-US"/>
        </w:rPr>
        <w:t xml:space="preserve">a </w:t>
      </w:r>
      <w:r w:rsidR="00D6236F" w:rsidRPr="00B53EFB">
        <w:rPr>
          <w:lang w:val="en-US"/>
        </w:rPr>
        <w:t>universit</w:t>
      </w:r>
      <w:r w:rsidR="00CB210A" w:rsidRPr="00B53EFB">
        <w:rPr>
          <w:lang w:val="en-US"/>
        </w:rPr>
        <w:t>y</w:t>
      </w:r>
      <w:r w:rsidR="00D6236F" w:rsidRPr="00B53EFB">
        <w:rPr>
          <w:lang w:val="en-US"/>
        </w:rPr>
        <w:t xml:space="preserve"> </w:t>
      </w:r>
      <w:r w:rsidR="00CB210A" w:rsidRPr="00B53EFB">
        <w:rPr>
          <w:lang w:val="en-US"/>
        </w:rPr>
        <w:t>is an/a:</w:t>
      </w:r>
    </w:p>
    <w:p w14:paraId="124C7E28" w14:textId="66DC9FA3" w:rsidR="00BA1DF0" w:rsidRPr="00B53EFB" w:rsidRDefault="00672758" w:rsidP="00D47A5E">
      <w:pPr>
        <w:ind w:left="567" w:right="567"/>
        <w:jc w:val="both"/>
        <w:rPr>
          <w:lang w:val="en-US"/>
        </w:rPr>
      </w:pPr>
      <w:r w:rsidRPr="00B53EFB">
        <w:rPr>
          <w:lang w:val="en-US"/>
        </w:rPr>
        <w:t>“c. 1300, "institution of higher learning," also "body of persons constituting a university," from Anglo-French université, Old French universite "universality; academic community" (13c.), from Medieval Latin universitatem (nominative universitas), "the whole, aggregate," in Late Latin "corporation, society," from universus "whole, entire" (see universe). In the academic sense, a shortening of universitas magistrorum et scholarium "community of masters and scholars;" superseded studium as the word for this. The Latin word also is the source of Spanish universidad, German universität, Russian universitet, etc.”</w:t>
      </w:r>
    </w:p>
    <w:p w14:paraId="59B87B92" w14:textId="77777777" w:rsidR="00D47A5E" w:rsidRPr="00B53EFB" w:rsidRDefault="00D47A5E" w:rsidP="00D47A5E">
      <w:pPr>
        <w:ind w:left="567" w:right="567"/>
        <w:jc w:val="both"/>
        <w:rPr>
          <w:lang w:val="en-US"/>
        </w:rPr>
      </w:pPr>
    </w:p>
    <w:p w14:paraId="03A5BE59" w14:textId="065B7B5B" w:rsidR="00086330" w:rsidRDefault="003104F3" w:rsidP="002E0090">
      <w:pPr>
        <w:spacing w:line="360" w:lineRule="auto"/>
        <w:jc w:val="both"/>
        <w:rPr>
          <w:lang w:val="en-US"/>
        </w:rPr>
      </w:pPr>
      <w:r w:rsidRPr="00B53EFB">
        <w:rPr>
          <w:lang w:val="en-US"/>
        </w:rPr>
        <w:t xml:space="preserve">Indeed, what </w:t>
      </w:r>
      <w:r w:rsidR="00156328" w:rsidRPr="00B53EFB">
        <w:rPr>
          <w:lang w:val="en-US"/>
        </w:rPr>
        <w:t xml:space="preserve">body </w:t>
      </w:r>
      <w:r w:rsidR="00D47A5E" w:rsidRPr="00B53EFB">
        <w:rPr>
          <w:lang w:val="en-US"/>
        </w:rPr>
        <w:t>constitutes</w:t>
      </w:r>
      <w:r w:rsidRPr="00B53EFB">
        <w:rPr>
          <w:lang w:val="en-US"/>
        </w:rPr>
        <w:t xml:space="preserve"> </w:t>
      </w:r>
      <w:r w:rsidR="00D47A5E" w:rsidRPr="00B53EFB">
        <w:rPr>
          <w:lang w:val="en-US"/>
        </w:rPr>
        <w:t xml:space="preserve">a </w:t>
      </w:r>
      <w:r w:rsidRPr="00B53EFB">
        <w:rPr>
          <w:lang w:val="en-US"/>
        </w:rPr>
        <w:t>HE</w:t>
      </w:r>
      <w:r w:rsidR="000745B7" w:rsidRPr="00B53EFB">
        <w:rPr>
          <w:lang w:val="en-US"/>
        </w:rPr>
        <w:t xml:space="preserve"> institution</w:t>
      </w:r>
      <w:r w:rsidRPr="00B53EFB">
        <w:rPr>
          <w:lang w:val="en-US"/>
        </w:rPr>
        <w:t xml:space="preserve"> </w:t>
      </w:r>
      <w:r w:rsidR="000745B7" w:rsidRPr="00B53EFB">
        <w:rPr>
          <w:lang w:val="en-US"/>
        </w:rPr>
        <w:t>ha</w:t>
      </w:r>
      <w:r w:rsidR="00156328" w:rsidRPr="00B53EFB">
        <w:rPr>
          <w:lang w:val="en-US"/>
        </w:rPr>
        <w:t>s</w:t>
      </w:r>
      <w:r w:rsidR="000745B7" w:rsidRPr="00B53EFB">
        <w:rPr>
          <w:lang w:val="en-US"/>
        </w:rPr>
        <w:t xml:space="preserve"> been in</w:t>
      </w:r>
      <w:r w:rsidRPr="00B53EFB">
        <w:rPr>
          <w:lang w:val="en-US"/>
        </w:rPr>
        <w:t xml:space="preserve"> </w:t>
      </w:r>
      <w:r w:rsidR="000745B7" w:rsidRPr="00B53EFB">
        <w:rPr>
          <w:lang w:val="en-US"/>
        </w:rPr>
        <w:t>perpetual evolution</w:t>
      </w:r>
      <w:r w:rsidRPr="00B53EFB">
        <w:rPr>
          <w:lang w:val="en-US"/>
        </w:rPr>
        <w:t xml:space="preserve"> </w:t>
      </w:r>
      <w:r w:rsidR="008F70F1" w:rsidRPr="00B53EFB">
        <w:rPr>
          <w:lang w:val="en-US"/>
        </w:rPr>
        <w:t xml:space="preserve">from its medieval </w:t>
      </w:r>
      <w:r w:rsidR="00086330" w:rsidRPr="00B53EFB">
        <w:rPr>
          <w:lang w:val="en-US"/>
        </w:rPr>
        <w:t>heritage</w:t>
      </w:r>
      <w:r w:rsidR="00D6236F" w:rsidRPr="00B53EFB">
        <w:rPr>
          <w:lang w:val="en-US"/>
        </w:rPr>
        <w:t xml:space="preserve"> </w:t>
      </w:r>
      <w:r w:rsidR="00872CAA" w:rsidRPr="00B53EFB">
        <w:rPr>
          <w:lang w:val="en-US"/>
        </w:rPr>
        <w:t>as</w:t>
      </w:r>
      <w:r w:rsidR="00156328" w:rsidRPr="00B53EFB">
        <w:rPr>
          <w:lang w:val="en-US"/>
        </w:rPr>
        <w:t xml:space="preserve"> </w:t>
      </w:r>
      <w:r w:rsidR="00872CAA" w:rsidRPr="00B53EFB">
        <w:rPr>
          <w:lang w:val="en-US"/>
        </w:rPr>
        <w:t xml:space="preserve">organized </w:t>
      </w:r>
      <w:r w:rsidR="00294B1C" w:rsidRPr="00B53EFB">
        <w:rPr>
          <w:lang w:val="en-US"/>
        </w:rPr>
        <w:t>guilds</w:t>
      </w:r>
      <w:r w:rsidR="00666BDC" w:rsidRPr="00B53EFB">
        <w:rPr>
          <w:lang w:val="en-US"/>
        </w:rPr>
        <w:t xml:space="preserve"> (Coban, 1975)</w:t>
      </w:r>
      <w:r w:rsidR="00872CAA" w:rsidRPr="00B53EFB">
        <w:rPr>
          <w:lang w:val="en-US"/>
        </w:rPr>
        <w:t xml:space="preserve"> of higher learning</w:t>
      </w:r>
      <w:r w:rsidR="00666BDC" w:rsidRPr="00B53EFB">
        <w:rPr>
          <w:lang w:val="en-US"/>
        </w:rPr>
        <w:t xml:space="preserve"> (Forest &amp; Altbach, 2007)</w:t>
      </w:r>
      <w:r w:rsidR="00294B1C" w:rsidRPr="00B53EFB">
        <w:rPr>
          <w:lang w:val="en-US"/>
        </w:rPr>
        <w:t xml:space="preserve">. </w:t>
      </w:r>
      <w:r w:rsidR="00156328" w:rsidRPr="00B53EFB">
        <w:rPr>
          <w:lang w:val="en-US"/>
        </w:rPr>
        <w:t>In the medieval era</w:t>
      </w:r>
      <w:r w:rsidR="00D47A5E" w:rsidRPr="00B53EFB">
        <w:rPr>
          <w:lang w:val="en-US"/>
        </w:rPr>
        <w:t>, HE institutions had independent statutes</w:t>
      </w:r>
      <w:r w:rsidR="00872CAA" w:rsidRPr="00B53EFB">
        <w:rPr>
          <w:lang w:val="en-US"/>
        </w:rPr>
        <w:t xml:space="preserve"> and administrative structures regulating them</w:t>
      </w:r>
      <w:r w:rsidR="00086330" w:rsidRPr="00B53EFB">
        <w:rPr>
          <w:lang w:val="en-US"/>
        </w:rPr>
        <w:t>.</w:t>
      </w:r>
      <w:r w:rsidR="008F70F1" w:rsidRPr="00B53EFB">
        <w:rPr>
          <w:lang w:val="en-US"/>
        </w:rPr>
        <w:t xml:space="preserve"> Cobban </w:t>
      </w:r>
      <w:r w:rsidR="00CB210A" w:rsidRPr="00B53EFB">
        <w:rPr>
          <w:lang w:val="en-US"/>
        </w:rPr>
        <w:t>(</w:t>
      </w:r>
      <w:r w:rsidR="008F70F1" w:rsidRPr="00B53EFB">
        <w:rPr>
          <w:lang w:val="en-US"/>
        </w:rPr>
        <w:t>1975</w:t>
      </w:r>
      <w:r w:rsidRPr="00B53EFB">
        <w:rPr>
          <w:lang w:val="en-US"/>
        </w:rPr>
        <w:t>)</w:t>
      </w:r>
      <w:r w:rsidR="00036005" w:rsidRPr="00B53EFB">
        <w:rPr>
          <w:lang w:val="en-US"/>
        </w:rPr>
        <w:t xml:space="preserve"> </w:t>
      </w:r>
      <w:r w:rsidR="00CB210A" w:rsidRPr="00B53EFB">
        <w:rPr>
          <w:lang w:val="en-US"/>
        </w:rPr>
        <w:t>has been instrumental in our understanding of the origins of the modern university</w:t>
      </w:r>
      <w:r w:rsidR="00294B1C" w:rsidRPr="00B53EFB">
        <w:rPr>
          <w:lang w:val="en-US"/>
        </w:rPr>
        <w:t>.</w:t>
      </w:r>
      <w:r w:rsidR="00753922" w:rsidRPr="00B53EFB">
        <w:rPr>
          <w:lang w:val="en-US"/>
        </w:rPr>
        <w:t xml:space="preserve"> </w:t>
      </w:r>
      <w:r w:rsidR="00294B1C" w:rsidRPr="00B53EFB">
        <w:rPr>
          <w:lang w:val="en-US"/>
        </w:rPr>
        <w:t xml:space="preserve">He </w:t>
      </w:r>
      <w:r w:rsidR="00CB210A" w:rsidRPr="00B53EFB">
        <w:rPr>
          <w:lang w:val="en-US"/>
        </w:rPr>
        <w:t>posi</w:t>
      </w:r>
      <w:r w:rsidR="00294B1C" w:rsidRPr="00B53EFB">
        <w:rPr>
          <w:lang w:val="en-US"/>
        </w:rPr>
        <w:t>ts</w:t>
      </w:r>
      <w:r w:rsidR="00CB210A" w:rsidRPr="00B53EFB">
        <w:rPr>
          <w:lang w:val="en-US"/>
        </w:rPr>
        <w:t xml:space="preserve"> that the contemporary </w:t>
      </w:r>
      <w:r w:rsidR="00D47A5E" w:rsidRPr="00B53EFB">
        <w:rPr>
          <w:lang w:val="en-US"/>
        </w:rPr>
        <w:t>university experience</w:t>
      </w:r>
      <w:r w:rsidR="00CB210A" w:rsidRPr="00B53EFB">
        <w:rPr>
          <w:lang w:val="en-US"/>
        </w:rPr>
        <w:t xml:space="preserve"> is reminiscent of the medieval era’s </w:t>
      </w:r>
      <w:r w:rsidR="00CB210A" w:rsidRPr="00B53EFB">
        <w:rPr>
          <w:i/>
          <w:iCs/>
          <w:lang w:val="en-US"/>
        </w:rPr>
        <w:t>studium generale</w:t>
      </w:r>
      <w:r w:rsidR="00CB210A" w:rsidRPr="00B53EFB">
        <w:rPr>
          <w:lang w:val="en-US"/>
        </w:rPr>
        <w:t xml:space="preserve"> which were erected by the authority of an emperor or a pope</w:t>
      </w:r>
      <w:r w:rsidR="00C322B6" w:rsidRPr="00B53EFB">
        <w:rPr>
          <w:lang w:val="en-US"/>
        </w:rPr>
        <w:t>-though not always the case</w:t>
      </w:r>
      <w:r w:rsidR="00CB210A" w:rsidRPr="00B53EFB">
        <w:rPr>
          <w:lang w:val="en-US"/>
        </w:rPr>
        <w:t xml:space="preserve">. These institutions </w:t>
      </w:r>
      <w:r w:rsidR="00C322B6" w:rsidRPr="00B53EFB">
        <w:rPr>
          <w:lang w:val="en-US"/>
        </w:rPr>
        <w:t>were general</w:t>
      </w:r>
      <w:r w:rsidR="00294B1C" w:rsidRPr="00B53EFB">
        <w:rPr>
          <w:lang w:val="en-US"/>
        </w:rPr>
        <w:t xml:space="preserve"> </w:t>
      </w:r>
      <w:r w:rsidR="00C322B6" w:rsidRPr="00B53EFB">
        <w:rPr>
          <w:lang w:val="en-US"/>
        </w:rPr>
        <w:t xml:space="preserve">in </w:t>
      </w:r>
      <w:r w:rsidR="00D47A5E" w:rsidRPr="00B53EFB">
        <w:rPr>
          <w:lang w:val="en-US"/>
        </w:rPr>
        <w:t>attracting</w:t>
      </w:r>
      <w:r w:rsidR="00C322B6" w:rsidRPr="00B53EFB">
        <w:rPr>
          <w:lang w:val="en-US"/>
        </w:rPr>
        <w:t xml:space="preserve"> scholars and masters from </w:t>
      </w:r>
      <w:r w:rsidR="009B1A00">
        <w:rPr>
          <w:lang w:val="en-US"/>
        </w:rPr>
        <w:t>worldwide</w:t>
      </w:r>
      <w:r w:rsidR="00C322B6" w:rsidRPr="00B53EFB">
        <w:rPr>
          <w:lang w:val="en-US"/>
        </w:rPr>
        <w:t>.</w:t>
      </w:r>
      <w:r w:rsidR="00294B1C" w:rsidRPr="00B53EFB">
        <w:rPr>
          <w:lang w:val="en-US"/>
        </w:rPr>
        <w:t xml:space="preserve"> </w:t>
      </w:r>
      <w:r w:rsidR="00C322B6" w:rsidRPr="00B53EFB">
        <w:rPr>
          <w:lang w:val="en-US"/>
        </w:rPr>
        <w:t xml:space="preserve"> </w:t>
      </w:r>
      <w:r w:rsidR="002D4513" w:rsidRPr="00B53EFB">
        <w:rPr>
          <w:lang w:val="en-US"/>
        </w:rPr>
        <w:t xml:space="preserve">Unlike </w:t>
      </w:r>
      <w:r w:rsidR="002D4513" w:rsidRPr="00B53EFB">
        <w:rPr>
          <w:i/>
          <w:iCs/>
          <w:lang w:val="en-US"/>
        </w:rPr>
        <w:t>universitas</w:t>
      </w:r>
      <w:r w:rsidR="002D4513" w:rsidRPr="00B53EFB">
        <w:rPr>
          <w:lang w:val="en-US"/>
        </w:rPr>
        <w:t xml:space="preserve"> many wrongly ascribed the origins of university referred to any guild of professionals in a particular craft (Rashdall, 2010 &amp; Cobban, 1975). For example, a group of lawyers could be designated as a </w:t>
      </w:r>
      <w:r w:rsidR="002D4513" w:rsidRPr="00B53EFB">
        <w:rPr>
          <w:i/>
          <w:iCs/>
          <w:lang w:val="en-US"/>
        </w:rPr>
        <w:t>universitas</w:t>
      </w:r>
      <w:r w:rsidR="00D47A5E" w:rsidRPr="00B53EFB">
        <w:rPr>
          <w:i/>
          <w:iCs/>
          <w:lang w:val="en-US"/>
        </w:rPr>
        <w:t>, referring to the whole of them,</w:t>
      </w:r>
      <w:r w:rsidR="002D4513" w:rsidRPr="00B53EFB">
        <w:rPr>
          <w:lang w:val="en-US"/>
        </w:rPr>
        <w:t xml:space="preserve"> despite its later usage to mean a collection of masters and students (Rashdall, 2010).</w:t>
      </w:r>
    </w:p>
    <w:p w14:paraId="6C808CB4" w14:textId="1166AD3C" w:rsidR="000226B2" w:rsidRDefault="00FA57C7" w:rsidP="002E0090">
      <w:pPr>
        <w:spacing w:line="360" w:lineRule="auto"/>
        <w:jc w:val="both"/>
        <w:rPr>
          <w:lang w:val="en-US"/>
        </w:rPr>
      </w:pPr>
      <w:r>
        <w:rPr>
          <w:lang w:val="en-US"/>
        </w:rPr>
        <w:t xml:space="preserve">These primitive roots of the development of HE progress similarly in Africa and, for that matter, Ghana. </w:t>
      </w:r>
      <w:r w:rsidR="0057602B">
        <w:rPr>
          <w:lang w:val="en-US"/>
        </w:rPr>
        <w:t xml:space="preserve">The traditional HE system that produced the craftsman for society was structured around age groups, and each age group </w:t>
      </w:r>
      <w:r w:rsidR="005A0ED4">
        <w:rPr>
          <w:lang w:val="en-US"/>
        </w:rPr>
        <w:t>would</w:t>
      </w:r>
      <w:r w:rsidR="0057602B">
        <w:rPr>
          <w:lang w:val="en-US"/>
        </w:rPr>
        <w:t xml:space="preserve"> explore various </w:t>
      </w:r>
      <w:r w:rsidR="005A0ED4">
        <w:rPr>
          <w:lang w:val="en-US"/>
        </w:rPr>
        <w:t>occupations</w:t>
      </w:r>
      <w:r w:rsidR="0057602B">
        <w:rPr>
          <w:lang w:val="en-US"/>
        </w:rPr>
        <w:t xml:space="preserve"> </w:t>
      </w:r>
      <w:r w:rsidR="00E95A4E">
        <w:rPr>
          <w:lang w:val="en-US"/>
        </w:rPr>
        <w:t xml:space="preserve">in the </w:t>
      </w:r>
      <w:r w:rsidR="0057602B">
        <w:rPr>
          <w:lang w:val="en-US"/>
        </w:rPr>
        <w:t>apprentice</w:t>
      </w:r>
      <w:r w:rsidR="007239EA">
        <w:rPr>
          <w:lang w:val="en-US"/>
        </w:rPr>
        <w:t xml:space="preserve"> </w:t>
      </w:r>
      <w:r w:rsidR="000226B2">
        <w:rPr>
          <w:lang w:val="en-US"/>
        </w:rPr>
        <w:fldChar w:fldCharType="begin"/>
      </w:r>
      <w:r w:rsidR="00D67C1D">
        <w:rPr>
          <w:lang w:val="en-US"/>
        </w:rPr>
        <w:instrText xml:space="preserve"> ADDIN ZOTERO_ITEM CSL_CITATION {"citationID":"QgUlzpop","properties":{"formattedCitation":"(Ezeanya-Esiobu, 2019)","plainCitation":"(Ezeanya-Esiobu, 2019)","noteIndex":0},"citationItems":[{"id":568,"uris":["http://zotero.org/users/9364462/items/PWWN5XRB"],"itemData":{"id":568,"type":"book","ISBN":"9811366357","publisher":"Springer Nature","title":"Indigenous knowledge and education in Africa","author":[{"family":"Ezeanya-Esiobu","given":"Chika"}],"issued":{"date-parts":[["2019"]]}}}],"schema":"https://github.com/citation-style-language/schema/raw/master/csl-citation.json"} </w:instrText>
      </w:r>
      <w:r w:rsidR="000226B2">
        <w:rPr>
          <w:lang w:val="en-US"/>
        </w:rPr>
        <w:fldChar w:fldCharType="separate"/>
      </w:r>
      <w:r w:rsidR="00D67C1D">
        <w:rPr>
          <w:noProof/>
          <w:lang w:val="en-US"/>
        </w:rPr>
        <w:t>(Ezeanya-Esiobu, 2019)</w:t>
      </w:r>
      <w:r w:rsidR="000226B2">
        <w:rPr>
          <w:lang w:val="en-US"/>
        </w:rPr>
        <w:fldChar w:fldCharType="end"/>
      </w:r>
      <w:r w:rsidR="005E60FD">
        <w:rPr>
          <w:lang w:val="en-US"/>
        </w:rPr>
        <w:t>.</w:t>
      </w:r>
      <w:r w:rsidR="008A3F16">
        <w:rPr>
          <w:lang w:val="en-US"/>
        </w:rPr>
        <w:t xml:space="preserve"> The traditional rites of passage </w:t>
      </w:r>
      <w:r w:rsidR="00E65D47">
        <w:rPr>
          <w:lang w:val="en-US"/>
        </w:rPr>
        <w:t>in some communities signal the transition into adulthood</w:t>
      </w:r>
      <w:r w:rsidR="00E95A4E">
        <w:rPr>
          <w:lang w:val="en-US"/>
        </w:rPr>
        <w:t xml:space="preserve">. Similarly, apprentices </w:t>
      </w:r>
      <w:r w:rsidR="00E65D47">
        <w:rPr>
          <w:lang w:val="en-US"/>
        </w:rPr>
        <w:t>with a master have graduated</w:t>
      </w:r>
      <w:r w:rsidR="008A3F16">
        <w:rPr>
          <w:lang w:val="en-US"/>
        </w:rPr>
        <w:t xml:space="preserve"> to start independent businesses. </w:t>
      </w:r>
      <w:r w:rsidR="00E41FBA">
        <w:rPr>
          <w:lang w:val="en-US"/>
        </w:rPr>
        <w:t xml:space="preserve">Institutions of </w:t>
      </w:r>
      <w:r w:rsidR="00E65D47">
        <w:rPr>
          <w:lang w:val="en-US"/>
        </w:rPr>
        <w:t xml:space="preserve">higher-order learning have always existed in almost every society, though they </w:t>
      </w:r>
      <w:r w:rsidR="00E65D47">
        <w:rPr>
          <w:lang w:val="en-US"/>
        </w:rPr>
        <w:lastRenderedPageBreak/>
        <w:t>might exhibit different levels of sophistication</w:t>
      </w:r>
      <w:r w:rsidR="00E41FBA">
        <w:rPr>
          <w:lang w:val="en-US"/>
        </w:rPr>
        <w:t xml:space="preserve"> </w:t>
      </w:r>
      <w:r w:rsidR="00E65D47">
        <w:rPr>
          <w:lang w:val="en-US"/>
        </w:rPr>
        <w:t xml:space="preserve">in </w:t>
      </w:r>
      <w:r w:rsidR="00E41FBA">
        <w:rPr>
          <w:lang w:val="en-US"/>
        </w:rPr>
        <w:t>structure</w:t>
      </w:r>
      <w:r w:rsidR="00194345">
        <w:rPr>
          <w:lang w:val="en-US"/>
        </w:rPr>
        <w:t xml:space="preserve">, taking a different turn in the medieval era. </w:t>
      </w:r>
    </w:p>
    <w:p w14:paraId="2A7F21DC" w14:textId="77777777" w:rsidR="00284AA1" w:rsidRDefault="00284AA1" w:rsidP="002E0090">
      <w:pPr>
        <w:spacing w:line="360" w:lineRule="auto"/>
        <w:jc w:val="both"/>
        <w:rPr>
          <w:lang w:val="en-US"/>
        </w:rPr>
      </w:pPr>
    </w:p>
    <w:p w14:paraId="1ACF4F3C" w14:textId="17812F6D" w:rsidR="00AA49E4" w:rsidRPr="00B53EFB" w:rsidRDefault="009925DC" w:rsidP="002E0090">
      <w:pPr>
        <w:spacing w:line="360" w:lineRule="auto"/>
        <w:jc w:val="both"/>
        <w:rPr>
          <w:lang w:val="en-US"/>
        </w:rPr>
      </w:pPr>
      <w:r w:rsidRPr="00B53EFB">
        <w:rPr>
          <w:lang w:val="en-US"/>
        </w:rPr>
        <w:t xml:space="preserve">The medieval era’s </w:t>
      </w:r>
      <w:r w:rsidR="00C60BAE" w:rsidRPr="00B53EFB">
        <w:rPr>
          <w:i/>
          <w:iCs/>
          <w:lang w:val="en-US"/>
        </w:rPr>
        <w:t xml:space="preserve">studium generale </w:t>
      </w:r>
      <w:r w:rsidR="006244A0" w:rsidRPr="00B53EFB">
        <w:rPr>
          <w:lang w:val="en-US"/>
        </w:rPr>
        <w:t xml:space="preserve">emerged in civil and religious turbulence. A competition among </w:t>
      </w:r>
      <w:r w:rsidR="00523F9D" w:rsidRPr="00B53EFB">
        <w:rPr>
          <w:lang w:val="en-US"/>
        </w:rPr>
        <w:t xml:space="preserve">power bases like the </w:t>
      </w:r>
      <w:r w:rsidR="00D1051C" w:rsidRPr="00B53EFB">
        <w:rPr>
          <w:lang w:val="en-US"/>
        </w:rPr>
        <w:t>state</w:t>
      </w:r>
      <w:r w:rsidR="00B22A77" w:rsidRPr="00B53EFB">
        <w:rPr>
          <w:lang w:val="en-US"/>
        </w:rPr>
        <w:t>, the church,</w:t>
      </w:r>
      <w:r w:rsidR="00523F9D" w:rsidRPr="00B53EFB">
        <w:rPr>
          <w:lang w:val="en-US"/>
        </w:rPr>
        <w:t xml:space="preserve"> and many other </w:t>
      </w:r>
      <w:r w:rsidR="00D1051C" w:rsidRPr="00B53EFB">
        <w:rPr>
          <w:lang w:val="en-US"/>
        </w:rPr>
        <w:t xml:space="preserve">local </w:t>
      </w:r>
      <w:r w:rsidR="00523F9D" w:rsidRPr="00B53EFB">
        <w:rPr>
          <w:lang w:val="en-US"/>
        </w:rPr>
        <w:t xml:space="preserve">players. </w:t>
      </w:r>
      <w:r w:rsidR="007D689B" w:rsidRPr="00B53EFB">
        <w:rPr>
          <w:lang w:val="en-US"/>
        </w:rPr>
        <w:t xml:space="preserve">This invariably influenced the roles that universities played then. </w:t>
      </w:r>
      <w:r w:rsidR="002C621E" w:rsidRPr="00B53EFB">
        <w:rPr>
          <w:lang w:val="en-US"/>
        </w:rPr>
        <w:t xml:space="preserve">Consequentially, </w:t>
      </w:r>
      <w:r w:rsidR="003521BD" w:rsidRPr="00B53EFB">
        <w:rPr>
          <w:lang w:val="en-US"/>
        </w:rPr>
        <w:t xml:space="preserve">medieval universities were vested in training students in law, primarily in the case of Bologna University, </w:t>
      </w:r>
      <w:r w:rsidR="00A83878" w:rsidRPr="00B53EFB">
        <w:rPr>
          <w:lang w:val="en-US"/>
        </w:rPr>
        <w:t>arts,</w:t>
      </w:r>
      <w:r w:rsidR="003521BD" w:rsidRPr="00B53EFB">
        <w:rPr>
          <w:lang w:val="en-US"/>
        </w:rPr>
        <w:t xml:space="preserve"> and theology in the case of Paris,</w:t>
      </w:r>
      <w:r w:rsidR="002C621E" w:rsidRPr="00B53EFB">
        <w:rPr>
          <w:lang w:val="en-US"/>
        </w:rPr>
        <w:t xml:space="preserve"> and Medicine in the case of Salerno (</w:t>
      </w:r>
      <w:r w:rsidR="00EB4967" w:rsidRPr="00B53EFB">
        <w:rPr>
          <w:lang w:val="en-US"/>
        </w:rPr>
        <w:t>Rashdall, 2010</w:t>
      </w:r>
      <w:r w:rsidR="002C621E" w:rsidRPr="00B53EFB">
        <w:rPr>
          <w:lang w:val="en-US"/>
        </w:rPr>
        <w:t>).</w:t>
      </w:r>
    </w:p>
    <w:p w14:paraId="16634272" w14:textId="77777777" w:rsidR="00C93D0A" w:rsidRPr="00B53EFB" w:rsidRDefault="00C93D0A" w:rsidP="002E0090">
      <w:pPr>
        <w:spacing w:line="360" w:lineRule="auto"/>
        <w:jc w:val="both"/>
        <w:rPr>
          <w:lang w:val="en-US"/>
        </w:rPr>
      </w:pPr>
    </w:p>
    <w:p w14:paraId="0C8DF857" w14:textId="4D3365BB" w:rsidR="009925DC" w:rsidRPr="00B53EFB" w:rsidRDefault="00E918BC" w:rsidP="002E0090">
      <w:pPr>
        <w:spacing w:line="360" w:lineRule="auto"/>
        <w:jc w:val="both"/>
        <w:rPr>
          <w:lang w:val="en-US"/>
        </w:rPr>
      </w:pPr>
      <w:r w:rsidRPr="00B53EFB">
        <w:rPr>
          <w:lang w:val="en-US"/>
        </w:rPr>
        <w:t>Fast forward from the inception of the modern university, it has continuously evolved with time to its present state</w:t>
      </w:r>
      <w:r w:rsidR="00252209" w:rsidRPr="00B53EFB">
        <w:rPr>
          <w:lang w:val="en-US"/>
        </w:rPr>
        <w:t>,</w:t>
      </w:r>
      <w:r w:rsidRPr="00B53EFB">
        <w:rPr>
          <w:lang w:val="en-US"/>
        </w:rPr>
        <w:t xml:space="preserve"> and so are its functions. </w:t>
      </w:r>
      <w:r w:rsidR="009925DC" w:rsidRPr="00B53EFB">
        <w:rPr>
          <w:lang w:val="en-US"/>
        </w:rPr>
        <w:t xml:space="preserve">Boulton &amp; Lucas (2011) underscored that universities are </w:t>
      </w:r>
      <w:r w:rsidR="0073164E" w:rsidRPr="00B53EFB">
        <w:rPr>
          <w:lang w:val="en-US"/>
        </w:rPr>
        <w:t xml:space="preserve">centers of </w:t>
      </w:r>
      <w:r w:rsidR="007F1D19" w:rsidRPr="00B53EFB">
        <w:rPr>
          <w:lang w:val="en-US"/>
        </w:rPr>
        <w:t xml:space="preserve">advanced learning </w:t>
      </w:r>
      <w:r w:rsidR="0073164E" w:rsidRPr="00B53EFB">
        <w:rPr>
          <w:lang w:val="en-US"/>
        </w:rPr>
        <w:t xml:space="preserve">that command students from all walks of life to pursue manifold endeavors in knowledge acquisition. </w:t>
      </w:r>
      <w:r w:rsidR="00252209" w:rsidRPr="00B53EFB">
        <w:rPr>
          <w:lang w:val="en-US"/>
        </w:rPr>
        <w:t>Similarly</w:t>
      </w:r>
      <w:r w:rsidR="00AB2F4D" w:rsidRPr="00B53EFB">
        <w:rPr>
          <w:lang w:val="en-US"/>
        </w:rPr>
        <w:t xml:space="preserve">, a university should bring people together and make available the means to </w:t>
      </w:r>
      <w:r w:rsidR="00AA49E4" w:rsidRPr="00B53EFB">
        <w:rPr>
          <w:lang w:val="en-US"/>
        </w:rPr>
        <w:t>lifelong</w:t>
      </w:r>
      <w:r w:rsidR="00AB2F4D" w:rsidRPr="00B53EFB">
        <w:rPr>
          <w:lang w:val="en-US"/>
        </w:rPr>
        <w:t xml:space="preserve"> learning by ensuring access to both students and masters alike (“University Education: Its Recent History and Function.,” 1935)</w:t>
      </w:r>
      <w:r w:rsidR="00AA49E4" w:rsidRPr="00B53EFB">
        <w:rPr>
          <w:lang w:val="en-US"/>
        </w:rPr>
        <w:t>.</w:t>
      </w:r>
    </w:p>
    <w:p w14:paraId="4A000CE6" w14:textId="77777777" w:rsidR="00C93D0A" w:rsidRPr="00B53EFB" w:rsidRDefault="00C93D0A" w:rsidP="002E0090">
      <w:pPr>
        <w:spacing w:line="360" w:lineRule="auto"/>
        <w:jc w:val="both"/>
        <w:rPr>
          <w:lang w:val="en-US"/>
        </w:rPr>
      </w:pPr>
    </w:p>
    <w:p w14:paraId="661B12EC" w14:textId="58C0E936" w:rsidR="00AA49E4" w:rsidRPr="00B53EFB" w:rsidRDefault="00AA49E4" w:rsidP="002E0090">
      <w:pPr>
        <w:spacing w:line="360" w:lineRule="auto"/>
        <w:jc w:val="both"/>
        <w:rPr>
          <w:lang w:val="en-US"/>
        </w:rPr>
      </w:pPr>
      <w:r w:rsidRPr="00B53EFB">
        <w:rPr>
          <w:lang w:val="en-US"/>
        </w:rPr>
        <w:t xml:space="preserve">Higher education achieved new roles as deemed fit by opinion leaders and advocates. In Germany, </w:t>
      </w:r>
      <w:r w:rsidR="00C84B33" w:rsidRPr="00B53EFB">
        <w:rPr>
          <w:lang w:val="en-US"/>
        </w:rPr>
        <w:t>in the 1800s</w:t>
      </w:r>
      <w:r w:rsidR="000234FB" w:rsidRPr="00B53EFB">
        <w:rPr>
          <w:lang w:val="en-US"/>
        </w:rPr>
        <w:t>,</w:t>
      </w:r>
      <w:r w:rsidR="00C84B33" w:rsidRPr="00B53EFB">
        <w:rPr>
          <w:lang w:val="en-US"/>
        </w:rPr>
        <w:t xml:space="preserve"> a revolutionizing thought erupted </w:t>
      </w:r>
      <w:r w:rsidR="00D0610B" w:rsidRPr="00B53EFB">
        <w:rPr>
          <w:lang w:val="en-US"/>
        </w:rPr>
        <w:t xml:space="preserve">in the </w:t>
      </w:r>
      <w:proofErr w:type="spellStart"/>
      <w:r w:rsidR="00D0610B" w:rsidRPr="00B53EFB">
        <w:rPr>
          <w:lang w:val="en-US"/>
        </w:rPr>
        <w:t>pioneership</w:t>
      </w:r>
      <w:proofErr w:type="spellEnd"/>
      <w:r w:rsidR="00D0610B" w:rsidRPr="00B53EFB">
        <w:rPr>
          <w:lang w:val="en-US"/>
        </w:rPr>
        <w:t xml:space="preserve"> of Wilhelm von Humboldt.  A memorandum </w:t>
      </w:r>
      <w:r w:rsidR="000234FB" w:rsidRPr="00B53EFB">
        <w:rPr>
          <w:lang w:val="en-US"/>
        </w:rPr>
        <w:t>he published</w:t>
      </w:r>
      <w:r w:rsidR="00D0610B" w:rsidRPr="00B53EFB">
        <w:rPr>
          <w:lang w:val="en-US"/>
        </w:rPr>
        <w:t xml:space="preserve"> </w:t>
      </w:r>
      <w:r w:rsidR="000234FB" w:rsidRPr="00B53EFB">
        <w:rPr>
          <w:lang w:val="en-US"/>
        </w:rPr>
        <w:t>emphasized</w:t>
      </w:r>
      <w:r w:rsidR="00D0610B" w:rsidRPr="00B53EFB">
        <w:rPr>
          <w:lang w:val="en-US"/>
        </w:rPr>
        <w:t xml:space="preserve"> the unity of research and teaching, freedom of teaching</w:t>
      </w:r>
      <w:r w:rsidR="000234FB" w:rsidRPr="00B53EFB">
        <w:rPr>
          <w:lang w:val="en-US"/>
        </w:rPr>
        <w:t>,</w:t>
      </w:r>
      <w:r w:rsidR="00D0610B" w:rsidRPr="00B53EFB">
        <w:rPr>
          <w:lang w:val="en-US"/>
        </w:rPr>
        <w:t xml:space="preserve"> and academic self-governance. This understanding eventually culminated in </w:t>
      </w:r>
      <w:r w:rsidR="00AE4743">
        <w:rPr>
          <w:lang w:val="en-US"/>
        </w:rPr>
        <w:t xml:space="preserve">the establishment of </w:t>
      </w:r>
      <w:r w:rsidR="00D0610B" w:rsidRPr="00B53EFB">
        <w:rPr>
          <w:lang w:val="en-US"/>
        </w:rPr>
        <w:t xml:space="preserve">the </w:t>
      </w:r>
      <w:r w:rsidR="006C7B7F" w:rsidRPr="00B53EFB">
        <w:rPr>
          <w:lang w:val="en-US"/>
        </w:rPr>
        <w:t>University of Berlin Field (Forest &amp; Altbach, 2007); Boulton</w:t>
      </w:r>
      <w:r w:rsidR="00D0610B" w:rsidRPr="00B53EFB">
        <w:rPr>
          <w:lang w:val="en-US"/>
        </w:rPr>
        <w:t xml:space="preserve"> &amp; Lucas, 2011). Eventually it would grow to become a model for the western university. This understanding could be discerned </w:t>
      </w:r>
      <w:r w:rsidR="00FD0E65" w:rsidRPr="00B53EFB">
        <w:rPr>
          <w:lang w:val="en-US"/>
        </w:rPr>
        <w:t xml:space="preserve">40 years later when John Henry Newman made similar proclamations </w:t>
      </w:r>
      <w:r w:rsidR="000234FB" w:rsidRPr="00B53EFB">
        <w:rPr>
          <w:lang w:val="en-US"/>
        </w:rPr>
        <w:t>about,</w:t>
      </w:r>
      <w:r w:rsidR="00FD0E65" w:rsidRPr="00B53EFB">
        <w:rPr>
          <w:lang w:val="en-US"/>
        </w:rPr>
        <w:t xml:space="preserve"> HE (Newman, 1852). Newman espoused that a </w:t>
      </w:r>
      <w:r w:rsidR="000234FB" w:rsidRPr="00B53EFB">
        <w:rPr>
          <w:lang w:val="en-US"/>
        </w:rPr>
        <w:t>university commands</w:t>
      </w:r>
      <w:r w:rsidR="00E011E3" w:rsidRPr="00B53EFB">
        <w:rPr>
          <w:lang w:val="en-US"/>
        </w:rPr>
        <w:t xml:space="preserve"> interested parties </w:t>
      </w:r>
      <w:r w:rsidR="00AE4743">
        <w:rPr>
          <w:lang w:val="en-US"/>
        </w:rPr>
        <w:t>worldwide</w:t>
      </w:r>
      <w:r w:rsidR="000234FB" w:rsidRPr="00B53EFB">
        <w:rPr>
          <w:lang w:val="en-US"/>
        </w:rPr>
        <w:t xml:space="preserve"> to engage in intellectual discourse, pursue knowledge, and </w:t>
      </w:r>
      <w:r w:rsidR="00766770">
        <w:rPr>
          <w:lang w:val="en-US"/>
        </w:rPr>
        <w:t>freely communicate their discoveries and thoughts</w:t>
      </w:r>
      <w:r w:rsidR="00E011E3" w:rsidRPr="00B53EFB">
        <w:rPr>
          <w:lang w:val="en-US"/>
        </w:rPr>
        <w:t>. Rightly so, HE institutions have birthed great philosophical and ideological movements in history</w:t>
      </w:r>
      <w:r w:rsidR="00766770">
        <w:rPr>
          <w:lang w:val="en-US"/>
        </w:rPr>
        <w:t xml:space="preserve"> and continue to do so </w:t>
      </w:r>
      <w:r w:rsidR="00E011E3" w:rsidRPr="00B53EFB">
        <w:rPr>
          <w:lang w:val="en-US"/>
        </w:rPr>
        <w:t>even currently.</w:t>
      </w:r>
    </w:p>
    <w:p w14:paraId="6A149F23" w14:textId="77777777" w:rsidR="00C93D0A" w:rsidRPr="00B53EFB" w:rsidRDefault="00C93D0A" w:rsidP="002E0090">
      <w:pPr>
        <w:spacing w:line="360" w:lineRule="auto"/>
        <w:jc w:val="both"/>
        <w:rPr>
          <w:lang w:val="en-US"/>
        </w:rPr>
      </w:pPr>
    </w:p>
    <w:p w14:paraId="511102B8" w14:textId="0B4F112C" w:rsidR="00476C2E" w:rsidRPr="00B53EFB" w:rsidRDefault="007C7F2A" w:rsidP="002E0090">
      <w:pPr>
        <w:spacing w:line="360" w:lineRule="auto"/>
        <w:jc w:val="both"/>
        <w:rPr>
          <w:lang w:val="en-US"/>
        </w:rPr>
      </w:pPr>
      <w:r w:rsidRPr="00B53EFB">
        <w:rPr>
          <w:lang w:val="en-US"/>
        </w:rPr>
        <w:t>Contemporarily</w:t>
      </w:r>
      <w:r w:rsidR="00766770">
        <w:rPr>
          <w:lang w:val="en-US"/>
        </w:rPr>
        <w:t>,</w:t>
      </w:r>
      <w:r w:rsidR="00E011E3" w:rsidRPr="00B53EFB">
        <w:rPr>
          <w:lang w:val="en-US"/>
        </w:rPr>
        <w:t xml:space="preserve"> though</w:t>
      </w:r>
      <w:r w:rsidRPr="00B53EFB">
        <w:rPr>
          <w:lang w:val="en-US"/>
        </w:rPr>
        <w:t xml:space="preserve">, HE has </w:t>
      </w:r>
      <w:r w:rsidR="00766770">
        <w:rPr>
          <w:lang w:val="en-US"/>
        </w:rPr>
        <w:t>deliberately evolved into an embodiment of a vehicle for national purposes</w:t>
      </w:r>
      <w:r w:rsidR="00D16C19" w:rsidRPr="00B53EFB">
        <w:rPr>
          <w:lang w:val="en-US"/>
        </w:rPr>
        <w:t xml:space="preserve">. While prior interests in HE education </w:t>
      </w:r>
      <w:r w:rsidR="000234FB" w:rsidRPr="00B53EFB">
        <w:rPr>
          <w:lang w:val="en-US"/>
        </w:rPr>
        <w:t>were, to some extent,</w:t>
      </w:r>
      <w:r w:rsidR="00D16C19" w:rsidRPr="00B53EFB">
        <w:rPr>
          <w:lang w:val="en-US"/>
        </w:rPr>
        <w:t xml:space="preserve"> a matter of control for the church and the state, the interest now emanates out of need with much heavier entrustment of development responsibilities to HE institutions. </w:t>
      </w:r>
      <w:r w:rsidR="007A62F8" w:rsidRPr="00B53EFB">
        <w:rPr>
          <w:lang w:val="en-US"/>
        </w:rPr>
        <w:t>Mention must be made that universities</w:t>
      </w:r>
      <w:r w:rsidR="00476C2E" w:rsidRPr="00B53EFB">
        <w:rPr>
          <w:lang w:val="en-US"/>
        </w:rPr>
        <w:t>’</w:t>
      </w:r>
      <w:r w:rsidR="007A62F8" w:rsidRPr="00B53EFB">
        <w:rPr>
          <w:lang w:val="en-US"/>
        </w:rPr>
        <w:t xml:space="preserve"> nationalization started during the Reformation</w:t>
      </w:r>
      <w:r w:rsidR="000234FB" w:rsidRPr="00B53EFB">
        <w:rPr>
          <w:lang w:val="en-US"/>
        </w:rPr>
        <w:t>,</w:t>
      </w:r>
      <w:r w:rsidR="007A62F8" w:rsidRPr="00B53EFB">
        <w:rPr>
          <w:lang w:val="en-US"/>
        </w:rPr>
        <w:t xml:space="preserve"> </w:t>
      </w:r>
      <w:r w:rsidR="00ED57F0" w:rsidRPr="00B53EFB">
        <w:rPr>
          <w:lang w:val="en-US"/>
        </w:rPr>
        <w:t xml:space="preserve">also called </w:t>
      </w:r>
      <w:r w:rsidR="00476C2E" w:rsidRPr="00B53EFB">
        <w:rPr>
          <w:lang w:val="en-US"/>
        </w:rPr>
        <w:t xml:space="preserve">the </w:t>
      </w:r>
      <w:r w:rsidR="00ED57F0" w:rsidRPr="00B53EFB">
        <w:rPr>
          <w:lang w:val="en-US"/>
        </w:rPr>
        <w:t>protestant reformation</w:t>
      </w:r>
      <w:r w:rsidR="00476C2E" w:rsidRPr="00B53EFB">
        <w:rPr>
          <w:lang w:val="en-US"/>
        </w:rPr>
        <w:t>.</w:t>
      </w:r>
      <w:r w:rsidR="00ED57F0" w:rsidRPr="00B53EFB">
        <w:rPr>
          <w:lang w:val="en-US"/>
        </w:rPr>
        <w:t xml:space="preserve"> </w:t>
      </w:r>
      <w:r w:rsidR="00476C2E" w:rsidRPr="00B53EFB">
        <w:rPr>
          <w:lang w:val="en-US"/>
        </w:rPr>
        <w:t>T</w:t>
      </w:r>
      <w:r w:rsidR="00ED57F0" w:rsidRPr="00B53EFB">
        <w:rPr>
          <w:lang w:val="en-US"/>
        </w:rPr>
        <w:t xml:space="preserve">he strife between the empire and the papacy trickled down to a contest </w:t>
      </w:r>
      <w:r w:rsidR="000234FB" w:rsidRPr="00B53EFB">
        <w:rPr>
          <w:lang w:val="en-US"/>
        </w:rPr>
        <w:t>for</w:t>
      </w:r>
      <w:r w:rsidR="00ED57F0" w:rsidRPr="00B53EFB">
        <w:rPr>
          <w:lang w:val="en-US"/>
        </w:rPr>
        <w:t xml:space="preserve"> the </w:t>
      </w:r>
      <w:r w:rsidR="00ED57F0" w:rsidRPr="00B53EFB">
        <w:rPr>
          <w:lang w:val="en-US"/>
        </w:rPr>
        <w:lastRenderedPageBreak/>
        <w:t xml:space="preserve">authority and dominance of the catholic church (Forest &amp; Altbach, 2007). This development also coincided with </w:t>
      </w:r>
      <w:r w:rsidR="006C7B7F" w:rsidRPr="00B53EFB">
        <w:rPr>
          <w:lang w:val="en-US"/>
        </w:rPr>
        <w:t>the emergence of nation-states,</w:t>
      </w:r>
      <w:r w:rsidR="00ED57F0" w:rsidRPr="00B53EFB">
        <w:rPr>
          <w:lang w:val="en-US"/>
        </w:rPr>
        <w:t xml:space="preserve"> </w:t>
      </w:r>
      <w:r w:rsidR="000234FB" w:rsidRPr="00B53EFB">
        <w:rPr>
          <w:lang w:val="en-US"/>
        </w:rPr>
        <w:t>resulting in universities' nationalization</w:t>
      </w:r>
      <w:r w:rsidR="00ED57F0" w:rsidRPr="00B53EFB">
        <w:rPr>
          <w:lang w:val="en-US"/>
        </w:rPr>
        <w:t>.</w:t>
      </w:r>
    </w:p>
    <w:p w14:paraId="46BA2770" w14:textId="77777777" w:rsidR="00C93D0A" w:rsidRPr="00B53EFB" w:rsidRDefault="00C93D0A" w:rsidP="002E0090">
      <w:pPr>
        <w:spacing w:line="360" w:lineRule="auto"/>
        <w:jc w:val="both"/>
        <w:rPr>
          <w:lang w:val="en-US"/>
        </w:rPr>
      </w:pPr>
    </w:p>
    <w:p w14:paraId="34B6B7E0" w14:textId="700B5DB7" w:rsidR="00072132" w:rsidRDefault="00194345" w:rsidP="002E0090">
      <w:pPr>
        <w:spacing w:line="360" w:lineRule="auto"/>
        <w:jc w:val="both"/>
        <w:rPr>
          <w:lang w:val="en-US"/>
        </w:rPr>
      </w:pPr>
      <w:r>
        <w:rPr>
          <w:lang w:val="en-US"/>
        </w:rPr>
        <w:t xml:space="preserve">The modern conception of </w:t>
      </w:r>
      <w:r w:rsidR="00476C2E" w:rsidRPr="00B53EFB">
        <w:rPr>
          <w:lang w:val="en-US"/>
        </w:rPr>
        <w:t>Higher education</w:t>
      </w:r>
      <w:r w:rsidR="00ED57F0" w:rsidRPr="00B53EFB">
        <w:rPr>
          <w:lang w:val="en-US"/>
        </w:rPr>
        <w:t xml:space="preserve"> </w:t>
      </w:r>
      <w:r w:rsidR="00476C2E" w:rsidRPr="00B53EFB">
        <w:rPr>
          <w:lang w:val="en-US"/>
        </w:rPr>
        <w:t>would soon be exported beyond the borders of Europe to other parts of the world through European conquest and colonization (</w:t>
      </w:r>
      <w:r w:rsidR="007E6BAD" w:rsidRPr="00B53EFB">
        <w:rPr>
          <w:lang w:val="en-US"/>
        </w:rPr>
        <w:t>Forest &amp; Altbach, 2007</w:t>
      </w:r>
      <w:r w:rsidR="00476C2E" w:rsidRPr="00B53EFB">
        <w:rPr>
          <w:lang w:val="en-US"/>
        </w:rPr>
        <w:t xml:space="preserve">). </w:t>
      </w:r>
      <w:r w:rsidR="007E6BAD" w:rsidRPr="00B53EFB">
        <w:rPr>
          <w:lang w:val="en-US"/>
        </w:rPr>
        <w:t xml:space="preserve">Universities had new roles during this colonial time. It must be underscored that the </w:t>
      </w:r>
      <w:r w:rsidR="006C7B7F" w:rsidRPr="00B53EFB">
        <w:rPr>
          <w:lang w:val="en-US"/>
        </w:rPr>
        <w:t>Industrial Revolution of the 18th century expanded the need for trained labor,</w:t>
      </w:r>
      <w:r w:rsidR="003B32E9" w:rsidRPr="00B53EFB">
        <w:rPr>
          <w:lang w:val="en-US"/>
        </w:rPr>
        <w:t xml:space="preserve"> thereby influencing the functions of the university</w:t>
      </w:r>
      <w:r w:rsidR="000F64FD" w:rsidRPr="00B53EFB">
        <w:rPr>
          <w:lang w:val="en-US"/>
        </w:rPr>
        <w:t xml:space="preserve"> (Miller, n.d.).</w:t>
      </w:r>
      <w:r w:rsidR="009A19E5" w:rsidRPr="00B53EFB">
        <w:rPr>
          <w:lang w:val="en-US"/>
        </w:rPr>
        <w:t xml:space="preserve"> </w:t>
      </w:r>
      <w:r w:rsidR="00647E3A">
        <w:rPr>
          <w:lang w:val="en-US"/>
        </w:rPr>
        <w:t xml:space="preserve">The emerging industry </w:t>
      </w:r>
      <w:r w:rsidR="007B78E3">
        <w:rPr>
          <w:lang w:val="en-US"/>
        </w:rPr>
        <w:t>needed</w:t>
      </w:r>
      <w:r w:rsidR="00647E3A">
        <w:rPr>
          <w:lang w:val="en-US"/>
        </w:rPr>
        <w:t xml:space="preserve"> engineers and management personnel</w:t>
      </w:r>
      <w:r w:rsidR="00F6382A">
        <w:rPr>
          <w:lang w:val="en-US"/>
        </w:rPr>
        <w:t xml:space="preserve"> to train</w:t>
      </w:r>
      <w:r w:rsidR="00A13E47" w:rsidRPr="00B53EFB">
        <w:rPr>
          <w:lang w:val="en-US"/>
        </w:rPr>
        <w:t xml:space="preserve"> people in those fields. Additionally, </w:t>
      </w:r>
      <w:r w:rsidR="00A2418B" w:rsidRPr="00B53EFB">
        <w:rPr>
          <w:lang w:val="en-US"/>
        </w:rPr>
        <w:t xml:space="preserve">urbanization led to </w:t>
      </w:r>
      <w:r w:rsidR="00D5468A" w:rsidRPr="00B53EFB">
        <w:rPr>
          <w:lang w:val="en-US"/>
        </w:rPr>
        <w:t>agricultural development, especially</w:t>
      </w:r>
      <w:r w:rsidR="00A2418B" w:rsidRPr="00B53EFB">
        <w:rPr>
          <w:lang w:val="en-US"/>
        </w:rPr>
        <w:t xml:space="preserve"> in the United States. While these developments were going on, Germany, which </w:t>
      </w:r>
      <w:r w:rsidR="006C7B7F" w:rsidRPr="00B53EFB">
        <w:rPr>
          <w:lang w:val="en-US"/>
        </w:rPr>
        <w:t>had</w:t>
      </w:r>
      <w:r w:rsidR="00A2418B" w:rsidRPr="00B53EFB">
        <w:rPr>
          <w:lang w:val="en-US"/>
        </w:rPr>
        <w:t xml:space="preserve"> already undergone a revolution in </w:t>
      </w:r>
      <w:r w:rsidR="007F1D19" w:rsidRPr="00B53EFB">
        <w:rPr>
          <w:lang w:val="en-US"/>
        </w:rPr>
        <w:t>its</w:t>
      </w:r>
      <w:r w:rsidR="00A2418B" w:rsidRPr="00B53EFB">
        <w:rPr>
          <w:lang w:val="en-US"/>
        </w:rPr>
        <w:t xml:space="preserve"> HE </w:t>
      </w:r>
      <w:r w:rsidR="007F1D19" w:rsidRPr="00B53EFB">
        <w:rPr>
          <w:lang w:val="en-US"/>
        </w:rPr>
        <w:t xml:space="preserve">system, </w:t>
      </w:r>
      <w:r w:rsidR="00A2418B" w:rsidRPr="00B53EFB">
        <w:rPr>
          <w:lang w:val="en-US"/>
        </w:rPr>
        <w:t>as mentioned earlier, became a hub for American doctoral students who sought research skills (Miller, n.d.</w:t>
      </w:r>
      <w:r w:rsidR="00880B4E" w:rsidRPr="00B53EFB">
        <w:rPr>
          <w:lang w:val="en-US"/>
        </w:rPr>
        <w:t>; Altbach, 2008</w:t>
      </w:r>
      <w:r w:rsidR="00A2418B" w:rsidRPr="00B53EFB">
        <w:rPr>
          <w:lang w:val="en-US"/>
        </w:rPr>
        <w:t xml:space="preserve">). </w:t>
      </w:r>
      <w:r w:rsidR="006C7B7F" w:rsidRPr="00B53EFB">
        <w:rPr>
          <w:lang w:val="en-US"/>
        </w:rPr>
        <w:t>Research-intensive</w:t>
      </w:r>
      <w:r w:rsidR="002F75E1" w:rsidRPr="00B53EFB">
        <w:rPr>
          <w:lang w:val="en-US"/>
        </w:rPr>
        <w:t xml:space="preserve"> universities </w:t>
      </w:r>
      <w:r w:rsidR="00F70B9C" w:rsidRPr="00B53EFB">
        <w:rPr>
          <w:lang w:val="en-US"/>
        </w:rPr>
        <w:t xml:space="preserve">and institutions </w:t>
      </w:r>
      <w:r w:rsidR="002F75E1" w:rsidRPr="00B53EFB">
        <w:rPr>
          <w:lang w:val="en-US"/>
        </w:rPr>
        <w:t>would grow to become conduits of countries’ diplomacy in the international knowledge community (</w:t>
      </w:r>
      <w:r w:rsidR="00F70B9C" w:rsidRPr="00B53EFB">
        <w:rPr>
          <w:lang w:val="en-US"/>
        </w:rPr>
        <w:t xml:space="preserve">Altbach, 2008; </w:t>
      </w:r>
      <w:r w:rsidR="002F75E1" w:rsidRPr="00B53EFB">
        <w:rPr>
          <w:lang w:val="en-US"/>
        </w:rPr>
        <w:t>Salmi, 2009).</w:t>
      </w:r>
    </w:p>
    <w:p w14:paraId="26423BD8" w14:textId="1AFD0E21" w:rsidR="000A2ED3" w:rsidRDefault="00911277" w:rsidP="002E0090">
      <w:pPr>
        <w:spacing w:line="360" w:lineRule="auto"/>
        <w:jc w:val="both"/>
        <w:rPr>
          <w:color w:val="FF0000"/>
          <w:lang w:val="en-US"/>
        </w:rPr>
      </w:pPr>
      <w:r>
        <w:rPr>
          <w:color w:val="FF0000"/>
          <w:lang w:val="en-US"/>
        </w:rPr>
        <w:t xml:space="preserve">Through colonization, Ghana got to witness and experience the promises of HE. </w:t>
      </w:r>
      <w:r w:rsidR="004F3ABF">
        <w:rPr>
          <w:color w:val="FF0000"/>
          <w:lang w:val="en-US"/>
        </w:rPr>
        <w:t>She got her first HE institution in the year 1947 when The University College of Gold Coast was established</w:t>
      </w:r>
      <w:r w:rsidR="006631F3">
        <w:rPr>
          <w:color w:val="FF0000"/>
          <w:lang w:val="en-US"/>
        </w:rPr>
        <w:t xml:space="preserve"> </w:t>
      </w:r>
      <w:r w:rsidR="006631F3">
        <w:rPr>
          <w:color w:val="FF0000"/>
          <w:lang w:val="en-US"/>
        </w:rPr>
        <w:fldChar w:fldCharType="begin"/>
      </w:r>
      <w:r w:rsidR="006631F3">
        <w:rPr>
          <w:color w:val="FF0000"/>
          <w:lang w:val="en-US"/>
        </w:rPr>
        <w:instrText xml:space="preserve"> ADDIN ZOTERO_ITEM CSL_CITATION {"citationID":"uO9i7mEQ","properties":{"formattedCitation":"(Atuahene &amp; Owusu-Ansah, 2013)","plainCitation":"(Atuahene &amp; Owusu-Ansah, 2013)","noteIndex":0},"citationItems":[{"id":6,"uris":["http://zotero.org/users/9364462/items/D7UNQZFT"],"itemData":{"id":6,"type":"article-journal","abstract":"Since independence, Ghana has comparatively distinguished itself among many Sub-Saharan African (SSA) countries in its educational developments. Tertiary education in Ghana over the past decade has witnessed tremendous growth in various frontages—increased access and participation, relative expansion of academic facilities, a growing private sector, and most importantly, a transformative policy environment. Despite these overwhelming developments, there remain inequalities in the higher education system in Ghana: access has not been broadened to include all social groups. Available data suggest unequal participation among women, minorities, individuals from low socioeconomic backgrounds, and spatial-based disparities. Using enrollment data from universities, policy document from the Ministry of Education, and the National Council for Tertiary Education in Ghana, and academic research reports, the authors provide descriptive and critical analyses of the structures of inequalities and disparities in higher education in Ghana. The authors argue that in spite of the massive developments over the years, there exist accessibility and participation gap with respect to students’ socioeconomic status, gender, regions of origin, and the type and location of secondary schools attended.","container-title":"SAGE Open","DOI":"10.1177/2158244013497725","ISSN":"2158-2440, 2158-2440","issue":"3","journalAbbreviation":"SAGE Open","language":"en","page":"215824401349772","source":"DOI.org (Crossref)","title":"A Descriptive Assessment of Higher Education Access, Participation, Equity, and Disparity in Ghana","volume":"3","author":[{"family":"Atuahene","given":"Francis"},{"family":"Owusu-Ansah","given":"Anthony"}],"issued":{"date-parts":[["2013",7,1]]}}}],"schema":"https://github.com/citation-style-language/schema/raw/master/csl-citation.json"} </w:instrText>
      </w:r>
      <w:r w:rsidR="006631F3">
        <w:rPr>
          <w:color w:val="FF0000"/>
          <w:lang w:val="en-US"/>
        </w:rPr>
        <w:fldChar w:fldCharType="separate"/>
      </w:r>
      <w:r w:rsidR="006631F3">
        <w:rPr>
          <w:noProof/>
          <w:color w:val="FF0000"/>
          <w:lang w:val="en-US"/>
        </w:rPr>
        <w:t>(Atuahene &amp; Owusu-Ansah, 2013)</w:t>
      </w:r>
      <w:r w:rsidR="006631F3">
        <w:rPr>
          <w:color w:val="FF0000"/>
          <w:lang w:val="en-US"/>
        </w:rPr>
        <w:fldChar w:fldCharType="end"/>
      </w:r>
      <w:r w:rsidR="006631F3">
        <w:rPr>
          <w:color w:val="FF0000"/>
          <w:lang w:val="en-US"/>
        </w:rPr>
        <w:t xml:space="preserve">. </w:t>
      </w:r>
      <w:r w:rsidR="004F3ABF">
        <w:rPr>
          <w:color w:val="FF0000"/>
          <w:lang w:val="en-US"/>
        </w:rPr>
        <w:t xml:space="preserve"> </w:t>
      </w:r>
      <w:r w:rsidR="00525A70">
        <w:rPr>
          <w:color w:val="FF0000"/>
          <w:lang w:val="en-US"/>
        </w:rPr>
        <w:t xml:space="preserve">Since </w:t>
      </w:r>
      <w:r w:rsidR="007A20C2">
        <w:rPr>
          <w:color w:val="FF0000"/>
          <w:lang w:val="en-US"/>
        </w:rPr>
        <w:t>then,</w:t>
      </w:r>
      <w:r w:rsidR="00525A70">
        <w:rPr>
          <w:color w:val="FF0000"/>
          <w:lang w:val="en-US"/>
        </w:rPr>
        <w:t xml:space="preserve"> efforts </w:t>
      </w:r>
      <w:r w:rsidR="00951262">
        <w:rPr>
          <w:color w:val="FF0000"/>
          <w:lang w:val="en-US"/>
        </w:rPr>
        <w:t xml:space="preserve">have been made to accelerate its outreach to most </w:t>
      </w:r>
      <w:r w:rsidR="00525A70">
        <w:rPr>
          <w:color w:val="FF0000"/>
          <w:lang w:val="en-US"/>
        </w:rPr>
        <w:t xml:space="preserve">constituents at different times in the historical development of HE. </w:t>
      </w:r>
    </w:p>
    <w:p w14:paraId="3A207216" w14:textId="77777777" w:rsidR="00951262" w:rsidRPr="00951262" w:rsidRDefault="00951262" w:rsidP="002E0090">
      <w:pPr>
        <w:spacing w:line="360" w:lineRule="auto"/>
        <w:jc w:val="both"/>
        <w:rPr>
          <w:color w:val="FF0000"/>
          <w:lang w:val="en-US"/>
        </w:rPr>
      </w:pPr>
    </w:p>
    <w:p w14:paraId="1BB18F97" w14:textId="3F899B89" w:rsidR="002E0931" w:rsidRPr="00B53EFB" w:rsidRDefault="0021411F" w:rsidP="002E0090">
      <w:pPr>
        <w:pStyle w:val="ListParagraph"/>
        <w:numPr>
          <w:ilvl w:val="1"/>
          <w:numId w:val="3"/>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Access to </w:t>
      </w:r>
      <w:r w:rsidR="000745B7" w:rsidRPr="00B53EFB">
        <w:rPr>
          <w:rFonts w:ascii="Times New Roman" w:hAnsi="Times New Roman" w:cs="Times New Roman"/>
          <w:b/>
          <w:bCs/>
          <w:sz w:val="24"/>
          <w:szCs w:val="24"/>
          <w:lang w:val="en-US"/>
        </w:rPr>
        <w:t xml:space="preserve">Higher Education </w:t>
      </w:r>
    </w:p>
    <w:p w14:paraId="73CE56F5" w14:textId="123E28F4" w:rsidR="00C93D0A" w:rsidRPr="00B53EFB" w:rsidRDefault="000442FA" w:rsidP="002E0090">
      <w:pPr>
        <w:spacing w:line="360" w:lineRule="auto"/>
        <w:jc w:val="both"/>
        <w:rPr>
          <w:lang w:val="en-US"/>
        </w:rPr>
      </w:pPr>
      <w:r w:rsidRPr="00B53EFB">
        <w:rPr>
          <w:lang w:val="en-US"/>
        </w:rPr>
        <w:t xml:space="preserve">Higher education is the epitome of achievement in the pursuit of human development and the development of societies. </w:t>
      </w:r>
      <w:r w:rsidR="006C7B7F" w:rsidRPr="00B53EFB">
        <w:rPr>
          <w:lang w:val="en-US"/>
        </w:rPr>
        <w:t xml:space="preserve">Modernists hailed education as a </w:t>
      </w:r>
      <w:r w:rsidRPr="00B53EFB">
        <w:rPr>
          <w:lang w:val="en-US"/>
        </w:rPr>
        <w:t>panacea to all human problems</w:t>
      </w:r>
      <w:r w:rsidR="00680877" w:rsidRPr="00B53EFB">
        <w:rPr>
          <w:lang w:val="en-US"/>
        </w:rPr>
        <w:t xml:space="preserve"> like hunger and </w:t>
      </w:r>
      <w:r w:rsidR="006C4BD0" w:rsidRPr="00B53EFB">
        <w:rPr>
          <w:lang w:val="en-US"/>
        </w:rPr>
        <w:t>poverty and</w:t>
      </w:r>
      <w:r w:rsidR="004F1938" w:rsidRPr="00B53EFB">
        <w:rPr>
          <w:lang w:val="en-US"/>
        </w:rPr>
        <w:t xml:space="preserve"> </w:t>
      </w:r>
      <w:r w:rsidR="00680877" w:rsidRPr="00B53EFB">
        <w:rPr>
          <w:lang w:val="en-US"/>
        </w:rPr>
        <w:t xml:space="preserve">ensuring social mobility towards economic prosperity and social strata (Bloland, 1995). Rightly so, </w:t>
      </w:r>
      <w:r w:rsidR="003D6DA3" w:rsidRPr="00B53EFB">
        <w:rPr>
          <w:lang w:val="en-US"/>
        </w:rPr>
        <w:t>the human capital theory</w:t>
      </w:r>
      <w:r w:rsidR="006C7B7F" w:rsidRPr="00B53EFB">
        <w:rPr>
          <w:lang w:val="en-US"/>
        </w:rPr>
        <w:t xml:space="preserve">, as put forward by Schultz (1961), has </w:t>
      </w:r>
      <w:r w:rsidR="00C37FF0" w:rsidRPr="00B53EFB">
        <w:rPr>
          <w:lang w:val="en-US"/>
        </w:rPr>
        <w:t>bolstered</w:t>
      </w:r>
      <w:r w:rsidR="006C7B7F" w:rsidRPr="00B53EFB">
        <w:rPr>
          <w:lang w:val="en-US"/>
        </w:rPr>
        <w:t xml:space="preserve"> the role of education in</w:t>
      </w:r>
      <w:r w:rsidR="00173D2C" w:rsidRPr="00B53EFB">
        <w:rPr>
          <w:lang w:val="en-US"/>
        </w:rPr>
        <w:t xml:space="preserve"> improving the skills and productivity of the human. Consequently, the labor would earn higher returns for </w:t>
      </w:r>
      <w:r w:rsidR="00766770">
        <w:rPr>
          <w:lang w:val="en-US"/>
        </w:rPr>
        <w:t>its investments</w:t>
      </w:r>
      <w:r w:rsidR="00173D2C" w:rsidRPr="00B53EFB">
        <w:rPr>
          <w:lang w:val="en-US"/>
        </w:rPr>
        <w:t xml:space="preserve"> </w:t>
      </w:r>
      <w:r w:rsidR="006C7B7F" w:rsidRPr="00B53EFB">
        <w:rPr>
          <w:lang w:val="en-US"/>
        </w:rPr>
        <w:t>through</w:t>
      </w:r>
      <w:r w:rsidR="004F1938" w:rsidRPr="00B53EFB">
        <w:rPr>
          <w:lang w:val="en-US"/>
        </w:rPr>
        <w:t xml:space="preserve"> personal development and education. </w:t>
      </w:r>
      <w:r w:rsidR="00173D2C" w:rsidRPr="00B53EFB">
        <w:rPr>
          <w:lang w:val="en-US"/>
        </w:rPr>
        <w:t xml:space="preserve"> </w:t>
      </w:r>
      <w:r w:rsidR="006C4BD0" w:rsidRPr="00B53EFB">
        <w:rPr>
          <w:lang w:val="en-US"/>
        </w:rPr>
        <w:t>For state governments, HE institutions are centers of innovation, agents of development</w:t>
      </w:r>
      <w:r w:rsidR="006C7B7F" w:rsidRPr="00B53EFB">
        <w:rPr>
          <w:lang w:val="en-US"/>
        </w:rPr>
        <w:t xml:space="preserve">, and </w:t>
      </w:r>
      <w:r w:rsidR="00C37FF0" w:rsidRPr="00B53EFB">
        <w:rPr>
          <w:lang w:val="en-US"/>
        </w:rPr>
        <w:t xml:space="preserve">powerhouses for economic progress </w:t>
      </w:r>
      <w:r w:rsidR="006C4BD0" w:rsidRPr="00B53EFB">
        <w:rPr>
          <w:lang w:val="en-US"/>
        </w:rPr>
        <w:fldChar w:fldCharType="begin"/>
      </w:r>
      <w:r w:rsidR="006C4BD0" w:rsidRPr="00B53EFB">
        <w:rPr>
          <w:lang w:val="en-US"/>
        </w:rPr>
        <w:instrText xml:space="preserve"> ADDIN ZOTERO_ITEM CSL_CITATION {"citationID":"XFPXIBJM","properties":{"formattedCitation":"(Boulton &amp; Lucas, 2011)","plainCitation":"(Boulton &amp; Lucas, 2011)","noteIndex":0},"citationItems":[{"id":23,"uris":["http://zotero.org/users/9364462/items/8D9KJZBM"],"itemData":{"id":23,"type":"article-journal","container-title":"Chinese Science Bulletin","DOI":"10.1007/s11434-011-4608-7","ISSN":"1001-6538, 1861-9541","issue":"23","journalAbbreviation":"Chin. Sci. Bull.","language":"en","page":"2506-2517","source":"DOI.org (Crossref)","title":"What are universities for?","volume":"56","author":[{"family":"Boulton","given":"Geoffrey"},{"family":"Lucas","given":"Colin"}],"issued":{"date-parts":[["2011",8]]}}}],"schema":"https://github.com/citation-style-language/schema/raw/master/csl-citation.json"} </w:instrText>
      </w:r>
      <w:r w:rsidR="006C4BD0" w:rsidRPr="00B53EFB">
        <w:rPr>
          <w:lang w:val="en-US"/>
        </w:rPr>
        <w:fldChar w:fldCharType="separate"/>
      </w:r>
      <w:r w:rsidR="006C4BD0" w:rsidRPr="00B53EFB">
        <w:rPr>
          <w:noProof/>
          <w:lang w:val="en-US"/>
        </w:rPr>
        <w:t>(Boulton &amp; Lucas, 2011)</w:t>
      </w:r>
      <w:r w:rsidR="006C4BD0" w:rsidRPr="00B53EFB">
        <w:rPr>
          <w:lang w:val="en-US"/>
        </w:rPr>
        <w:fldChar w:fldCharType="end"/>
      </w:r>
      <w:r w:rsidR="006C4BD0" w:rsidRPr="00B53EFB">
        <w:rPr>
          <w:lang w:val="en-US"/>
        </w:rPr>
        <w:t>.</w:t>
      </w:r>
    </w:p>
    <w:p w14:paraId="3C118684" w14:textId="2B3D01A8" w:rsidR="00C12B04" w:rsidRPr="00B53EFB" w:rsidRDefault="004340BB" w:rsidP="002E0090">
      <w:pPr>
        <w:spacing w:line="360" w:lineRule="auto"/>
        <w:jc w:val="both"/>
        <w:rPr>
          <w:lang w:val="en-US"/>
        </w:rPr>
      </w:pPr>
      <w:r w:rsidRPr="00B53EFB">
        <w:rPr>
          <w:lang w:val="en-US"/>
        </w:rPr>
        <w:t>The above understanding</w:t>
      </w:r>
      <w:r w:rsidR="00A3295D">
        <w:rPr>
          <w:lang w:val="en-US"/>
        </w:rPr>
        <w:t xml:space="preserve"> and other factors have</w:t>
      </w:r>
      <w:r w:rsidR="006C7B7F" w:rsidRPr="00B53EFB">
        <w:rPr>
          <w:lang w:val="en-US"/>
        </w:rPr>
        <w:t xml:space="preserve"> played a role in national efforts to make</w:t>
      </w:r>
      <w:r w:rsidRPr="00B53EFB">
        <w:rPr>
          <w:lang w:val="en-US"/>
        </w:rPr>
        <w:t xml:space="preserve"> HE accessible to many.</w:t>
      </w:r>
      <w:r w:rsidR="006C4BD0" w:rsidRPr="00B53EFB">
        <w:rPr>
          <w:lang w:val="en-US"/>
        </w:rPr>
        <w:t xml:space="preserve"> </w:t>
      </w:r>
      <w:r w:rsidR="008511C3" w:rsidRPr="00B53EFB">
        <w:rPr>
          <w:lang w:val="en-US"/>
        </w:rPr>
        <w:t>Th</w:t>
      </w:r>
      <w:r w:rsidR="004F1938" w:rsidRPr="00B53EFB">
        <w:rPr>
          <w:lang w:val="en-US"/>
        </w:rPr>
        <w:t>ese</w:t>
      </w:r>
      <w:r w:rsidR="008511C3" w:rsidRPr="00B53EFB">
        <w:rPr>
          <w:lang w:val="en-US"/>
        </w:rPr>
        <w:t xml:space="preserve"> accessibility efforts became more conspicuous in the </w:t>
      </w:r>
      <w:r w:rsidR="006C7B7F" w:rsidRPr="00B53EFB">
        <w:rPr>
          <w:lang w:val="en-US"/>
        </w:rPr>
        <w:t>post-Second World War</w:t>
      </w:r>
      <w:r w:rsidR="008511C3" w:rsidRPr="00B53EFB">
        <w:rPr>
          <w:lang w:val="en-US"/>
        </w:rPr>
        <w:t xml:space="preserve"> era. </w:t>
      </w:r>
      <w:r w:rsidR="002A3CC4" w:rsidRPr="00B53EFB">
        <w:rPr>
          <w:lang w:val="en-US"/>
        </w:rPr>
        <w:t xml:space="preserve">Generally known as massification in HE, growth in this era would move from about </w:t>
      </w:r>
      <w:r w:rsidR="002764E5" w:rsidRPr="00B53EFB">
        <w:rPr>
          <w:lang w:val="en-US"/>
        </w:rPr>
        <w:t xml:space="preserve">40 million to 80 million </w:t>
      </w:r>
      <w:r w:rsidR="006C7B7F" w:rsidRPr="00B53EFB">
        <w:rPr>
          <w:lang w:val="en-US"/>
        </w:rPr>
        <w:t>within</w:t>
      </w:r>
      <w:r w:rsidR="002764E5" w:rsidRPr="00B53EFB">
        <w:rPr>
          <w:lang w:val="en-US"/>
        </w:rPr>
        <w:t xml:space="preserve"> 20 years from 1975 </w:t>
      </w:r>
      <w:r w:rsidR="00612840" w:rsidRPr="00B53EFB">
        <w:rPr>
          <w:lang w:val="en-US"/>
        </w:rPr>
        <w:fldChar w:fldCharType="begin"/>
      </w:r>
      <w:r w:rsidR="00612840" w:rsidRPr="00B53EFB">
        <w:rPr>
          <w:lang w:val="en-US"/>
        </w:rPr>
        <w:instrText xml:space="preserve"> ADDIN ZOTERO_ITEM CSL_CITATION {"citationID":"GLCtfRxq","properties":{"formattedCitation":"(Altbach, 2008)","plainCitation":"(Altbach, 2008)","noteIndex":0},"citationItems":[{"id":12,"uris":["http://zotero.org/users/9364462/items/RVR89Q8C"],"itemData":{"id":12,"type":"chapter","container-title":"Higher Education in the World 3","event-place":"London","ISBN":"978-0-230-00048-3","language":"en","note":"DOI: 10.1007/978-1-349-58169-6_1","page":"5-19","publisher":"Palgrave Macmillan UK","publisher-place":"London","source":"DOI.org (Crossref)","title":"The Complex Roles of Universities in the Period of Globalization","URL":"http://link.springer.com/10.1007/978-1-349-58169-6_1","container-author":[{"literal":"Global University Network for Innovation (GUNI)"}],"author":[{"family":"Altbach","given":"Philip G."}],"accessed":{"date-parts":[["2023",11,14]]},"issued":{"date-parts":[["2008"]]}}}],"schema":"https://github.com/citation-style-language/schema/raw/master/csl-citation.json"} </w:instrText>
      </w:r>
      <w:r w:rsidR="00612840" w:rsidRPr="00B53EFB">
        <w:rPr>
          <w:lang w:val="en-US"/>
        </w:rPr>
        <w:fldChar w:fldCharType="separate"/>
      </w:r>
      <w:r w:rsidR="00612840" w:rsidRPr="00B53EFB">
        <w:rPr>
          <w:noProof/>
          <w:lang w:val="en-US"/>
        </w:rPr>
        <w:t>(Altbach, 2008)</w:t>
      </w:r>
      <w:r w:rsidR="00612840" w:rsidRPr="00B53EFB">
        <w:rPr>
          <w:lang w:val="en-US"/>
        </w:rPr>
        <w:fldChar w:fldCharType="end"/>
      </w:r>
      <w:r w:rsidR="00612840" w:rsidRPr="00B53EFB">
        <w:rPr>
          <w:lang w:val="en-US"/>
        </w:rPr>
        <w:t>.</w:t>
      </w:r>
      <w:r w:rsidR="006876AB" w:rsidRPr="00B53EFB">
        <w:rPr>
          <w:lang w:val="en-US"/>
        </w:rPr>
        <w:t xml:space="preserve"> </w:t>
      </w:r>
      <w:r w:rsidR="005E29E9" w:rsidRPr="00B53EFB">
        <w:rPr>
          <w:lang w:val="en-US"/>
        </w:rPr>
        <w:t>From this era</w:t>
      </w:r>
      <w:r w:rsidR="00C37FF0" w:rsidRPr="00B53EFB">
        <w:rPr>
          <w:lang w:val="en-US"/>
        </w:rPr>
        <w:t>,</w:t>
      </w:r>
      <w:r w:rsidR="005E29E9" w:rsidRPr="00B53EFB">
        <w:rPr>
          <w:lang w:val="en-US"/>
        </w:rPr>
        <w:t xml:space="preserve"> efforts </w:t>
      </w:r>
      <w:r w:rsidR="005E29E9" w:rsidRPr="00B53EFB">
        <w:rPr>
          <w:lang w:val="en-US"/>
        </w:rPr>
        <w:lastRenderedPageBreak/>
        <w:t>to increase access to HE Education became both an individual and national effort.</w:t>
      </w:r>
      <w:r w:rsidR="00A3295D">
        <w:rPr>
          <w:lang w:val="en-US"/>
        </w:rPr>
        <w:t xml:space="preserve"> Currently, the global enrolment numbers stood around 260 million students</w:t>
      </w:r>
      <w:r w:rsidR="00A3295D">
        <w:rPr>
          <w:lang w:val="en-US"/>
        </w:rPr>
        <w:fldChar w:fldCharType="begin"/>
      </w:r>
      <w:r w:rsidR="00A3295D">
        <w:rPr>
          <w:lang w:val="en-US"/>
        </w:rPr>
        <w:instrText xml:space="preserve"> ADDIN ZOTERO_ITEM CSL_CITATION {"citationID":"CZN2dHhm","properties":{"formattedCitation":"(De Wit &amp; Altbach, 2021)","plainCitation":"(De Wit &amp; Altbach, 2021)","noteIndex":0},"citationItems":[{"id":570,"uris":["http://zotero.org/users/9364462/items/H5FRUPQG"],"itemData":{"id":570,"type":"article-journal","container-title":"Policy Reviews in Higher Education","DOI":"10.1080/23322969.2020.1820898","ISSN":"2332-2969, 2332-2950","issue":"1","journalAbbreviation":"Policy Reviews in Higher Education","language":"en","page":"28-46","source":"DOI.org (Crossref)","title":"Internationalization in higher education: global trends and recommendations for its future","title-short":"Internationalization in higher education","volume":"5","author":[{"family":"De Wit","given":"Hans"},{"family":"Altbach","given":"Philip G."}],"issued":{"date-parts":[["2021",1,2]]}}}],"schema":"https://github.com/citation-style-language/schema/raw/master/csl-citation.json"} </w:instrText>
      </w:r>
      <w:r w:rsidR="00A3295D">
        <w:rPr>
          <w:lang w:val="en-US"/>
        </w:rPr>
        <w:fldChar w:fldCharType="separate"/>
      </w:r>
      <w:r w:rsidR="00A3295D">
        <w:rPr>
          <w:noProof/>
          <w:lang w:val="en-US"/>
        </w:rPr>
        <w:t>(De Wit &amp; Altbach, 2021)</w:t>
      </w:r>
      <w:r w:rsidR="00A3295D">
        <w:rPr>
          <w:lang w:val="en-US"/>
        </w:rPr>
        <w:fldChar w:fldCharType="end"/>
      </w:r>
      <w:r w:rsidR="00A3295D">
        <w:rPr>
          <w:lang w:val="en-US"/>
        </w:rPr>
        <w:t>.</w:t>
      </w:r>
    </w:p>
    <w:p w14:paraId="3DFEA284" w14:textId="5DB0BD67" w:rsidR="00C12B04" w:rsidRPr="00B53EFB" w:rsidRDefault="004722E1" w:rsidP="002E0090">
      <w:pPr>
        <w:spacing w:line="360" w:lineRule="auto"/>
        <w:jc w:val="both"/>
        <w:rPr>
          <w:lang w:val="en-US"/>
        </w:rPr>
      </w:pPr>
      <w:r w:rsidRPr="00B53EFB">
        <w:rPr>
          <w:lang w:val="en-US"/>
        </w:rPr>
        <w:t xml:space="preserve">Despite the growing numbers, access </w:t>
      </w:r>
      <w:r w:rsidR="006C7B7F" w:rsidRPr="00B53EFB">
        <w:rPr>
          <w:lang w:val="en-US"/>
        </w:rPr>
        <w:t>to higher education is still underpinned</w:t>
      </w:r>
      <w:r w:rsidRPr="00B53EFB">
        <w:rPr>
          <w:lang w:val="en-US"/>
        </w:rPr>
        <w:t xml:space="preserve"> by many inequities. Despite the unresolved debates surrounding whether higher </w:t>
      </w:r>
      <w:r w:rsidR="00C12B04" w:rsidRPr="00B53EFB">
        <w:rPr>
          <w:lang w:val="en-US"/>
        </w:rPr>
        <w:t>education is a public or private good, its enormous private benefits have led to widespread demand for</w:t>
      </w:r>
      <w:r w:rsidRPr="00B53EFB">
        <w:rPr>
          <w:lang w:val="en-US"/>
        </w:rPr>
        <w:t xml:space="preserve"> higher education and </w:t>
      </w:r>
      <w:r w:rsidR="006C7B7F" w:rsidRPr="00B53EFB">
        <w:rPr>
          <w:lang w:val="en-US"/>
        </w:rPr>
        <w:t>have</w:t>
      </w:r>
      <w:r w:rsidRPr="00B53EFB">
        <w:rPr>
          <w:lang w:val="en-US"/>
        </w:rPr>
        <w:t xml:space="preserve"> become a </w:t>
      </w:r>
      <w:r w:rsidR="00C12B04" w:rsidRPr="00B53EFB">
        <w:rPr>
          <w:lang w:val="en-US"/>
        </w:rPr>
        <w:t>severe</w:t>
      </w:r>
      <w:r w:rsidRPr="00B53EFB">
        <w:rPr>
          <w:lang w:val="en-US"/>
        </w:rPr>
        <w:t xml:space="preserve"> bone of contention for social justice. </w:t>
      </w:r>
      <w:r w:rsidR="00725768" w:rsidRPr="00B53EFB">
        <w:rPr>
          <w:lang w:val="en-US"/>
        </w:rPr>
        <w:t>While massification provided access</w:t>
      </w:r>
      <w:r w:rsidR="006C7B7F" w:rsidRPr="00B53EFB">
        <w:rPr>
          <w:lang w:val="en-US"/>
        </w:rPr>
        <w:t xml:space="preserve"> and a variety of pathways for students, including vocationally oriented institutions</w:t>
      </w:r>
      <w:r w:rsidR="00C12B04" w:rsidRPr="00B53EFB">
        <w:rPr>
          <w:lang w:val="en-US"/>
        </w:rPr>
        <w:t xml:space="preserve"> </w:t>
      </w:r>
      <w:r w:rsidR="006C7B7F" w:rsidRPr="00B53EFB">
        <w:rPr>
          <w:lang w:val="en-US"/>
        </w:rPr>
        <w:t>(Altbach, 2008)</w:t>
      </w:r>
      <w:r w:rsidR="00C12B04" w:rsidRPr="00B53EFB">
        <w:rPr>
          <w:lang w:val="en-US"/>
        </w:rPr>
        <w:t>.</w:t>
      </w:r>
      <w:r w:rsidR="006C7B7F" w:rsidRPr="00B53EFB">
        <w:rPr>
          <w:lang w:val="en-US"/>
        </w:rPr>
        <w:t xml:space="preserve"> </w:t>
      </w:r>
      <w:r w:rsidR="00603D8B" w:rsidRPr="00B53EFB">
        <w:rPr>
          <w:lang w:val="en-US"/>
        </w:rPr>
        <w:t xml:space="preserve">With this emerged </w:t>
      </w:r>
      <w:r w:rsidR="006C7B7F" w:rsidRPr="00B53EFB">
        <w:rPr>
          <w:lang w:val="en-US"/>
        </w:rPr>
        <w:t>patterns of access among several groups of societies like gender, socio-economic status, and geographical location</w:t>
      </w:r>
      <w:r w:rsidR="00725768" w:rsidRPr="00B53EFB">
        <w:rPr>
          <w:lang w:val="en-US"/>
        </w:rPr>
        <w:t>.</w:t>
      </w:r>
    </w:p>
    <w:p w14:paraId="47524C9D" w14:textId="65BB02BB" w:rsidR="00C93D0A" w:rsidRPr="00B53EFB" w:rsidRDefault="008038F4" w:rsidP="002E0090">
      <w:pPr>
        <w:spacing w:line="360" w:lineRule="auto"/>
        <w:jc w:val="both"/>
        <w:rPr>
          <w:lang w:val="en-US"/>
        </w:rPr>
      </w:pPr>
      <w:r w:rsidRPr="00B53EFB">
        <w:rPr>
          <w:lang w:val="en-US"/>
        </w:rPr>
        <w:t>The problems associated with the massification of HE stemmed from the fact that many institutions</w:t>
      </w:r>
      <w:r w:rsidR="00E639E6" w:rsidRPr="00B53EFB">
        <w:rPr>
          <w:lang w:val="en-US"/>
        </w:rPr>
        <w:t xml:space="preserve"> are</w:t>
      </w:r>
      <w:r w:rsidRPr="00B53EFB">
        <w:rPr>
          <w:lang w:val="en-US"/>
        </w:rPr>
        <w:t xml:space="preserve"> of lower quality and less equipped when compared to the already existing institutions. </w:t>
      </w:r>
      <w:r w:rsidR="00E639E6" w:rsidRPr="00B53EFB">
        <w:rPr>
          <w:lang w:val="en-US"/>
        </w:rPr>
        <w:t xml:space="preserve">Additionally, dwindling public funding of HE has accounted for their ill shape and performance. Since the cost of education </w:t>
      </w:r>
      <w:r w:rsidR="006C7B7F" w:rsidRPr="00B53EFB">
        <w:rPr>
          <w:lang w:val="en-US"/>
        </w:rPr>
        <w:t>is</w:t>
      </w:r>
      <w:r w:rsidR="00E639E6" w:rsidRPr="00B53EFB">
        <w:rPr>
          <w:lang w:val="en-US"/>
        </w:rPr>
        <w:t xml:space="preserve"> shifted to the student</w:t>
      </w:r>
      <w:r w:rsidR="006A0D7B" w:rsidRPr="00B53EFB">
        <w:rPr>
          <w:lang w:val="en-US"/>
        </w:rPr>
        <w:t>,</w:t>
      </w:r>
      <w:r w:rsidR="00E639E6" w:rsidRPr="00B53EFB">
        <w:rPr>
          <w:lang w:val="en-US"/>
        </w:rPr>
        <w:t xml:space="preserve"> sometimes </w:t>
      </w:r>
      <w:r w:rsidR="006C7B7F" w:rsidRPr="00B53EFB">
        <w:rPr>
          <w:lang w:val="en-US"/>
        </w:rPr>
        <w:t>cost-sharing</w:t>
      </w:r>
      <w:r w:rsidR="00E639E6" w:rsidRPr="00B53EFB">
        <w:rPr>
          <w:lang w:val="en-US"/>
        </w:rPr>
        <w:t xml:space="preserve"> strategies are adopted. However, students from low </w:t>
      </w:r>
      <w:r w:rsidR="006C7B7F" w:rsidRPr="00B53EFB">
        <w:rPr>
          <w:lang w:val="en-US"/>
        </w:rPr>
        <w:t>socioeconomic status are continually on</w:t>
      </w:r>
      <w:r w:rsidR="00E639E6" w:rsidRPr="00B53EFB">
        <w:rPr>
          <w:lang w:val="en-US"/>
        </w:rPr>
        <w:t xml:space="preserve"> the unfortunate side of events. </w:t>
      </w:r>
    </w:p>
    <w:p w14:paraId="2B3F3BE5" w14:textId="3592D98D" w:rsidR="001D4AB8" w:rsidRPr="00B53EFB" w:rsidRDefault="00FE66F7" w:rsidP="00C93D0A">
      <w:pPr>
        <w:spacing w:line="360" w:lineRule="auto"/>
        <w:jc w:val="both"/>
        <w:rPr>
          <w:lang w:val="en-US"/>
        </w:rPr>
      </w:pPr>
      <w:r w:rsidRPr="00B53EFB">
        <w:rPr>
          <w:lang w:val="en-US"/>
        </w:rPr>
        <w:t xml:space="preserve">Along with </w:t>
      </w:r>
      <w:r w:rsidR="00FE25B9" w:rsidRPr="00B53EFB">
        <w:rPr>
          <w:lang w:val="en-US"/>
        </w:rPr>
        <w:t>massification,</w:t>
      </w:r>
      <w:r w:rsidRPr="00B53EFB">
        <w:rPr>
          <w:lang w:val="en-US"/>
        </w:rPr>
        <w:t xml:space="preserve"> existing inequalities created stratification in access to HE</w:t>
      </w:r>
      <w:r w:rsidR="00945501">
        <w:rPr>
          <w:lang w:val="en-US"/>
        </w:rPr>
        <w:t>,</w:t>
      </w:r>
      <w:r w:rsidR="00402DC8" w:rsidRPr="00B53EFB">
        <w:rPr>
          <w:lang w:val="en-US"/>
        </w:rPr>
        <w:t xml:space="preserve"> thereby raising social justice concern</w:t>
      </w:r>
      <w:r w:rsidR="00FE25B9" w:rsidRPr="00B53EFB">
        <w:rPr>
          <w:lang w:val="en-US"/>
        </w:rPr>
        <w:t>s</w:t>
      </w:r>
      <w:r w:rsidR="00B61EF5" w:rsidRPr="00B53EFB">
        <w:rPr>
          <w:lang w:val="en-US"/>
        </w:rPr>
        <w:t xml:space="preserve"> </w:t>
      </w:r>
      <w:r w:rsidR="00075E39" w:rsidRPr="00B53EFB">
        <w:rPr>
          <w:lang w:val="en-US"/>
        </w:rPr>
        <w:fldChar w:fldCharType="begin"/>
      </w:r>
      <w:r w:rsidR="00075E39" w:rsidRPr="00B53EFB">
        <w:rPr>
          <w:lang w:val="en-US"/>
        </w:rPr>
        <w:instrText xml:space="preserve"> ADDIN ZOTERO_ITEM CSL_CITATION {"citationID":"4HaRZUT4","properties":{"formattedCitation":"(Triventi, 2013)","plainCitation":"(Triventi, 2013)","noteIndex":0},"citationItems":[{"id":65,"uris":["http://zotero.org/users/9364462/items/7QTT83A6"],"itemData":{"id":65,"type":"article-journal","container-title":"European Sociological Review","DOI":"10.1093/esr/jcr092","ISSN":"1468-2672, 0266-7215","issue":"3","language":"en","page":"489-502","source":"DOI.org (Crossref)","title":"Stratification in Higher Education and Its Relationship with Social Inequality: A Comparative Study of 11 European Countries","title-short":"Stratification in Higher Education and Its Relationship with Social Inequality","volume":"29","author":[{"family":"Triventi","given":"Moris"}],"issued":{"date-parts":[["2013",6]]}}}],"schema":"https://github.com/citation-style-language/schema/raw/master/csl-citation.json"} </w:instrText>
      </w:r>
      <w:r w:rsidR="00075E39" w:rsidRPr="00B53EFB">
        <w:rPr>
          <w:lang w:val="en-US"/>
        </w:rPr>
        <w:fldChar w:fldCharType="separate"/>
      </w:r>
      <w:r w:rsidR="00075E39" w:rsidRPr="00B53EFB">
        <w:rPr>
          <w:noProof/>
          <w:lang w:val="en-US"/>
        </w:rPr>
        <w:t>(Triventi, 2013)</w:t>
      </w:r>
      <w:r w:rsidR="00075E39" w:rsidRPr="00B53EFB">
        <w:rPr>
          <w:lang w:val="en-US"/>
        </w:rPr>
        <w:fldChar w:fldCharType="end"/>
      </w:r>
      <w:r w:rsidR="00402DC8" w:rsidRPr="00B53EFB">
        <w:rPr>
          <w:lang w:val="en-US"/>
        </w:rPr>
        <w:t xml:space="preserve">. </w:t>
      </w:r>
      <w:r w:rsidRPr="00B53EFB">
        <w:rPr>
          <w:lang w:val="en-US"/>
        </w:rPr>
        <w:t xml:space="preserve"> </w:t>
      </w:r>
      <w:r w:rsidR="00BD235E" w:rsidRPr="00B53EFB">
        <w:rPr>
          <w:lang w:val="en-US"/>
        </w:rPr>
        <w:t>Stratification</w:t>
      </w:r>
      <w:r w:rsidR="005B513F" w:rsidRPr="00B53EFB">
        <w:rPr>
          <w:lang w:val="en-US"/>
        </w:rPr>
        <w:t xml:space="preserve"> in HE is about how an </w:t>
      </w:r>
      <w:r w:rsidR="00BD235E" w:rsidRPr="00B53EFB">
        <w:rPr>
          <w:lang w:val="en-US"/>
        </w:rPr>
        <w:t>individual’s</w:t>
      </w:r>
      <w:r w:rsidR="005B513F" w:rsidRPr="00B53EFB">
        <w:rPr>
          <w:lang w:val="en-US"/>
        </w:rPr>
        <w:t xml:space="preserve"> </w:t>
      </w:r>
      <w:r w:rsidR="00EC1A7A" w:rsidRPr="00B53EFB">
        <w:rPr>
          <w:lang w:val="en-US"/>
        </w:rPr>
        <w:t>socioeconomic</w:t>
      </w:r>
      <w:r w:rsidR="005B513F" w:rsidRPr="00B53EFB">
        <w:rPr>
          <w:lang w:val="en-US"/>
        </w:rPr>
        <w:t xml:space="preserve"> background </w:t>
      </w:r>
      <w:r w:rsidR="00EC1A7A" w:rsidRPr="00B53EFB">
        <w:rPr>
          <w:lang w:val="en-US"/>
        </w:rPr>
        <w:t>determines</w:t>
      </w:r>
      <w:r w:rsidR="005B513F" w:rsidRPr="00B53EFB">
        <w:rPr>
          <w:lang w:val="en-US"/>
        </w:rPr>
        <w:t xml:space="preserve"> the type of higher education institution (HEI) they </w:t>
      </w:r>
      <w:r w:rsidR="00BD235E" w:rsidRPr="00B53EFB">
        <w:rPr>
          <w:lang w:val="en-US"/>
        </w:rPr>
        <w:t>enroll</w:t>
      </w:r>
      <w:r w:rsidR="005B513F" w:rsidRPr="00B53EFB">
        <w:rPr>
          <w:lang w:val="en-US"/>
        </w:rPr>
        <w:t xml:space="preserve"> in </w:t>
      </w:r>
      <w:r w:rsidR="0061219C" w:rsidRPr="00B53EFB">
        <w:rPr>
          <w:lang w:val="en-US"/>
        </w:rPr>
        <w:t>and the fields they choose</w:t>
      </w:r>
      <w:r w:rsidR="00BD235E" w:rsidRPr="00B53EFB">
        <w:rPr>
          <w:lang w:val="en-US"/>
        </w:rPr>
        <w:t xml:space="preserve"> to major in. </w:t>
      </w:r>
      <w:r w:rsidR="0061219C" w:rsidRPr="00B53EFB">
        <w:rPr>
          <w:lang w:val="en-US"/>
        </w:rPr>
        <w:t>In</w:t>
      </w:r>
      <w:r w:rsidR="007C5F54" w:rsidRPr="00B53EFB">
        <w:rPr>
          <w:lang w:val="en-US"/>
        </w:rPr>
        <w:t xml:space="preserve"> other words</w:t>
      </w:r>
      <w:r w:rsidR="009E590F" w:rsidRPr="00B53EFB">
        <w:rPr>
          <w:lang w:val="en-US"/>
        </w:rPr>
        <w:t>,</w:t>
      </w:r>
      <w:r w:rsidR="007C5F54" w:rsidRPr="00B53EFB">
        <w:rPr>
          <w:lang w:val="en-US"/>
        </w:rPr>
        <w:t xml:space="preserve"> prestigious intuitions and highly remuneratively rewarding subjects lend themselves to different students from society based on </w:t>
      </w:r>
      <w:r w:rsidR="0060074C" w:rsidRPr="00B53EFB">
        <w:rPr>
          <w:lang w:val="en-US"/>
        </w:rPr>
        <w:t>specific</w:t>
      </w:r>
      <w:r w:rsidR="007C5F54" w:rsidRPr="00B53EFB">
        <w:rPr>
          <w:lang w:val="en-US"/>
        </w:rPr>
        <w:t xml:space="preserve"> socio-economic factors</w:t>
      </w:r>
      <w:r w:rsidR="00C93D0A" w:rsidRPr="00B53EFB">
        <w:rPr>
          <w:lang w:val="en-US"/>
        </w:rPr>
        <w:t xml:space="preserve"> </w:t>
      </w:r>
      <w:r w:rsidR="00C93D0A" w:rsidRPr="00B53EFB">
        <w:rPr>
          <w:lang w:val="en-US"/>
        </w:rPr>
        <w:fldChar w:fldCharType="begin"/>
      </w:r>
      <w:r w:rsidR="00C93D0A" w:rsidRPr="00B53EFB">
        <w:rPr>
          <w:lang w:val="en-US"/>
        </w:rPr>
        <w:instrText xml:space="preserve"> ADDIN ZOTERO_ITEM CSL_CITATION {"citationID":"p3FdtZuA","properties":{"formattedCitation":"(Martin, 2010; Wakeling &amp; Savage, 2015)","plainCitation":"(Martin, 2010; Wakeling &amp; Savage, 2015)","noteIndex":0},"citationItems":[{"id":80,"uris":["http://zotero.org/users/9364462/items/88WTUW9S"],"itemData":{"id":80,"type":"book","abstract":"The United States experienced a tremendous expansion of higher education after the Second World War. However, this expansion has not led to a substantial reduction to class inequalities at elite universities, where the admissions process is growing even more selective. In his classic studies of French education and society, Pierre Bourdieu explains how schools can contribute to the maintenance and reproduction of class inequalities. Bourdieu's concepts have stimulated much research in American sociology. However, quantitative applications have underappreciated important concepts and aspects of Bourdieu's theory and have generally ignored college life and achievement. With detailed survey and institutional data of students at elite, private universities, this dissertation addresses a gap in the literature with an underexplored theoretical approach. First, I examine the class structure of elite universities. I argue that latent clustering analysis improves on Bourdieu's statistical approach, as well as locates class fractions that conventional schemas fail to appreciate. Nearly half of students have dominant class origins, including three fractions--professionals, executives and precarious professionals--that are distinguishable by the volume and composition of cultural and economic capital. Working class students remain severely underrepresented at elite, private universities. Second, I explore two types of social capital on an elite university campus. In its practical or immediate state, social capital exists as the resources embedded in networks. I explore the effects of extensive campus networks, and find that investments in social capital facilitate college achievement and pathways to professional careers. As an example of institutionalized social capital, legacies benefit from an admissions preference for applicants with family alumni ties. Legacies show a distinct profile of high levels of economic and cultural capital, but lower than expected achievement. Legacies activate their social capital across the college years, from college admissions to the prevalent use of personal contacts for plans after graduation. Third, I examine how social class affects achievement and campus life across the college years, and the extent to which cultural capital mediates the link between class and academic outcomes. From first semester grades to graduation honors, professional and middle class students have higher levels of achievement in comparison to executive or subordinate class students. The enduring executive-professional gap suggests contrasting academic orientations for two dominant class fractions, while the underperformance of subordinate class students is due to differences in financial support, a human capital deficit early in college, and unequal access to \"collegiate\" cultural capital. Collegiate capital includes the implicit knowledge that facilitates academic success and encourages a satisfying college experience. Subordinate class students are less likely to participate in many popular aspects of elite campus life, including fraternity or sorority membership, study abroad, and drinking alcohol. Additionally, two common activities among postsecondary students--participating in social and recreational activities and changing a major field early in college--are uniquely troublesome for subordinate class students. Overall, I conclude that Bourdieu provides a unique and useful perspective for understanding educational inequalities at elite universities in the United States. [The dissertation citations contained here are published with the permission of ProQuest llc. Further reproduction is prohibited without permission. Copies of dissertations may be obtained by Telephone (800) 1-800-521-0600. Web page: http://www.proquest.com/en-US/products/dissertations/individuals.shtml.]","ISBN":"978-1-109-70964-3","language":"eng","note":"OCLC: 911602084","source":"Open WorldCat","title":"Social Class and Elite University Education: A Bourdieusian Analysis","title-short":"Social Class and Elite University Education","author":[{"family":"Martin","given":"Nathan Douglas"}],"issued":{"date-parts":[["2010"]]}}},{"id":71,"uris":["http://zotero.org/users/9364462/items/KKU8F7K3"],"itemData":{"id":71,"type":"article-journal","abstract":"We use the Great British Class Survey to examine the association between social background, university attended and social position for over 85,000 graduates. This unique dataset allows us to look beyond the very early labour market experiences of graduates investigated in previous studies and to examine the outcome of attending particular institutions. We find strong evidence of distinct stratification of outcomes by university attended, even within the prestigious Russell Group. There are marked differences in entry to elite positions for graduates of different universities, with sharp gradients in levels of economic capital in particular. The ‘golden triangle’ of Oxford, Cambridge and certain London institutions emerges as a distinct elite. However, even within that grouping there are striking differences, with Oxford ahead of Cambridge on several measures. These findings underline the importance of a geographically concentrated set of elite universities in channelling access to top positions in British society.","container-title":"The Sociological Review","DOI":"10.1111/1467-954X.12284","ISSN":"0038-0261, 1467-954X","issue":"2","journalAbbreviation":"The Sociological Review","language":"en","page":"290-320","source":"DOI.org (Crossref)","title":"Entry to Elite Positions and the Stratification of Higher Education in Britain","volume":"63","author":[{"family":"Wakeling","given":"Paul"},{"family":"Savage","given":"Mike"}],"issued":{"date-parts":[["2015",5]]}}}],"schema":"https://github.com/citation-style-language/schema/raw/master/csl-citation.json"} </w:instrText>
      </w:r>
      <w:r w:rsidR="00C93D0A" w:rsidRPr="00B53EFB">
        <w:rPr>
          <w:lang w:val="en-US"/>
        </w:rPr>
        <w:fldChar w:fldCharType="separate"/>
      </w:r>
      <w:r w:rsidR="00C93D0A" w:rsidRPr="00B53EFB">
        <w:rPr>
          <w:noProof/>
          <w:lang w:val="en-US"/>
        </w:rPr>
        <w:t>(Martin, 2010; Wakeling &amp; Savage, 2015)</w:t>
      </w:r>
      <w:r w:rsidR="00C93D0A" w:rsidRPr="00B53EFB">
        <w:rPr>
          <w:lang w:val="en-US"/>
        </w:rPr>
        <w:fldChar w:fldCharType="end"/>
      </w:r>
      <w:r w:rsidR="0060074C" w:rsidRPr="00B53EFB">
        <w:rPr>
          <w:lang w:val="en-US"/>
        </w:rPr>
        <w:t>.</w:t>
      </w:r>
    </w:p>
    <w:p w14:paraId="6336CE00" w14:textId="77777777" w:rsidR="000D228D" w:rsidRPr="00B53EFB" w:rsidRDefault="000D228D" w:rsidP="002E0090">
      <w:pPr>
        <w:pStyle w:val="ListParagraph"/>
        <w:ind w:left="360" w:firstLine="0"/>
        <w:rPr>
          <w:rFonts w:ascii="Times New Roman" w:hAnsi="Times New Roman" w:cs="Times New Roman"/>
          <w:b/>
          <w:bCs/>
          <w:sz w:val="24"/>
          <w:szCs w:val="24"/>
          <w:lang w:val="en-US"/>
        </w:rPr>
      </w:pPr>
    </w:p>
    <w:p w14:paraId="478D8DAB" w14:textId="589DD403" w:rsidR="005E4702" w:rsidRPr="00B53EFB" w:rsidRDefault="009B624A" w:rsidP="002E0090">
      <w:pPr>
        <w:pStyle w:val="ListParagraph"/>
        <w:numPr>
          <w:ilvl w:val="1"/>
          <w:numId w:val="3"/>
        </w:numPr>
        <w:rPr>
          <w:rFonts w:ascii="Times New Roman" w:hAnsi="Times New Roman" w:cs="Times New Roman"/>
          <w:b/>
          <w:bCs/>
          <w:sz w:val="24"/>
          <w:szCs w:val="24"/>
          <w:lang w:val="en-US"/>
        </w:rPr>
      </w:pPr>
      <w:r w:rsidRPr="00B53EFB">
        <w:rPr>
          <w:rFonts w:ascii="Times New Roman" w:hAnsi="Times New Roman" w:cs="Times New Roman"/>
          <w:b/>
          <w:bCs/>
          <w:sz w:val="24"/>
          <w:szCs w:val="24"/>
          <w:lang w:val="en-US"/>
        </w:rPr>
        <w:t xml:space="preserve">Massification </w:t>
      </w:r>
      <w:r w:rsidR="00845C8F">
        <w:rPr>
          <w:rFonts w:ascii="Times New Roman" w:hAnsi="Times New Roman" w:cs="Times New Roman"/>
          <w:b/>
          <w:bCs/>
          <w:sz w:val="24"/>
          <w:szCs w:val="24"/>
          <w:lang w:val="en-US"/>
        </w:rPr>
        <w:t xml:space="preserve">and Equity </w:t>
      </w:r>
      <w:r w:rsidR="00845040">
        <w:rPr>
          <w:rFonts w:ascii="Times New Roman" w:hAnsi="Times New Roman" w:cs="Times New Roman"/>
          <w:b/>
          <w:bCs/>
          <w:sz w:val="24"/>
          <w:szCs w:val="24"/>
          <w:lang w:val="en-US"/>
        </w:rPr>
        <w:t xml:space="preserve">in Higher Education </w:t>
      </w:r>
      <w:r w:rsidR="000745B7" w:rsidRPr="00B53EFB">
        <w:rPr>
          <w:rFonts w:ascii="Times New Roman" w:hAnsi="Times New Roman" w:cs="Times New Roman"/>
          <w:b/>
          <w:bCs/>
          <w:sz w:val="24"/>
          <w:szCs w:val="24"/>
          <w:lang w:val="en-US"/>
        </w:rPr>
        <w:t>in Ghana</w:t>
      </w:r>
    </w:p>
    <w:p w14:paraId="5DD5A0D2" w14:textId="77777777" w:rsidR="00845040" w:rsidRPr="00845040" w:rsidRDefault="00845040" w:rsidP="003A3B5D">
      <w:pPr>
        <w:spacing w:line="360" w:lineRule="auto"/>
        <w:jc w:val="both"/>
        <w:rPr>
          <w:lang w:val="en-US"/>
        </w:rPr>
      </w:pPr>
      <w:r w:rsidRPr="00845040">
        <w:rPr>
          <w:lang w:val="en-US"/>
        </w:rPr>
        <w:t>Social justice is a critical component of what modernization promises humanity—a world free of inequalities, freedom, and the pursuit of individual happiness and communal welfare (Bloland, 1995). As one of the key institutions to achieving these lofty aspirations, the formal educational system has been crucial to realizing this dream. Therefore, in examining or assessing the extent to which modernization has achieved its goals it is imperative to put the very institutions that serve as the vehicle for this change under consideration.</w:t>
      </w:r>
    </w:p>
    <w:p w14:paraId="72134EAE" w14:textId="38B6BAA9" w:rsidR="00C93D0A" w:rsidRPr="00B53EFB" w:rsidRDefault="004B18CE" w:rsidP="004B18CE">
      <w:pPr>
        <w:spacing w:line="360" w:lineRule="auto"/>
        <w:jc w:val="both"/>
        <w:rPr>
          <w:lang w:val="en-US"/>
        </w:rPr>
      </w:pPr>
      <w:r w:rsidRPr="00B53EFB">
        <w:rPr>
          <w:lang w:val="en-US"/>
        </w:rPr>
        <w:t>In developing countries such as Ghana</w:t>
      </w:r>
      <w:r w:rsidR="003A3B5D">
        <w:rPr>
          <w:lang w:val="en-US"/>
        </w:rPr>
        <w:t>,</w:t>
      </w:r>
      <w:r w:rsidRPr="00B53EFB">
        <w:rPr>
          <w:lang w:val="en-US"/>
        </w:rPr>
        <w:t xml:space="preserve"> the idea of social justice might not have </w:t>
      </w:r>
      <w:r w:rsidR="00A956E8" w:rsidRPr="00B53EFB">
        <w:rPr>
          <w:lang w:val="en-US"/>
        </w:rPr>
        <w:t>adequately</w:t>
      </w:r>
      <w:r w:rsidRPr="00B53EFB">
        <w:rPr>
          <w:lang w:val="en-US"/>
        </w:rPr>
        <w:t xml:space="preserve"> found its way into policy documents (Otunga, 2009)</w:t>
      </w:r>
      <w:r w:rsidR="00A956E8" w:rsidRPr="00B53EFB">
        <w:rPr>
          <w:lang w:val="en-US"/>
        </w:rPr>
        <w:t>.</w:t>
      </w:r>
      <w:r w:rsidRPr="00B53EFB">
        <w:rPr>
          <w:lang w:val="en-US"/>
        </w:rPr>
        <w:t xml:space="preserve"> </w:t>
      </w:r>
      <w:r w:rsidR="00A956E8" w:rsidRPr="00B53EFB">
        <w:rPr>
          <w:lang w:val="en-US"/>
        </w:rPr>
        <w:t>H</w:t>
      </w:r>
      <w:r w:rsidRPr="00B53EFB">
        <w:rPr>
          <w:lang w:val="en-US"/>
        </w:rPr>
        <w:t>owever, the prevalent themes of discourse</w:t>
      </w:r>
      <w:r w:rsidR="00A956E8" w:rsidRPr="00B53EFB">
        <w:rPr>
          <w:lang w:val="en-US"/>
        </w:rPr>
        <w:t xml:space="preserve">, such as equality and equity, which have been unequivocally expressed in policy discourses, form part of </w:t>
      </w:r>
      <w:r w:rsidR="00945501">
        <w:rPr>
          <w:lang w:val="en-US"/>
        </w:rPr>
        <w:t>social justice</w:t>
      </w:r>
      <w:r w:rsidRPr="00B53EFB">
        <w:rPr>
          <w:lang w:val="en-US"/>
        </w:rPr>
        <w:t xml:space="preserve">. Indeed, social justice is by far and large inextricably </w:t>
      </w:r>
      <w:r w:rsidRPr="00B53EFB">
        <w:rPr>
          <w:lang w:val="en-US"/>
        </w:rPr>
        <w:lastRenderedPageBreak/>
        <w:t xml:space="preserve">bound to the issues of equality and equity, in the distribution of resources to and the treatment of individuals in a society. Also, it entails the practices of everyday life that </w:t>
      </w:r>
      <w:r w:rsidR="0062738A" w:rsidRPr="00B53EFB">
        <w:rPr>
          <w:lang w:val="en-US"/>
        </w:rPr>
        <w:t>diffuse</w:t>
      </w:r>
      <w:r w:rsidRPr="00B53EFB">
        <w:rPr>
          <w:lang w:val="en-US"/>
        </w:rPr>
        <w:t xml:space="preserve"> through all factors that affect the quality of life of people. </w:t>
      </w:r>
      <w:r w:rsidR="0062738A" w:rsidRPr="00B53EFB">
        <w:rPr>
          <w:lang w:val="en-US"/>
        </w:rPr>
        <w:t>Therefore, social justice</w:t>
      </w:r>
      <w:r w:rsidRPr="00B53EFB">
        <w:rPr>
          <w:lang w:val="en-US"/>
        </w:rPr>
        <w:t xml:space="preserve"> represents a commitment to combat inequality and ensure equity for </w:t>
      </w:r>
      <w:r w:rsidR="0062738A" w:rsidRPr="00B53EFB">
        <w:rPr>
          <w:lang w:val="en-US"/>
        </w:rPr>
        <w:t xml:space="preserve">all </w:t>
      </w:r>
      <w:r w:rsidRPr="00B53EFB">
        <w:rPr>
          <w:lang w:val="en-US"/>
        </w:rPr>
        <w:t>individuals</w:t>
      </w:r>
      <w:r w:rsidR="0062738A" w:rsidRPr="00B53EFB">
        <w:rPr>
          <w:lang w:val="en-US"/>
        </w:rPr>
        <w:t>, irrespective of sex, gender, race, etc., that differentiates them (Karpinski</w:t>
      </w:r>
      <w:r w:rsidRPr="00B53EFB">
        <w:rPr>
          <w:lang w:val="en-US"/>
        </w:rPr>
        <w:t xml:space="preserve"> &amp; Lugg, 2006).</w:t>
      </w:r>
    </w:p>
    <w:p w14:paraId="01B0562A" w14:textId="77777777" w:rsidR="00C93D0A" w:rsidRPr="00B53EFB" w:rsidRDefault="00C93D0A" w:rsidP="004B18CE">
      <w:pPr>
        <w:spacing w:line="360" w:lineRule="auto"/>
        <w:jc w:val="both"/>
        <w:rPr>
          <w:lang w:val="en-US"/>
        </w:rPr>
      </w:pPr>
    </w:p>
    <w:p w14:paraId="7D1A5BDB" w14:textId="33558941" w:rsidR="009550C1" w:rsidRDefault="00294BFD" w:rsidP="004B18CE">
      <w:pPr>
        <w:spacing w:line="360" w:lineRule="auto"/>
        <w:jc w:val="both"/>
        <w:rPr>
          <w:lang w:val="en-US"/>
        </w:rPr>
      </w:pPr>
      <w:r w:rsidRPr="00B53EFB">
        <w:rPr>
          <w:lang w:val="en-US"/>
        </w:rPr>
        <w:t xml:space="preserve">The interest in higher </w:t>
      </w:r>
      <w:r w:rsidR="00845040">
        <w:rPr>
          <w:lang w:val="en-US"/>
        </w:rPr>
        <w:t xml:space="preserve">education </w:t>
      </w:r>
      <w:r w:rsidRPr="00B53EFB">
        <w:rPr>
          <w:lang w:val="en-US"/>
        </w:rPr>
        <w:t xml:space="preserve">especially </w:t>
      </w:r>
      <w:r w:rsidR="00C8369F" w:rsidRPr="00B53EFB">
        <w:rPr>
          <w:lang w:val="en-US"/>
        </w:rPr>
        <w:t>in its role in driving national development had already been established even within the quarters of the colonial government and the elites (the educated ones then) of the Gold Coast (modern-day</w:t>
      </w:r>
      <w:r w:rsidRPr="00B53EFB">
        <w:rPr>
          <w:lang w:val="en-US"/>
        </w:rPr>
        <w:t xml:space="preserve"> Ghana) (A</w:t>
      </w:r>
      <w:r w:rsidR="00C45595" w:rsidRPr="00B53EFB">
        <w:rPr>
          <w:lang w:val="en-US"/>
        </w:rPr>
        <w:t>pusigah</w:t>
      </w:r>
      <w:r w:rsidRPr="00B53EFB">
        <w:rPr>
          <w:lang w:val="en-US"/>
        </w:rPr>
        <w:t xml:space="preserve">, 2009). </w:t>
      </w:r>
      <w:r w:rsidR="009A7828" w:rsidRPr="00B53EFB">
        <w:rPr>
          <w:lang w:val="en-US"/>
        </w:rPr>
        <w:t xml:space="preserve">Before we </w:t>
      </w:r>
      <w:r w:rsidR="00292DDD" w:rsidRPr="00B53EFB">
        <w:rPr>
          <w:lang w:val="en-US"/>
        </w:rPr>
        <w:t>investigate</w:t>
      </w:r>
      <w:r w:rsidR="009A7828" w:rsidRPr="00B53EFB">
        <w:rPr>
          <w:lang w:val="en-US"/>
        </w:rPr>
        <w:t xml:space="preserve"> equity </w:t>
      </w:r>
      <w:r w:rsidR="00B85BCE" w:rsidRPr="00B53EFB">
        <w:rPr>
          <w:lang w:val="en-US"/>
        </w:rPr>
        <w:t xml:space="preserve">and quality </w:t>
      </w:r>
      <w:r w:rsidR="00292DDD" w:rsidRPr="00B53EFB">
        <w:rPr>
          <w:lang w:val="en-US"/>
        </w:rPr>
        <w:t>in higher</w:t>
      </w:r>
      <w:r w:rsidR="00B85BCE" w:rsidRPr="00B53EFB">
        <w:rPr>
          <w:lang w:val="en-US"/>
        </w:rPr>
        <w:t xml:space="preserve"> education,</w:t>
      </w:r>
      <w:r w:rsidR="00292DDD" w:rsidRPr="00B53EFB">
        <w:rPr>
          <w:lang w:val="en-US"/>
        </w:rPr>
        <w:t xml:space="preserve"> a discussion of the expansion of higher education in Ghana </w:t>
      </w:r>
      <w:r w:rsidR="00C8369F" w:rsidRPr="00B53EFB">
        <w:rPr>
          <w:lang w:val="en-US"/>
        </w:rPr>
        <w:t>will</w:t>
      </w:r>
      <w:r w:rsidR="00292DDD" w:rsidRPr="00B53EFB">
        <w:rPr>
          <w:lang w:val="en-US"/>
        </w:rPr>
        <w:t xml:space="preserve"> be provided. </w:t>
      </w:r>
      <w:r w:rsidR="009158A3">
        <w:rPr>
          <w:lang w:val="en-US"/>
        </w:rPr>
        <w:t>I</w:t>
      </w:r>
      <w:r w:rsidR="00385C9A" w:rsidRPr="00B53EFB">
        <w:rPr>
          <w:lang w:val="en-US"/>
        </w:rPr>
        <w:t xml:space="preserve">n the colonial ages, HE was </w:t>
      </w:r>
      <w:r w:rsidR="001E7342" w:rsidRPr="00B53EFB">
        <w:rPr>
          <w:lang w:val="en-US"/>
        </w:rPr>
        <w:t>intentionally</w:t>
      </w:r>
      <w:r w:rsidR="00385C9A" w:rsidRPr="00B53EFB">
        <w:rPr>
          <w:lang w:val="en-US"/>
        </w:rPr>
        <w:t xml:space="preserve"> restricted</w:t>
      </w:r>
      <w:r w:rsidR="001E7342" w:rsidRPr="00B53EFB">
        <w:rPr>
          <w:lang w:val="en-US"/>
        </w:rPr>
        <w:t xml:space="preserve"> by the British colonial government</w:t>
      </w:r>
      <w:r w:rsidR="00385C9A" w:rsidRPr="00B53EFB">
        <w:rPr>
          <w:lang w:val="en-US"/>
        </w:rPr>
        <w:t xml:space="preserve"> </w:t>
      </w:r>
      <w:r w:rsidR="001E7342" w:rsidRPr="00B53EFB">
        <w:rPr>
          <w:lang w:val="en-US"/>
        </w:rPr>
        <w:t xml:space="preserve">to </w:t>
      </w:r>
      <w:r w:rsidRPr="00B53EFB">
        <w:rPr>
          <w:lang w:val="en-US"/>
        </w:rPr>
        <w:t xml:space="preserve">a single </w:t>
      </w:r>
      <w:r w:rsidR="001E7342" w:rsidRPr="00B53EFB">
        <w:rPr>
          <w:lang w:val="en-US"/>
        </w:rPr>
        <w:t xml:space="preserve">university in </w:t>
      </w:r>
      <w:r w:rsidR="00C8369F" w:rsidRPr="00B53EFB">
        <w:rPr>
          <w:lang w:val="en-US"/>
        </w:rPr>
        <w:t>West</w:t>
      </w:r>
      <w:r w:rsidR="001E7342" w:rsidRPr="00B53EFB">
        <w:rPr>
          <w:lang w:val="en-US"/>
        </w:rPr>
        <w:t xml:space="preserve"> Africa (A</w:t>
      </w:r>
      <w:r w:rsidR="00C45595" w:rsidRPr="00B53EFB">
        <w:rPr>
          <w:lang w:val="en-US"/>
        </w:rPr>
        <w:t>pusigah</w:t>
      </w:r>
      <w:r w:rsidR="001E7342" w:rsidRPr="00B53EFB">
        <w:rPr>
          <w:lang w:val="en-US"/>
        </w:rPr>
        <w:t xml:space="preserve">, 2009). </w:t>
      </w:r>
      <w:r w:rsidR="00385C9A" w:rsidRPr="00B53EFB">
        <w:rPr>
          <w:lang w:val="en-US"/>
        </w:rPr>
        <w:t xml:space="preserve">However, </w:t>
      </w:r>
      <w:r w:rsidR="00292DDD" w:rsidRPr="00B53EFB">
        <w:rPr>
          <w:lang w:val="en-US"/>
        </w:rPr>
        <w:t xml:space="preserve">Similar to what happened in developed countries, the massification </w:t>
      </w:r>
      <w:r w:rsidR="00401D24" w:rsidRPr="00B53EFB">
        <w:rPr>
          <w:lang w:val="en-US"/>
        </w:rPr>
        <w:t>observed</w:t>
      </w:r>
      <w:r w:rsidR="00292DDD" w:rsidRPr="00B53EFB">
        <w:rPr>
          <w:lang w:val="en-US"/>
        </w:rPr>
        <w:t xml:space="preserve"> in the 1970s</w:t>
      </w:r>
      <w:r w:rsidR="00401D24" w:rsidRPr="00B53EFB">
        <w:rPr>
          <w:lang w:val="en-US"/>
        </w:rPr>
        <w:t xml:space="preserve"> </w:t>
      </w:r>
      <w:r w:rsidR="00401D24" w:rsidRPr="00B53EFB">
        <w:rPr>
          <w:lang w:val="en-US"/>
        </w:rPr>
        <w:fldChar w:fldCharType="begin"/>
      </w:r>
      <w:r w:rsidR="00401D24" w:rsidRPr="00B53EFB">
        <w:rPr>
          <w:lang w:val="en-US"/>
        </w:rPr>
        <w:instrText xml:space="preserve"> ADDIN ZOTERO_ITEM CSL_CITATION {"citationID":"4yLnVNzl","properties":{"formattedCitation":"(Altbach, 2008; Hornsby &amp; Osman, 2014)","plainCitation":"(Altbach, 2008; Hornsby &amp; Osman, 2014)","noteIndex":0},"citationItems":[{"id":12,"uris":["http://zotero.org/users/9364462/items/RVR89Q8C"],"itemData":{"id":12,"type":"chapter","container-title":"Higher Education in the World 3","event-place":"London","ISBN":"978-0-230-00048-3","language":"en","note":"DOI: 10.1007/978-1-349-58169-6_1","page":"5-19","publisher":"Palgrave Macmillan UK","publisher-place":"London","source":"DOI.org (Crossref)","title":"The Complex Roles of Universities in the Period of Globalization","URL":"http://link.springer.com/10.1007/978-1-349-58169-6_1","container-author":[{"literal":"Global University Network for Innovation (GUNI)"}],"author":[{"family":"Altbach","given":"Philip G."}],"accessed":{"date-parts":[["2023",11,14]]},"issued":{"date-parts":[["2008"]]}}},{"id":64,"uris":["http://zotero.org/users/9364462/items/A5PN94WB"],"itemData":{"id":64,"type":"article-journal","container-title":"Higher Education","DOI":"10.1007/s10734-014-9733-1","ISSN":"0018-1560, 1573-174X","issue":"6","journalAbbreviation":"High Educ","language":"en","page":"711-719","source":"DOI.org (Crossref)","title":"Massification in higher education: large classes and student learning","title-short":"Massification in higher education","volume":"67","author":[{"family":"Hornsby","given":"David J."},{"family":"Osman","given":"Ruksana"}],"issued":{"date-parts":[["2014",6]]}}}],"schema":"https://github.com/citation-style-language/schema/raw/master/csl-citation.json"} </w:instrText>
      </w:r>
      <w:r w:rsidR="00401D24" w:rsidRPr="00B53EFB">
        <w:rPr>
          <w:lang w:val="en-US"/>
        </w:rPr>
        <w:fldChar w:fldCharType="separate"/>
      </w:r>
      <w:r w:rsidR="00401D24" w:rsidRPr="00B53EFB">
        <w:rPr>
          <w:noProof/>
          <w:lang w:val="en-US"/>
        </w:rPr>
        <w:t>(Altbach, 2008; Hornsby &amp; Osman, 2014)</w:t>
      </w:r>
      <w:r w:rsidR="00401D24" w:rsidRPr="00B53EFB">
        <w:rPr>
          <w:lang w:val="en-US"/>
        </w:rPr>
        <w:fldChar w:fldCharType="end"/>
      </w:r>
      <w:r w:rsidR="00292DDD" w:rsidRPr="00B53EFB">
        <w:rPr>
          <w:lang w:val="en-US"/>
        </w:rPr>
        <w:t xml:space="preserve"> was </w:t>
      </w:r>
      <w:r w:rsidR="004F401D">
        <w:rPr>
          <w:lang w:val="en-US"/>
        </w:rPr>
        <w:t>also experienced in Ghana</w:t>
      </w:r>
      <w:r w:rsidR="00292DDD" w:rsidRPr="00B53EFB">
        <w:rPr>
          <w:lang w:val="en-US"/>
        </w:rPr>
        <w:t xml:space="preserve">. </w:t>
      </w:r>
      <w:r w:rsidR="001E7342" w:rsidRPr="00B53EFB">
        <w:rPr>
          <w:lang w:val="en-US"/>
        </w:rPr>
        <w:t>S</w:t>
      </w:r>
      <w:r w:rsidR="00385C9A" w:rsidRPr="00B53EFB">
        <w:rPr>
          <w:lang w:val="en-US"/>
        </w:rPr>
        <w:t>pecifically, enrollments in HE rose by about 90 percent with</w:t>
      </w:r>
      <w:r w:rsidR="001E7342" w:rsidRPr="00B53EFB">
        <w:rPr>
          <w:lang w:val="en-US"/>
        </w:rPr>
        <w:t>in</w:t>
      </w:r>
      <w:r w:rsidR="00385C9A" w:rsidRPr="00B53EFB">
        <w:rPr>
          <w:lang w:val="en-US"/>
        </w:rPr>
        <w:t xml:space="preserve"> 3 decades from the 1980s</w:t>
      </w:r>
      <w:r w:rsidR="004F401D">
        <w:rPr>
          <w:lang w:val="en-US"/>
        </w:rPr>
        <w:t>,</w:t>
      </w:r>
      <w:r w:rsidR="00385C9A" w:rsidRPr="00B53EFB">
        <w:rPr>
          <w:lang w:val="en-US"/>
        </w:rPr>
        <w:t xml:space="preserve"> from a </w:t>
      </w:r>
      <w:r w:rsidR="001E7342" w:rsidRPr="00B53EFB">
        <w:rPr>
          <w:lang w:val="en-US"/>
        </w:rPr>
        <w:t>total initial enrol</w:t>
      </w:r>
      <w:r w:rsidRPr="00B53EFB">
        <w:rPr>
          <w:lang w:val="en-US"/>
        </w:rPr>
        <w:t>l</w:t>
      </w:r>
      <w:r w:rsidR="001E7342" w:rsidRPr="00B53EFB">
        <w:rPr>
          <w:lang w:val="en-US"/>
        </w:rPr>
        <w:t>ment</w:t>
      </w:r>
      <w:r w:rsidR="00385C9A" w:rsidRPr="00B53EFB">
        <w:rPr>
          <w:lang w:val="en-US"/>
        </w:rPr>
        <w:t xml:space="preserve"> of 10,000</w:t>
      </w:r>
      <w:r w:rsidR="0089439D">
        <w:rPr>
          <w:lang w:val="en-US"/>
        </w:rPr>
        <w:t xml:space="preserve"> to approximately 110,000</w:t>
      </w:r>
      <w:r w:rsidR="004F401D">
        <w:rPr>
          <w:lang w:val="en-US"/>
        </w:rPr>
        <w:t xml:space="preserve"> </w:t>
      </w:r>
      <w:r w:rsidR="004F401D">
        <w:rPr>
          <w:lang w:val="en-US"/>
        </w:rPr>
        <w:fldChar w:fldCharType="begin"/>
      </w:r>
      <w:r w:rsidR="004F401D">
        <w:rPr>
          <w:lang w:val="en-US"/>
        </w:rPr>
        <w:instrText xml:space="preserve"> ADDIN ZOTERO_ITEM CSL_CITATION {"citationID":"pwCR5cYR","properties":{"formattedCitation":"(Effah, 2011)","plainCitation":"(Effah, 2011)","noteIndex":0},"citationItems":[{"id":562,"uris":["http://zotero.org/users/9364462/items/2SKYJHE4"],"itemData":{"id":562,"type":"article-journal","abstract":"The study on ‘Widening Participation in Higher Education in Ghana and Tanzania: developing an Equity Scorecard’ is a contribution to making higher education more socially inclusive in sub-Saharan Africa. The findings reinforce some of the policy initiatives taken in Ghana and Tanzania, and underscore the importance of widening participation in higher education, as well as addressing associated issues of equity and quality. Although the higher education sector has expanded tremendously during the past two to three decades, enrolment at the tertiary level falls behind levels obtained in most developed countries. Access and equity continue to be issues, particularly in rural areas. This article responds to some of the findings in the research study. It identifies some of the policy initiatives by government and interventions taken by the tertiary education institutions to address the issue of access and equity in the provision of tertiary education. As a result of these initiatives, some students in rural areas have not only had the opportunity to enrol in competitive professional programmes like medicine and engineering, but have also been provided with avenues for upward social mobility. A number of recommendations are made towards canvassing support for broader involvement of all stakeholders in the process of promoting access and addressing inequalities.","container-title":"Research in Comparative and International Education","DOI":"10.2304/rcie.2011.6.4.374","ISSN":"1745-4999, 1745-4999","issue":"4","journalAbbreviation":"Research in Comparative and International Education","language":"en","page":"374-382","source":"DOI.org (Crossref)","title":"A Ghanaian Response to the Study on ‘Widening Participation in Higher Education in Ghana and Tanzania: Developing an Equity Scorecard’","title-short":"A Ghanaian Response to the Study on ‘Widening Participation in Higher Education in Ghana and Tanzania","volume":"6","author":[{"family":"Effah","given":"Paul"}],"issued":{"date-parts":[["2011",12]]}}}],"schema":"https://github.com/citation-style-language/schema/raw/master/csl-citation.json"} </w:instrText>
      </w:r>
      <w:r w:rsidR="004F401D">
        <w:rPr>
          <w:lang w:val="en-US"/>
        </w:rPr>
        <w:fldChar w:fldCharType="separate"/>
      </w:r>
      <w:r w:rsidR="004F401D">
        <w:rPr>
          <w:noProof/>
          <w:lang w:val="en-US"/>
        </w:rPr>
        <w:t>(Effah, 2011)</w:t>
      </w:r>
      <w:r w:rsidR="004F401D">
        <w:rPr>
          <w:lang w:val="en-US"/>
        </w:rPr>
        <w:fldChar w:fldCharType="end"/>
      </w:r>
      <w:r w:rsidR="000D5BB1">
        <w:rPr>
          <w:lang w:val="en-US"/>
        </w:rPr>
        <w:t>. Available data shows that the number has since increased over fivefold.</w:t>
      </w:r>
    </w:p>
    <w:p w14:paraId="16B475C8" w14:textId="12D41FA9" w:rsidR="000D5BB1" w:rsidRDefault="00AE00FE" w:rsidP="004B18CE">
      <w:pPr>
        <w:spacing w:line="360" w:lineRule="auto"/>
        <w:jc w:val="both"/>
        <w:rPr>
          <w:lang w:val="en-US"/>
        </w:rPr>
      </w:pPr>
      <w:r>
        <w:rPr>
          <w:lang w:val="en-US"/>
        </w:rPr>
        <w:t>Graph</w:t>
      </w:r>
      <w:r w:rsidR="000D5BB1">
        <w:rPr>
          <w:lang w:val="en-US"/>
        </w:rPr>
        <w:t xml:space="preserve"> …</w:t>
      </w:r>
      <w:r w:rsidR="000D5BB1" w:rsidRPr="000D5BB1">
        <w:rPr>
          <w:lang w:val="en-US"/>
        </w:rPr>
        <w:t>Number of students enrolled in tertiary education in Ghana from 2005 to 2022</w:t>
      </w:r>
    </w:p>
    <w:p w14:paraId="672FAE8B" w14:textId="1098BD06" w:rsidR="00C93D0A" w:rsidRDefault="00361968" w:rsidP="004B18CE">
      <w:pPr>
        <w:spacing w:line="360" w:lineRule="auto"/>
        <w:jc w:val="both"/>
        <w:rPr>
          <w:lang w:val="en-US"/>
        </w:rPr>
      </w:pPr>
      <w:r>
        <w:rPr>
          <w:noProof/>
        </w:rPr>
        <w:drawing>
          <wp:inline distT="0" distB="0" distL="0" distR="0" wp14:anchorId="4E984773" wp14:editId="54BFDEB2">
            <wp:extent cx="5837275" cy="3147237"/>
            <wp:effectExtent l="0" t="0" r="17780" b="15240"/>
            <wp:docPr id="285274187" name="Chart 1">
              <a:extLst xmlns:a="http://schemas.openxmlformats.org/drawingml/2006/main">
                <a:ext uri="{FF2B5EF4-FFF2-40B4-BE49-F238E27FC236}">
                  <a16:creationId xmlns:a16="http://schemas.microsoft.com/office/drawing/2014/main" id="{8B1734CF-8D0E-DB4E-2FA3-0C692082B1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F789EE" w14:textId="77777777" w:rsidR="00766770" w:rsidRPr="00B53EFB" w:rsidRDefault="00766770" w:rsidP="004B18CE">
      <w:pPr>
        <w:spacing w:line="360" w:lineRule="auto"/>
        <w:jc w:val="both"/>
        <w:rPr>
          <w:lang w:val="en-US"/>
        </w:rPr>
      </w:pPr>
    </w:p>
    <w:p w14:paraId="0C20C363" w14:textId="0D4632B3" w:rsidR="00294BFD" w:rsidRDefault="00294BFD" w:rsidP="004B18CE">
      <w:pPr>
        <w:spacing w:line="360" w:lineRule="auto"/>
        <w:jc w:val="both"/>
        <w:rPr>
          <w:lang w:val="en-US"/>
        </w:rPr>
      </w:pPr>
      <w:r w:rsidRPr="00B53EFB">
        <w:rPr>
          <w:lang w:val="en-US"/>
        </w:rPr>
        <w:t xml:space="preserve">The </w:t>
      </w:r>
      <w:r w:rsidR="00B513BD" w:rsidRPr="00B53EFB">
        <w:rPr>
          <w:lang w:val="en-US"/>
        </w:rPr>
        <w:t>enrollment growth</w:t>
      </w:r>
      <w:r w:rsidRPr="00B53EFB">
        <w:rPr>
          <w:lang w:val="en-US"/>
        </w:rPr>
        <w:t xml:space="preserve"> became possible due to </w:t>
      </w:r>
      <w:r w:rsidR="00B513BD" w:rsidRPr="00B53EFB">
        <w:rPr>
          <w:lang w:val="en-US"/>
        </w:rPr>
        <w:t xml:space="preserve">a proportionate increase in the number of HEIs available in the Ghana HE system within the 3 decades of the </w:t>
      </w:r>
      <w:r w:rsidR="00C72E66" w:rsidRPr="00B53EFB">
        <w:rPr>
          <w:lang w:val="en-US"/>
        </w:rPr>
        <w:t>enormous boom</w:t>
      </w:r>
      <w:r w:rsidRPr="00B53EFB">
        <w:rPr>
          <w:lang w:val="en-US"/>
        </w:rPr>
        <w:t xml:space="preserve">. </w:t>
      </w:r>
      <w:r w:rsidR="00C72E66" w:rsidRPr="00B53EFB">
        <w:rPr>
          <w:lang w:val="en-US"/>
        </w:rPr>
        <w:t xml:space="preserve">In the </w:t>
      </w:r>
      <w:r w:rsidR="00B513BD" w:rsidRPr="00B53EFB">
        <w:rPr>
          <w:lang w:val="en-US"/>
        </w:rPr>
        <w:t>pre-</w:t>
      </w:r>
      <w:r w:rsidR="00B513BD" w:rsidRPr="00B53EFB">
        <w:rPr>
          <w:lang w:val="en-US"/>
        </w:rPr>
        <w:lastRenderedPageBreak/>
        <w:t>independent</w:t>
      </w:r>
      <w:r w:rsidR="00C72E66" w:rsidRPr="00B53EFB">
        <w:rPr>
          <w:lang w:val="en-US"/>
        </w:rPr>
        <w:t xml:space="preserve"> Gold Coast (Ghana), some colleges were </w:t>
      </w:r>
      <w:r w:rsidR="00E06F24" w:rsidRPr="00B53EFB">
        <w:rPr>
          <w:lang w:val="en-US"/>
        </w:rPr>
        <w:t>established,</w:t>
      </w:r>
      <w:r w:rsidR="006F2B6E" w:rsidRPr="00B53EFB">
        <w:rPr>
          <w:lang w:val="en-US"/>
        </w:rPr>
        <w:t xml:space="preserve"> and a university </w:t>
      </w:r>
      <w:r w:rsidR="00B513BD" w:rsidRPr="00B53EFB">
        <w:rPr>
          <w:lang w:val="en-US"/>
        </w:rPr>
        <w:t>was</w:t>
      </w:r>
      <w:r w:rsidR="006F2B6E" w:rsidRPr="00B53EFB">
        <w:rPr>
          <w:lang w:val="en-US"/>
        </w:rPr>
        <w:t xml:space="preserve"> established</w:t>
      </w:r>
      <w:r w:rsidR="00B513BD" w:rsidRPr="00B53EFB">
        <w:rPr>
          <w:lang w:val="en-US"/>
        </w:rPr>
        <w:t>; among</w:t>
      </w:r>
      <w:r w:rsidR="00C72E66" w:rsidRPr="00B53EFB">
        <w:rPr>
          <w:lang w:val="en-US"/>
        </w:rPr>
        <w:t xml:space="preserve"> the</w:t>
      </w:r>
      <w:r w:rsidR="00E06F24" w:rsidRPr="00B53EFB">
        <w:rPr>
          <w:lang w:val="en-US"/>
        </w:rPr>
        <w:t>m</w:t>
      </w:r>
      <w:r w:rsidR="006F2B6E" w:rsidRPr="00B53EFB">
        <w:rPr>
          <w:lang w:val="en-US"/>
        </w:rPr>
        <w:t xml:space="preserve"> </w:t>
      </w:r>
      <w:r w:rsidR="00C72E66" w:rsidRPr="00B53EFB">
        <w:rPr>
          <w:lang w:val="en-US"/>
        </w:rPr>
        <w:t xml:space="preserve">was </w:t>
      </w:r>
      <w:r w:rsidR="00E06F24" w:rsidRPr="00B53EFB">
        <w:rPr>
          <w:lang w:val="en-US"/>
        </w:rPr>
        <w:t xml:space="preserve">the 1927 Achimota </w:t>
      </w:r>
      <w:r w:rsidR="00B513BD" w:rsidRPr="00B53EFB">
        <w:rPr>
          <w:lang w:val="en-US"/>
        </w:rPr>
        <w:t>College</w:t>
      </w:r>
      <w:r w:rsidR="00E06F24" w:rsidRPr="00B53EFB">
        <w:rPr>
          <w:lang w:val="en-US"/>
        </w:rPr>
        <w:t xml:space="preserve"> affiliated </w:t>
      </w:r>
      <w:r w:rsidR="00B513BD" w:rsidRPr="00B53EFB">
        <w:rPr>
          <w:lang w:val="en-US"/>
        </w:rPr>
        <w:t>with</w:t>
      </w:r>
      <w:r w:rsidR="00E06F24" w:rsidRPr="00B53EFB">
        <w:rPr>
          <w:lang w:val="en-US"/>
        </w:rPr>
        <w:t xml:space="preserve"> the </w:t>
      </w:r>
      <w:r w:rsidR="00B513BD" w:rsidRPr="00B53EFB">
        <w:rPr>
          <w:lang w:val="en-US"/>
        </w:rPr>
        <w:t>University</w:t>
      </w:r>
      <w:r w:rsidR="00E06F24" w:rsidRPr="00B53EFB">
        <w:rPr>
          <w:lang w:val="en-US"/>
        </w:rPr>
        <w:t xml:space="preserve"> of London (A</w:t>
      </w:r>
      <w:r w:rsidR="00C45595" w:rsidRPr="00B53EFB">
        <w:rPr>
          <w:lang w:val="en-US"/>
        </w:rPr>
        <w:t>pusigah</w:t>
      </w:r>
      <w:r w:rsidR="00E06F24" w:rsidRPr="00B53EFB">
        <w:rPr>
          <w:lang w:val="en-US"/>
        </w:rPr>
        <w:t xml:space="preserve">, 2009), </w:t>
      </w:r>
      <w:r w:rsidR="00C72E66" w:rsidRPr="00B53EFB">
        <w:rPr>
          <w:lang w:val="en-US"/>
        </w:rPr>
        <w:t>the</w:t>
      </w:r>
      <w:r w:rsidR="00E06F24" w:rsidRPr="00B53EFB">
        <w:rPr>
          <w:lang w:val="en-US"/>
        </w:rPr>
        <w:t xml:space="preserve"> 1948 </w:t>
      </w:r>
      <w:r w:rsidR="00C72E66" w:rsidRPr="00B53EFB">
        <w:rPr>
          <w:lang w:val="en-US"/>
        </w:rPr>
        <w:t xml:space="preserve">University </w:t>
      </w:r>
      <w:r w:rsidR="006F2B6E" w:rsidRPr="00B53EFB">
        <w:rPr>
          <w:lang w:val="en-US"/>
        </w:rPr>
        <w:t xml:space="preserve">College </w:t>
      </w:r>
      <w:r w:rsidR="00C72E66" w:rsidRPr="00B53EFB">
        <w:rPr>
          <w:lang w:val="en-US"/>
        </w:rPr>
        <w:t xml:space="preserve">of the Gold Coast </w:t>
      </w:r>
      <w:r w:rsidR="006F2B6E" w:rsidRPr="00B53EFB">
        <w:rPr>
          <w:lang w:val="en-US"/>
        </w:rPr>
        <w:t xml:space="preserve">(UCGC) </w:t>
      </w:r>
      <w:r w:rsidR="00E06F24" w:rsidRPr="00B53EFB">
        <w:rPr>
          <w:lang w:val="en-US"/>
        </w:rPr>
        <w:t xml:space="preserve">now University of Ghana (UG) also </w:t>
      </w:r>
      <w:r w:rsidR="00C72E66" w:rsidRPr="00B53EFB">
        <w:rPr>
          <w:lang w:val="en-US"/>
        </w:rPr>
        <w:t xml:space="preserve">as an affiliate of the </w:t>
      </w:r>
      <w:r w:rsidR="00B513BD" w:rsidRPr="00B53EFB">
        <w:rPr>
          <w:lang w:val="en-US"/>
        </w:rPr>
        <w:t>University</w:t>
      </w:r>
      <w:r w:rsidR="00C72E66" w:rsidRPr="00B53EFB">
        <w:rPr>
          <w:lang w:val="en-US"/>
        </w:rPr>
        <w:t xml:space="preserve"> of London, and the</w:t>
      </w:r>
      <w:r w:rsidR="00E06F24" w:rsidRPr="00B53EFB">
        <w:rPr>
          <w:lang w:val="en-US"/>
        </w:rPr>
        <w:t>n the 1952 Kumasi College of Technology</w:t>
      </w:r>
      <w:r w:rsidR="008A2D74" w:rsidRPr="00B53EFB">
        <w:rPr>
          <w:lang w:val="en-US"/>
        </w:rPr>
        <w:t xml:space="preserve"> (Ayelazuno &amp; Aziabah, 2021, January 1)</w:t>
      </w:r>
      <w:r w:rsidR="00E06F24" w:rsidRPr="00B53EFB">
        <w:rPr>
          <w:lang w:val="en-US"/>
        </w:rPr>
        <w:t>. All these helped in absorbing the increasing demands for HE.</w:t>
      </w:r>
    </w:p>
    <w:p w14:paraId="19F86E62" w14:textId="77777777" w:rsidR="0010199E" w:rsidRPr="00B53EFB" w:rsidRDefault="0010199E" w:rsidP="004B18CE">
      <w:pPr>
        <w:spacing w:line="360" w:lineRule="auto"/>
        <w:jc w:val="both"/>
        <w:rPr>
          <w:lang w:val="en-US"/>
        </w:rPr>
      </w:pPr>
    </w:p>
    <w:p w14:paraId="4F88B1B8" w14:textId="62550D11" w:rsidR="00F075CC" w:rsidRDefault="00E06F24" w:rsidP="004B18CE">
      <w:pPr>
        <w:spacing w:line="360" w:lineRule="auto"/>
        <w:jc w:val="both"/>
        <w:rPr>
          <w:lang w:val="en-US"/>
        </w:rPr>
      </w:pPr>
      <w:r w:rsidRPr="00B53EFB">
        <w:rPr>
          <w:lang w:val="en-US"/>
        </w:rPr>
        <w:t>In post</w:t>
      </w:r>
      <w:r w:rsidR="00D50E12" w:rsidRPr="00B53EFB">
        <w:rPr>
          <w:lang w:val="en-US"/>
        </w:rPr>
        <w:t>-</w:t>
      </w:r>
      <w:r w:rsidRPr="00B53EFB">
        <w:rPr>
          <w:lang w:val="en-US"/>
        </w:rPr>
        <w:t xml:space="preserve">independent Ghana, </w:t>
      </w:r>
      <w:r w:rsidR="00B513BD" w:rsidRPr="00B53EFB">
        <w:rPr>
          <w:lang w:val="en-US"/>
        </w:rPr>
        <w:t>constant</w:t>
      </w:r>
      <w:r w:rsidRPr="00B53EFB">
        <w:rPr>
          <w:lang w:val="en-US"/>
        </w:rPr>
        <w:t xml:space="preserve"> efforts were made to </w:t>
      </w:r>
      <w:r w:rsidR="00B513BD" w:rsidRPr="00B53EFB">
        <w:rPr>
          <w:lang w:val="en-US"/>
        </w:rPr>
        <w:t>ensure</w:t>
      </w:r>
      <w:r w:rsidRPr="00B53EFB">
        <w:rPr>
          <w:lang w:val="en-US"/>
        </w:rPr>
        <w:t xml:space="preserve"> the young</w:t>
      </w:r>
      <w:r w:rsidR="00B513BD" w:rsidRPr="00B53EFB">
        <w:rPr>
          <w:lang w:val="en-US"/>
        </w:rPr>
        <w:t>,</w:t>
      </w:r>
      <w:r w:rsidRPr="00B53EFB">
        <w:rPr>
          <w:lang w:val="en-US"/>
        </w:rPr>
        <w:t xml:space="preserve"> independent Ghana transitioned </w:t>
      </w:r>
      <w:r w:rsidR="00B513BD" w:rsidRPr="00B53EFB">
        <w:rPr>
          <w:lang w:val="en-US"/>
        </w:rPr>
        <w:t>expeditiously</w:t>
      </w:r>
      <w:r w:rsidRPr="00B53EFB">
        <w:rPr>
          <w:lang w:val="en-US"/>
        </w:rPr>
        <w:t xml:space="preserve"> to a modern state. The eminence of HE education to this agenda was equally underscored (</w:t>
      </w:r>
      <w:proofErr w:type="spellStart"/>
      <w:r w:rsidR="00813D91" w:rsidRPr="00B53EFB">
        <w:rPr>
          <w:lang w:val="en-US"/>
        </w:rPr>
        <w:t>Ayelazuno</w:t>
      </w:r>
      <w:proofErr w:type="spellEnd"/>
      <w:r w:rsidR="00813D91" w:rsidRPr="00B53EFB">
        <w:rPr>
          <w:lang w:val="en-US"/>
        </w:rPr>
        <w:t xml:space="preserve"> &amp; </w:t>
      </w:r>
      <w:proofErr w:type="spellStart"/>
      <w:r w:rsidR="00813D91" w:rsidRPr="00B53EFB">
        <w:rPr>
          <w:lang w:val="en-US"/>
        </w:rPr>
        <w:t>Aziabah</w:t>
      </w:r>
      <w:proofErr w:type="spellEnd"/>
      <w:r w:rsidR="00813D91" w:rsidRPr="00B53EFB">
        <w:rPr>
          <w:lang w:val="en-US"/>
        </w:rPr>
        <w:t>, 2021, January 1</w:t>
      </w:r>
      <w:r w:rsidRPr="00B53EFB">
        <w:rPr>
          <w:lang w:val="en-US"/>
        </w:rPr>
        <w:t xml:space="preserve">). </w:t>
      </w:r>
      <w:r w:rsidR="00E67EA4" w:rsidRPr="00B53EFB">
        <w:rPr>
          <w:lang w:val="en-US"/>
        </w:rPr>
        <w:t>The first president and founder of Ghana</w:t>
      </w:r>
      <w:r w:rsidR="00B513BD" w:rsidRPr="00B53EFB">
        <w:rPr>
          <w:lang w:val="en-US"/>
        </w:rPr>
        <w:t>, DR Kwame Nkrumah,</w:t>
      </w:r>
      <w:r w:rsidR="00AD11AD" w:rsidRPr="00B53EFB">
        <w:rPr>
          <w:lang w:val="en-US"/>
        </w:rPr>
        <w:t xml:space="preserve"> took a solemn mission </w:t>
      </w:r>
      <w:r w:rsidR="00B513BD" w:rsidRPr="00B53EFB">
        <w:rPr>
          <w:lang w:val="en-US"/>
        </w:rPr>
        <w:t>to expand</w:t>
      </w:r>
      <w:r w:rsidR="00225E91" w:rsidRPr="00B53EFB">
        <w:rPr>
          <w:lang w:val="en-US"/>
        </w:rPr>
        <w:t xml:space="preserve"> the country’s </w:t>
      </w:r>
      <w:r w:rsidR="00F075CC" w:rsidRPr="00B53EFB">
        <w:rPr>
          <w:lang w:val="en-US"/>
        </w:rPr>
        <w:t>outreach in HE</w:t>
      </w:r>
      <w:r w:rsidR="00225E91" w:rsidRPr="00B53EFB">
        <w:rPr>
          <w:lang w:val="en-US"/>
        </w:rPr>
        <w:t xml:space="preserve">. </w:t>
      </w:r>
      <w:r w:rsidR="00B513BD" w:rsidRPr="00B53EFB">
        <w:rPr>
          <w:lang w:val="en-US"/>
        </w:rPr>
        <w:t>Therefore, the</w:t>
      </w:r>
      <w:r w:rsidR="00225E91" w:rsidRPr="00B53EFB">
        <w:rPr>
          <w:lang w:val="en-US"/>
        </w:rPr>
        <w:t xml:space="preserve"> University </w:t>
      </w:r>
      <w:r w:rsidR="00F075CC" w:rsidRPr="00B53EFB">
        <w:rPr>
          <w:lang w:val="en-US"/>
        </w:rPr>
        <w:t>of Science and Technology was established in 1961 (</w:t>
      </w:r>
      <w:proofErr w:type="spellStart"/>
      <w:r w:rsidR="00F075CC" w:rsidRPr="00B53EFB">
        <w:rPr>
          <w:lang w:val="en-US"/>
        </w:rPr>
        <w:t>Ayelazuno</w:t>
      </w:r>
      <w:proofErr w:type="spellEnd"/>
      <w:r w:rsidR="00F075CC" w:rsidRPr="00B53EFB">
        <w:rPr>
          <w:lang w:val="en-US"/>
        </w:rPr>
        <w:t xml:space="preserve"> &amp; </w:t>
      </w:r>
      <w:proofErr w:type="spellStart"/>
      <w:r w:rsidR="00F075CC" w:rsidRPr="00B53EFB">
        <w:rPr>
          <w:lang w:val="en-US"/>
        </w:rPr>
        <w:t>Aziabah</w:t>
      </w:r>
      <w:proofErr w:type="spellEnd"/>
      <w:r w:rsidR="00F075CC" w:rsidRPr="00B53EFB">
        <w:rPr>
          <w:lang w:val="en-US"/>
        </w:rPr>
        <w:t>, 2021, January 1).</w:t>
      </w:r>
    </w:p>
    <w:p w14:paraId="5AAA92E8" w14:textId="77777777" w:rsidR="0010199E" w:rsidRPr="00B53EFB" w:rsidRDefault="0010199E" w:rsidP="004B18CE">
      <w:pPr>
        <w:spacing w:line="360" w:lineRule="auto"/>
        <w:jc w:val="both"/>
        <w:rPr>
          <w:lang w:val="en-US"/>
        </w:rPr>
      </w:pPr>
    </w:p>
    <w:p w14:paraId="751983EE" w14:textId="0A65AF4E" w:rsidR="00F075CC" w:rsidRDefault="00F075CC" w:rsidP="004B18CE">
      <w:pPr>
        <w:spacing w:line="360" w:lineRule="auto"/>
        <w:jc w:val="both"/>
        <w:rPr>
          <w:lang w:val="en-US"/>
        </w:rPr>
      </w:pPr>
      <w:r w:rsidRPr="00B53EFB">
        <w:rPr>
          <w:lang w:val="en-US"/>
        </w:rPr>
        <w:t>The massification efforts in education continued un</w:t>
      </w:r>
      <w:r w:rsidR="00DD18FA" w:rsidRPr="00B53EFB">
        <w:rPr>
          <w:lang w:val="en-US"/>
        </w:rPr>
        <w:t>a</w:t>
      </w:r>
      <w:r w:rsidRPr="00B53EFB">
        <w:rPr>
          <w:lang w:val="en-US"/>
        </w:rPr>
        <w:t xml:space="preserve">bated by subsequent changes in government. </w:t>
      </w:r>
      <w:r w:rsidR="007F69F8" w:rsidRPr="00B53EFB">
        <w:rPr>
          <w:lang w:val="en-US"/>
        </w:rPr>
        <w:t>Considering</w:t>
      </w:r>
      <w:r w:rsidR="00323F6A" w:rsidRPr="00B53EFB">
        <w:rPr>
          <w:lang w:val="en-US"/>
        </w:rPr>
        <w:t xml:space="preserve"> the</w:t>
      </w:r>
      <w:r w:rsidRPr="00B53EFB">
        <w:rPr>
          <w:lang w:val="en-US"/>
        </w:rPr>
        <w:t xml:space="preserve"> varying needs of </w:t>
      </w:r>
      <w:r w:rsidR="00C45595" w:rsidRPr="00B53EFB">
        <w:rPr>
          <w:lang w:val="en-US"/>
        </w:rPr>
        <w:t>the young independent Ghana</w:t>
      </w:r>
      <w:r w:rsidR="007F69F8" w:rsidRPr="00B53EFB">
        <w:rPr>
          <w:lang w:val="en-US"/>
        </w:rPr>
        <w:t>, massification, diversification, and innovation took center stage in the HE sector to allow for the training of the needed human resources</w:t>
      </w:r>
      <w:r w:rsidR="00C45595" w:rsidRPr="00B53EFB">
        <w:rPr>
          <w:lang w:val="en-US"/>
        </w:rPr>
        <w:t xml:space="preserve">. The HE system in Ghana comprises </w:t>
      </w:r>
      <w:r w:rsidR="00A451A0">
        <w:rPr>
          <w:lang w:val="en-US"/>
        </w:rPr>
        <w:t>universities and polytechnic institutions (Used to offer Higher National Diploma (HND), now converted to degree-offering universities), among others, such as</w:t>
      </w:r>
      <w:r w:rsidR="00C45595" w:rsidRPr="00B53EFB">
        <w:rPr>
          <w:lang w:val="en-US"/>
        </w:rPr>
        <w:t xml:space="preserve"> open education systems (</w:t>
      </w:r>
      <w:proofErr w:type="spellStart"/>
      <w:r w:rsidR="00323F6A" w:rsidRPr="00B53EFB">
        <w:rPr>
          <w:lang w:val="en-US"/>
        </w:rPr>
        <w:t>Pimpong</w:t>
      </w:r>
      <w:proofErr w:type="spellEnd"/>
      <w:r w:rsidR="00323F6A" w:rsidRPr="00B53EFB">
        <w:rPr>
          <w:lang w:val="en-US"/>
        </w:rPr>
        <w:t>, 2006</w:t>
      </w:r>
      <w:r w:rsidR="003A4899" w:rsidRPr="00B53EFB">
        <w:rPr>
          <w:lang w:val="en-US"/>
        </w:rPr>
        <w:t xml:space="preserve">; </w:t>
      </w:r>
      <w:r w:rsidR="003A4899" w:rsidRPr="00B53EFB">
        <w:rPr>
          <w:lang w:val="en-US"/>
        </w:rPr>
        <w:fldChar w:fldCharType="begin"/>
      </w:r>
      <w:r w:rsidR="003867C6" w:rsidRPr="00B53EFB">
        <w:rPr>
          <w:lang w:val="en-US"/>
        </w:rPr>
        <w:instrText xml:space="preserve"> ADDIN ZOTERO_ITEM CSL_CITATION {"citationID":"jtJrBjOY","properties":{"formattedCitation":"(Atuahene &amp; Owusu-Ansah, 2013)","plainCitation":"(Atuahene &amp; Owusu-Ansah, 2013)","dontUpdate":true,"noteIndex":0},"citationItems":[{"id":6,"uris":["http://zotero.org/users/9364462/items/D7UNQZFT"],"itemData":{"id":6,"type":"article-journal","abstract":"Since independence, Ghana has comparatively distinguished itself among many Sub-Saharan African (SSA) countries in its educational developments. Tertiary education in Ghana over the past decade has witnessed tremendous growth in various frontages—increased access and participation, relative expansion of academic facilities, a growing private sector, and most importantly, a transformative policy environment. Despite these overwhelming developments, there remain inequalities in the higher education system in Ghana: access has not been broadened to include all social groups. Available data suggest unequal participation among women, minorities, individuals from low socioeconomic backgrounds, and spatial-based disparities. Using enrollment data from universities, policy document from the Ministry of Education, and the National Council for Tertiary Education in Ghana, and academic research reports, the authors provide descriptive and critical analyses of the structures of inequalities and disparities in higher education in Ghana. The authors argue that in spite of the massive developments over the years, there exist accessibility and participation gap with respect to students’ socioeconomic status, gender, regions of origin, and the type and location of secondary schools attended.","container-title":"SAGE Open","DOI":"10.1177/2158244013497725","ISSN":"2158-2440, 2158-2440","issue":"3","journalAbbreviation":"SAGE Open","language":"en","page":"215824401349772","source":"DOI.org (Crossref)","title":"A Descriptive Assessment of Higher Education Access, Participation, Equity, and Disparity in Ghana","volume":"3","author":[{"family":"Atuahene","given":"Francis"},{"family":"Owusu-Ansah","given":"Anthony"}],"issued":{"date-parts":[["2013",7,1]]}}}],"schema":"https://github.com/citation-style-language/schema/raw/master/csl-citation.json"} </w:instrText>
      </w:r>
      <w:r w:rsidR="003A4899" w:rsidRPr="00B53EFB">
        <w:rPr>
          <w:lang w:val="en-US"/>
        </w:rPr>
        <w:fldChar w:fldCharType="separate"/>
      </w:r>
      <w:r w:rsidR="003A4899" w:rsidRPr="00B53EFB">
        <w:rPr>
          <w:noProof/>
          <w:lang w:val="en-US"/>
        </w:rPr>
        <w:t>Atuahene &amp; Owusu-Ansah, 2013)</w:t>
      </w:r>
      <w:r w:rsidR="003A4899" w:rsidRPr="00B53EFB">
        <w:rPr>
          <w:lang w:val="en-US"/>
        </w:rPr>
        <w:fldChar w:fldCharType="end"/>
      </w:r>
      <w:r w:rsidR="00C45595" w:rsidRPr="00B53EFB">
        <w:rPr>
          <w:lang w:val="en-US"/>
        </w:rPr>
        <w:t xml:space="preserve">. </w:t>
      </w:r>
      <w:r w:rsidR="001402F3" w:rsidRPr="00B53EFB">
        <w:rPr>
          <w:lang w:val="en-US"/>
        </w:rPr>
        <w:t xml:space="preserve">These expansion efforts all made possible the increased enrollments in HE from the 1970s to 2008. </w:t>
      </w:r>
      <w:r w:rsidR="003A4899" w:rsidRPr="00B53EFB">
        <w:rPr>
          <w:lang w:val="en-US"/>
        </w:rPr>
        <w:t xml:space="preserve">These expansion efforts include attempts to include equality and equity principles. This is apparent in the 1992 establishment of the University for </w:t>
      </w:r>
      <w:r w:rsidR="007F69F8" w:rsidRPr="00B53EFB">
        <w:rPr>
          <w:lang w:val="en-US"/>
        </w:rPr>
        <w:t>Development Studies</w:t>
      </w:r>
      <w:r w:rsidR="003A4899" w:rsidRPr="00B53EFB">
        <w:rPr>
          <w:lang w:val="en-US"/>
        </w:rPr>
        <w:t xml:space="preserve"> in the northern region of Ghana (</w:t>
      </w:r>
      <w:proofErr w:type="spellStart"/>
      <w:r w:rsidR="002B5368" w:rsidRPr="00B53EFB">
        <w:rPr>
          <w:lang w:val="en-US"/>
        </w:rPr>
        <w:t>Apusigah</w:t>
      </w:r>
      <w:proofErr w:type="spellEnd"/>
      <w:r w:rsidR="002B5368" w:rsidRPr="00B53EFB">
        <w:rPr>
          <w:lang w:val="en-US"/>
        </w:rPr>
        <w:t>, 2006</w:t>
      </w:r>
      <w:r w:rsidR="003A4899" w:rsidRPr="00B53EFB">
        <w:rPr>
          <w:lang w:val="en-US"/>
        </w:rPr>
        <w:t>).</w:t>
      </w:r>
      <w:r w:rsidR="002B5368" w:rsidRPr="00B53EFB">
        <w:rPr>
          <w:lang w:val="en-US"/>
        </w:rPr>
        <w:t xml:space="preserve"> However, there are still equity issues in HE in Ghana </w:t>
      </w:r>
      <w:r w:rsidR="007F69F8" w:rsidRPr="00B53EFB">
        <w:rPr>
          <w:lang w:val="en-US"/>
        </w:rPr>
        <w:t>influenced</w:t>
      </w:r>
      <w:r w:rsidR="002B5368" w:rsidRPr="00B53EFB">
        <w:rPr>
          <w:lang w:val="en-US"/>
        </w:rPr>
        <w:t xml:space="preserve"> by various factors</w:t>
      </w:r>
      <w:r w:rsidR="0010199E">
        <w:rPr>
          <w:lang w:val="en-US"/>
        </w:rPr>
        <w:t>, including</w:t>
      </w:r>
      <w:r w:rsidR="002B5368" w:rsidRPr="00B53EFB">
        <w:rPr>
          <w:lang w:val="en-US"/>
        </w:rPr>
        <w:t xml:space="preserve"> environmental, social</w:t>
      </w:r>
      <w:r w:rsidR="007F69F8" w:rsidRPr="00B53EFB">
        <w:rPr>
          <w:lang w:val="en-US"/>
        </w:rPr>
        <w:t>, economic,</w:t>
      </w:r>
      <w:r w:rsidR="002B5368" w:rsidRPr="00B53EFB">
        <w:rPr>
          <w:lang w:val="en-US"/>
        </w:rPr>
        <w:t xml:space="preserve"> and personal </w:t>
      </w:r>
      <w:r w:rsidR="007F69F8" w:rsidRPr="00B53EFB">
        <w:rPr>
          <w:lang w:val="en-US"/>
        </w:rPr>
        <w:t>matters</w:t>
      </w:r>
      <w:r w:rsidR="002B5368" w:rsidRPr="00B53EFB">
        <w:rPr>
          <w:lang w:val="en-US"/>
        </w:rPr>
        <w:t>.</w:t>
      </w:r>
    </w:p>
    <w:p w14:paraId="61959B7C" w14:textId="77777777" w:rsidR="0010199E" w:rsidRDefault="0010199E" w:rsidP="004B18CE">
      <w:pPr>
        <w:spacing w:line="360" w:lineRule="auto"/>
        <w:jc w:val="both"/>
        <w:rPr>
          <w:lang w:val="en-US"/>
        </w:rPr>
      </w:pPr>
    </w:p>
    <w:p w14:paraId="0BED5D7A" w14:textId="69AA5B70" w:rsidR="0010199E" w:rsidRDefault="0010199E" w:rsidP="004B18CE">
      <w:pPr>
        <w:spacing w:line="360" w:lineRule="auto"/>
        <w:jc w:val="both"/>
        <w:rPr>
          <w:lang w:val="en-US"/>
        </w:rPr>
      </w:pPr>
      <w:r w:rsidRPr="005B4561">
        <w:rPr>
          <w:highlight w:val="yellow"/>
          <w:lang w:val="en-US"/>
        </w:rPr>
        <w:t>On a more technical analysis of massification, a HE system can be described as either elite, mass, or universal</w:t>
      </w:r>
      <w:r w:rsidR="00A451A0" w:rsidRPr="005B4561">
        <w:rPr>
          <w:highlight w:val="yellow"/>
          <w:lang w:val="en-US"/>
        </w:rPr>
        <w:t>. An elite HE system absorbs about 15% of the graduating cohorts from High School, a mass HE system absorbs 50%, and above 50%, the HE system can be described as having achieved universal access</w:t>
      </w:r>
      <w:r w:rsidRPr="005B4561">
        <w:rPr>
          <w:highlight w:val="yellow"/>
          <w:lang w:val="en-US"/>
        </w:rPr>
        <w:t xml:space="preserve"> </w:t>
      </w:r>
      <w:r w:rsidR="00A451A0" w:rsidRPr="005B4561">
        <w:rPr>
          <w:highlight w:val="yellow"/>
          <w:lang w:val="en-US"/>
        </w:rPr>
        <w:fldChar w:fldCharType="begin"/>
      </w:r>
      <w:r w:rsidR="00A451A0" w:rsidRPr="005B4561">
        <w:rPr>
          <w:highlight w:val="yellow"/>
          <w:lang w:val="en-US"/>
        </w:rPr>
        <w:instrText xml:space="preserve"> ADDIN ZOTERO_ITEM CSL_CITATION {"citationID":"UnPJ8RJ3","properties":{"formattedCitation":"(Trow, 1973)","plainCitation":"(Trow, 1973)","noteIndex":0},"citationItems":[{"id":554,"uris":["http://zotero.org/users/9364462/items/IN3DI5AP"],"itemData":{"id":554,"type":"article-journal","note":"publisher: ERIC","title":"Problems in the transition from elite to mass higher education.","author":[{"family":"Trow","given":"Martin"}],"issued":{"date-parts":[["1973"]]}}}],"schema":"https://github.com/citation-style-language/schema/raw/master/csl-citation.json"} </w:instrText>
      </w:r>
      <w:r w:rsidR="00A451A0" w:rsidRPr="005B4561">
        <w:rPr>
          <w:highlight w:val="yellow"/>
          <w:lang w:val="en-US"/>
        </w:rPr>
        <w:fldChar w:fldCharType="separate"/>
      </w:r>
      <w:r w:rsidR="00A451A0" w:rsidRPr="005B4561">
        <w:rPr>
          <w:noProof/>
          <w:highlight w:val="yellow"/>
          <w:lang w:val="en-US"/>
        </w:rPr>
        <w:t>(Trow, 1973)</w:t>
      </w:r>
      <w:r w:rsidR="00A451A0" w:rsidRPr="005B4561">
        <w:rPr>
          <w:highlight w:val="yellow"/>
          <w:lang w:val="en-US"/>
        </w:rPr>
        <w:fldChar w:fldCharType="end"/>
      </w:r>
      <w:r w:rsidR="00A451A0" w:rsidRPr="005B4561">
        <w:rPr>
          <w:highlight w:val="yellow"/>
          <w:lang w:val="en-US"/>
        </w:rPr>
        <w:t xml:space="preserve">. </w:t>
      </w:r>
      <w:r w:rsidR="00ED7111">
        <w:rPr>
          <w:highlight w:val="yellow"/>
          <w:lang w:val="en-US"/>
        </w:rPr>
        <w:t>T</w:t>
      </w:r>
      <w:r w:rsidR="00F42202" w:rsidRPr="005B4561">
        <w:rPr>
          <w:highlight w:val="yellow"/>
          <w:lang w:val="en-US"/>
        </w:rPr>
        <w:t>he Gha</w:t>
      </w:r>
      <w:r w:rsidR="005B4561" w:rsidRPr="005B4561">
        <w:rPr>
          <w:highlight w:val="yellow"/>
          <w:lang w:val="en-US"/>
        </w:rPr>
        <w:t>na</w:t>
      </w:r>
      <w:r w:rsidR="00F42202" w:rsidRPr="005B4561">
        <w:rPr>
          <w:highlight w:val="yellow"/>
          <w:lang w:val="en-US"/>
        </w:rPr>
        <w:t xml:space="preserve">ian HE system can be described </w:t>
      </w:r>
      <w:r w:rsidR="005B4561" w:rsidRPr="005B4561">
        <w:rPr>
          <w:highlight w:val="yellow"/>
          <w:lang w:val="en-US"/>
        </w:rPr>
        <w:t>as a Mass HE, as observed in the graph below. The GER ratio as of 2023 is a little above 20%</w:t>
      </w:r>
      <w:r w:rsidR="005B4561">
        <w:rPr>
          <w:highlight w:val="yellow"/>
          <w:lang w:val="en-US"/>
        </w:rPr>
        <w:t xml:space="preserve">, which clearly shows that Ghana </w:t>
      </w:r>
      <w:r w:rsidR="00ED7111">
        <w:rPr>
          <w:highlight w:val="yellow"/>
          <w:lang w:val="en-US"/>
        </w:rPr>
        <w:t>exists</w:t>
      </w:r>
      <w:r w:rsidR="005B4561">
        <w:rPr>
          <w:highlight w:val="yellow"/>
          <w:lang w:val="en-US"/>
        </w:rPr>
        <w:t xml:space="preserve"> in the elite phase of</w:t>
      </w:r>
      <w:r w:rsidR="005B4561" w:rsidRPr="005B4561">
        <w:rPr>
          <w:highlight w:val="yellow"/>
          <w:lang w:val="en-US"/>
        </w:rPr>
        <w:t xml:space="preserve"> HE growth and development.</w:t>
      </w:r>
      <w:r w:rsidR="005B4561">
        <w:rPr>
          <w:lang w:val="en-US"/>
        </w:rPr>
        <w:t xml:space="preserve"> </w:t>
      </w:r>
    </w:p>
    <w:p w14:paraId="010E7E1A" w14:textId="77777777" w:rsidR="00ED7111" w:rsidRDefault="00ED7111" w:rsidP="004B18CE">
      <w:pPr>
        <w:spacing w:line="360" w:lineRule="auto"/>
        <w:jc w:val="both"/>
        <w:rPr>
          <w:lang w:val="en-US"/>
        </w:rPr>
      </w:pPr>
    </w:p>
    <w:p w14:paraId="4185B923" w14:textId="69625626" w:rsidR="005B4561" w:rsidRDefault="005B4561" w:rsidP="004B18CE">
      <w:pPr>
        <w:spacing w:line="360" w:lineRule="auto"/>
        <w:jc w:val="both"/>
        <w:rPr>
          <w:lang w:val="en-US"/>
        </w:rPr>
      </w:pPr>
      <w:r>
        <w:rPr>
          <w:lang w:val="en-US"/>
        </w:rPr>
        <w:lastRenderedPageBreak/>
        <w:t>The graph below shows the GER over the years from the 1960s.</w:t>
      </w:r>
    </w:p>
    <w:p w14:paraId="52618598" w14:textId="541F3AFD" w:rsidR="005B4561" w:rsidRPr="00B53EFB" w:rsidRDefault="005B4561" w:rsidP="004B18CE">
      <w:pPr>
        <w:spacing w:line="360" w:lineRule="auto"/>
        <w:jc w:val="both"/>
        <w:rPr>
          <w:lang w:val="en-US"/>
        </w:rPr>
      </w:pPr>
      <w:r>
        <w:rPr>
          <w:noProof/>
        </w:rPr>
        <w:drawing>
          <wp:inline distT="0" distB="0" distL="0" distR="0" wp14:anchorId="4D26F0CC" wp14:editId="0E16538F">
            <wp:extent cx="5845216" cy="2974340"/>
            <wp:effectExtent l="0" t="0" r="9525" b="10160"/>
            <wp:docPr id="139107268" name="Chart 1">
              <a:extLst xmlns:a="http://schemas.openxmlformats.org/drawingml/2006/main">
                <a:ext uri="{FF2B5EF4-FFF2-40B4-BE49-F238E27FC236}">
                  <a16:creationId xmlns:a16="http://schemas.microsoft.com/office/drawing/2014/main" id="{6A6A9232-CDC4-7A17-DF82-AF6C19C9D9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E7595D" w14:textId="77777777" w:rsidR="00C93D0A" w:rsidRPr="00B53EFB" w:rsidRDefault="00C93D0A" w:rsidP="004B18CE">
      <w:pPr>
        <w:spacing w:line="360" w:lineRule="auto"/>
        <w:jc w:val="both"/>
        <w:rPr>
          <w:lang w:val="en-US"/>
        </w:rPr>
      </w:pPr>
    </w:p>
    <w:p w14:paraId="7CC6DC17" w14:textId="59858171" w:rsidR="002B5368" w:rsidRPr="00B53EFB" w:rsidRDefault="00B0182A" w:rsidP="00B0182A">
      <w:pPr>
        <w:pStyle w:val="ListParagraph"/>
        <w:numPr>
          <w:ilvl w:val="1"/>
          <w:numId w:val="3"/>
        </w:numPr>
        <w:rPr>
          <w:rFonts w:ascii="Times New Roman" w:hAnsi="Times New Roman" w:cs="Times New Roman"/>
          <w:b/>
          <w:bCs/>
          <w:sz w:val="24"/>
          <w:szCs w:val="24"/>
          <w:lang w:val="en-US"/>
        </w:rPr>
      </w:pPr>
      <w:r w:rsidRPr="00B53EFB">
        <w:rPr>
          <w:rFonts w:ascii="Times New Roman" w:hAnsi="Times New Roman" w:cs="Times New Roman"/>
          <w:b/>
          <w:bCs/>
          <w:sz w:val="24"/>
          <w:szCs w:val="24"/>
          <w:lang w:val="en-US"/>
        </w:rPr>
        <w:t>Equity in Access to Higher Education</w:t>
      </w:r>
    </w:p>
    <w:p w14:paraId="24245462" w14:textId="3D873A9C" w:rsidR="00C93D0A" w:rsidRPr="00525A70" w:rsidRDefault="00B0182A" w:rsidP="00BE296B">
      <w:pPr>
        <w:spacing w:line="360" w:lineRule="auto"/>
        <w:jc w:val="both"/>
        <w:rPr>
          <w:color w:val="FF0000"/>
          <w:lang w:val="en-US"/>
        </w:rPr>
      </w:pPr>
      <w:r w:rsidRPr="00525A70">
        <w:rPr>
          <w:color w:val="FF0000"/>
          <w:lang w:val="en-US"/>
        </w:rPr>
        <w:t>Equity in access to HE will continue to be a contentious topic</w:t>
      </w:r>
      <w:r w:rsidR="00EF4F56" w:rsidRPr="00525A70">
        <w:rPr>
          <w:color w:val="FF0000"/>
          <w:lang w:val="en-US"/>
        </w:rPr>
        <w:t xml:space="preserve"> for countries. </w:t>
      </w:r>
      <w:r w:rsidR="00BE296B" w:rsidRPr="00525A70">
        <w:rPr>
          <w:color w:val="FF0000"/>
          <w:lang w:val="en-US"/>
        </w:rPr>
        <w:t xml:space="preserve">This is so because the issues that underpin the equity debate surpass </w:t>
      </w:r>
      <w:r w:rsidR="004624C6" w:rsidRPr="00525A70">
        <w:rPr>
          <w:color w:val="FF0000"/>
          <w:lang w:val="en-US"/>
        </w:rPr>
        <w:t>matters</w:t>
      </w:r>
      <w:r w:rsidR="00BE296B" w:rsidRPr="00525A70">
        <w:rPr>
          <w:color w:val="FF0000"/>
          <w:lang w:val="en-US"/>
        </w:rPr>
        <w:t xml:space="preserve"> of social justice to issues about economics and debates in philosophy as to whether HE is a public or private good. That notwithstanding, countries </w:t>
      </w:r>
      <w:r w:rsidR="004624C6" w:rsidRPr="00525A70">
        <w:rPr>
          <w:color w:val="FF0000"/>
          <w:lang w:val="en-US"/>
        </w:rPr>
        <w:t>worldwide</w:t>
      </w:r>
      <w:r w:rsidR="00BE296B" w:rsidRPr="00525A70">
        <w:rPr>
          <w:color w:val="FF0000"/>
          <w:lang w:val="en-US"/>
        </w:rPr>
        <w:t xml:space="preserve"> have social justice concerns to deal with. Their </w:t>
      </w:r>
      <w:r w:rsidR="004624C6" w:rsidRPr="00525A70">
        <w:rPr>
          <w:color w:val="FF0000"/>
          <w:lang w:val="en-US"/>
        </w:rPr>
        <w:t>indigens</w:t>
      </w:r>
      <w:r w:rsidR="00BE296B" w:rsidRPr="00525A70">
        <w:rPr>
          <w:color w:val="FF0000"/>
          <w:lang w:val="en-US"/>
        </w:rPr>
        <w:t xml:space="preserve"> comprise </w:t>
      </w:r>
      <w:r w:rsidR="004624C6" w:rsidRPr="00525A70">
        <w:rPr>
          <w:color w:val="FF0000"/>
          <w:lang w:val="en-US"/>
        </w:rPr>
        <w:t>people from different backgrounds,</w:t>
      </w:r>
      <w:r w:rsidR="00BE296B" w:rsidRPr="00525A70">
        <w:rPr>
          <w:color w:val="FF0000"/>
          <w:lang w:val="en-US"/>
        </w:rPr>
        <w:t xml:space="preserve"> and it behooves them to </w:t>
      </w:r>
      <w:r w:rsidR="004624C6" w:rsidRPr="00525A70">
        <w:rPr>
          <w:color w:val="FF0000"/>
          <w:lang w:val="en-US"/>
        </w:rPr>
        <w:t>consider these backgrounds</w:t>
      </w:r>
      <w:r w:rsidR="00BE296B" w:rsidRPr="00525A70">
        <w:rPr>
          <w:color w:val="FF0000"/>
          <w:lang w:val="en-US"/>
        </w:rPr>
        <w:t xml:space="preserve"> in any public discourse and policy. </w:t>
      </w:r>
      <w:r w:rsidR="004624C6" w:rsidRPr="00525A70">
        <w:rPr>
          <w:color w:val="FF0000"/>
          <w:lang w:val="en-US"/>
        </w:rPr>
        <w:t>This</w:t>
      </w:r>
      <w:r w:rsidR="00BE296B" w:rsidRPr="00525A70">
        <w:rPr>
          <w:color w:val="FF0000"/>
          <w:lang w:val="en-US"/>
        </w:rPr>
        <w:t xml:space="preserve"> dissertation </w:t>
      </w:r>
      <w:r w:rsidR="004624C6" w:rsidRPr="00525A70">
        <w:rPr>
          <w:color w:val="FF0000"/>
          <w:lang w:val="en-US"/>
        </w:rPr>
        <w:t>examines</w:t>
      </w:r>
      <w:r w:rsidR="00BE296B" w:rsidRPr="00525A70">
        <w:rPr>
          <w:color w:val="FF0000"/>
          <w:lang w:val="en-US"/>
        </w:rPr>
        <w:t xml:space="preserve"> SJ issues in HE and </w:t>
      </w:r>
      <w:r w:rsidR="004624C6" w:rsidRPr="00525A70">
        <w:rPr>
          <w:color w:val="FF0000"/>
          <w:lang w:val="en-US"/>
        </w:rPr>
        <w:t xml:space="preserve">how </w:t>
      </w:r>
      <w:r w:rsidR="00BE296B" w:rsidRPr="00525A70">
        <w:rPr>
          <w:color w:val="FF0000"/>
          <w:lang w:val="en-US"/>
        </w:rPr>
        <w:t xml:space="preserve">the </w:t>
      </w:r>
      <w:r w:rsidR="004624C6" w:rsidRPr="00525A70">
        <w:rPr>
          <w:color w:val="FF0000"/>
          <w:lang w:val="en-US"/>
        </w:rPr>
        <w:t>various</w:t>
      </w:r>
      <w:r w:rsidR="00BE296B" w:rsidRPr="00525A70">
        <w:rPr>
          <w:color w:val="FF0000"/>
          <w:lang w:val="en-US"/>
        </w:rPr>
        <w:t xml:space="preserve"> forms </w:t>
      </w:r>
      <w:r w:rsidR="004624C6" w:rsidRPr="00525A70">
        <w:rPr>
          <w:color w:val="FF0000"/>
          <w:lang w:val="en-US"/>
        </w:rPr>
        <w:t>of inequities manifest</w:t>
      </w:r>
      <w:r w:rsidR="00BE296B" w:rsidRPr="00525A70">
        <w:rPr>
          <w:color w:val="FF0000"/>
          <w:lang w:val="en-US"/>
        </w:rPr>
        <w:t xml:space="preserve"> </w:t>
      </w:r>
      <w:r w:rsidR="004624C6" w:rsidRPr="00525A70">
        <w:rPr>
          <w:color w:val="FF0000"/>
          <w:lang w:val="en-US"/>
        </w:rPr>
        <w:t xml:space="preserve">themselves </w:t>
      </w:r>
      <w:r w:rsidR="00BE296B" w:rsidRPr="00525A70">
        <w:rPr>
          <w:color w:val="FF0000"/>
          <w:lang w:val="en-US"/>
        </w:rPr>
        <w:t>in the HE arena.</w:t>
      </w:r>
    </w:p>
    <w:p w14:paraId="2213B4E4" w14:textId="487B391F" w:rsidR="00BE296B" w:rsidRPr="00525A70" w:rsidRDefault="00692117" w:rsidP="00BE296B">
      <w:pPr>
        <w:spacing w:line="360" w:lineRule="auto"/>
        <w:jc w:val="both"/>
        <w:rPr>
          <w:color w:val="FF0000"/>
          <w:lang w:val="en-US"/>
        </w:rPr>
      </w:pPr>
      <w:r w:rsidRPr="00525A70">
        <w:rPr>
          <w:color w:val="FF0000"/>
          <w:lang w:val="en-US"/>
        </w:rPr>
        <w:t xml:space="preserve">Let’s start the discussion by </w:t>
      </w:r>
      <w:r w:rsidR="004624C6" w:rsidRPr="00525A70">
        <w:rPr>
          <w:color w:val="FF0000"/>
          <w:lang w:val="en-US"/>
        </w:rPr>
        <w:t>examining</w:t>
      </w:r>
      <w:r w:rsidRPr="00525A70">
        <w:rPr>
          <w:color w:val="FF0000"/>
          <w:lang w:val="en-US"/>
        </w:rPr>
        <w:t xml:space="preserve"> the difference between equality, inequity</w:t>
      </w:r>
      <w:r w:rsidR="004624C6" w:rsidRPr="00525A70">
        <w:rPr>
          <w:color w:val="FF0000"/>
          <w:lang w:val="en-US"/>
        </w:rPr>
        <w:t>,</w:t>
      </w:r>
      <w:r w:rsidRPr="00525A70">
        <w:rPr>
          <w:color w:val="FF0000"/>
          <w:lang w:val="en-US"/>
        </w:rPr>
        <w:t xml:space="preserve"> and equity in educational studies. Equality of educational opportunity gained prominence when Coleman (19</w:t>
      </w:r>
      <w:r w:rsidR="008A742F" w:rsidRPr="00525A70">
        <w:rPr>
          <w:color w:val="FF0000"/>
          <w:lang w:val="en-US"/>
        </w:rPr>
        <w:t>66</w:t>
      </w:r>
      <w:r w:rsidRPr="00525A70">
        <w:rPr>
          <w:color w:val="FF0000"/>
          <w:lang w:val="en-US"/>
        </w:rPr>
        <w:t xml:space="preserve">) </w:t>
      </w:r>
      <w:r w:rsidR="002142AB" w:rsidRPr="00525A70">
        <w:rPr>
          <w:color w:val="FF0000"/>
          <w:lang w:val="en-US"/>
        </w:rPr>
        <w:t xml:space="preserve">and his associates </w:t>
      </w:r>
      <w:r w:rsidR="008A742F" w:rsidRPr="00525A70">
        <w:rPr>
          <w:color w:val="FF0000"/>
          <w:lang w:val="en-US"/>
        </w:rPr>
        <w:t xml:space="preserve">published The US government sponsored research report into the state of education in the USA. </w:t>
      </w:r>
      <w:r w:rsidR="00B46655" w:rsidRPr="00525A70">
        <w:rPr>
          <w:color w:val="FF0000"/>
          <w:lang w:val="en-US"/>
        </w:rPr>
        <w:t>In t</w:t>
      </w:r>
      <w:r w:rsidR="002142AB" w:rsidRPr="00525A70">
        <w:rPr>
          <w:color w:val="FF0000"/>
          <w:lang w:val="en-US"/>
        </w:rPr>
        <w:t xml:space="preserve">he report </w:t>
      </w:r>
      <w:r w:rsidR="00B46655" w:rsidRPr="00525A70">
        <w:rPr>
          <w:color w:val="FF0000"/>
          <w:lang w:val="en-US"/>
        </w:rPr>
        <w:t>en</w:t>
      </w:r>
      <w:r w:rsidR="002142AB" w:rsidRPr="00525A70">
        <w:rPr>
          <w:color w:val="FF0000"/>
          <w:lang w:val="en-US"/>
        </w:rPr>
        <w:t>titled ‘</w:t>
      </w:r>
      <w:r w:rsidR="004624C6" w:rsidRPr="00525A70">
        <w:rPr>
          <w:color w:val="FF0000"/>
          <w:lang w:val="en-US"/>
        </w:rPr>
        <w:t>Equality of Educational Opportunity,</w:t>
      </w:r>
      <w:r w:rsidR="002142AB" w:rsidRPr="00525A70">
        <w:rPr>
          <w:color w:val="FF0000"/>
          <w:lang w:val="en-US"/>
        </w:rPr>
        <w:t xml:space="preserve">’ </w:t>
      </w:r>
      <w:r w:rsidR="00B46655" w:rsidRPr="00525A70">
        <w:rPr>
          <w:color w:val="FF0000"/>
          <w:lang w:val="en-US"/>
        </w:rPr>
        <w:t>Coleman dr</w:t>
      </w:r>
      <w:r w:rsidR="0073128D" w:rsidRPr="00525A70">
        <w:rPr>
          <w:color w:val="FF0000"/>
          <w:lang w:val="en-US"/>
        </w:rPr>
        <w:t>e</w:t>
      </w:r>
      <w:r w:rsidR="00B46655" w:rsidRPr="00525A70">
        <w:rPr>
          <w:color w:val="FF0000"/>
          <w:lang w:val="en-US"/>
        </w:rPr>
        <w:t>w attention to the fact th</w:t>
      </w:r>
      <w:r w:rsidR="00422A23" w:rsidRPr="00525A70">
        <w:rPr>
          <w:color w:val="FF0000"/>
          <w:lang w:val="en-US"/>
        </w:rPr>
        <w:t>at</w:t>
      </w:r>
      <w:r w:rsidR="00B46655" w:rsidRPr="00525A70">
        <w:rPr>
          <w:color w:val="FF0000"/>
          <w:lang w:val="en-US"/>
        </w:rPr>
        <w:t xml:space="preserve"> </w:t>
      </w:r>
      <w:r w:rsidR="00422A23" w:rsidRPr="00525A70">
        <w:rPr>
          <w:color w:val="FF0000"/>
          <w:lang w:val="en-US"/>
        </w:rPr>
        <w:t xml:space="preserve">earlier </w:t>
      </w:r>
      <w:r w:rsidR="00B46655" w:rsidRPr="00525A70">
        <w:rPr>
          <w:color w:val="FF0000"/>
          <w:lang w:val="en-US"/>
        </w:rPr>
        <w:t>definition</w:t>
      </w:r>
      <w:r w:rsidR="00422A23" w:rsidRPr="00525A70">
        <w:rPr>
          <w:color w:val="FF0000"/>
          <w:lang w:val="en-US"/>
        </w:rPr>
        <w:t>s</w:t>
      </w:r>
      <w:r w:rsidR="00B46655" w:rsidRPr="00525A70">
        <w:rPr>
          <w:color w:val="FF0000"/>
          <w:lang w:val="en-US"/>
        </w:rPr>
        <w:t xml:space="preserve"> of equality</w:t>
      </w:r>
      <w:r w:rsidR="00422A23" w:rsidRPr="00525A70">
        <w:rPr>
          <w:color w:val="FF0000"/>
          <w:lang w:val="en-US"/>
        </w:rPr>
        <w:t xml:space="preserve"> strictly understood as the provision of equal opportunities </w:t>
      </w:r>
      <w:r w:rsidR="0073128D" w:rsidRPr="00525A70">
        <w:rPr>
          <w:color w:val="FF0000"/>
          <w:lang w:val="en-US"/>
        </w:rPr>
        <w:t>without</w:t>
      </w:r>
      <w:r w:rsidR="00422A23" w:rsidRPr="00525A70">
        <w:rPr>
          <w:color w:val="FF0000"/>
          <w:lang w:val="en-US"/>
        </w:rPr>
        <w:t xml:space="preserve"> taking into consideration their socio-economic</w:t>
      </w:r>
      <w:r w:rsidR="0073128D" w:rsidRPr="00525A70">
        <w:rPr>
          <w:color w:val="FF0000"/>
          <w:lang w:val="en-US"/>
        </w:rPr>
        <w:t xml:space="preserve"> and</w:t>
      </w:r>
      <w:r w:rsidR="00422A23" w:rsidRPr="00525A70">
        <w:rPr>
          <w:color w:val="FF0000"/>
          <w:lang w:val="en-US"/>
        </w:rPr>
        <w:t xml:space="preserve"> historical backgrounds has not done so much justice to the issue of equality as regards social justice.</w:t>
      </w:r>
      <w:r w:rsidR="00403F4D" w:rsidRPr="00525A70">
        <w:rPr>
          <w:color w:val="FF0000"/>
          <w:lang w:val="en-US"/>
        </w:rPr>
        <w:t xml:space="preserve"> He would eventually define equality of opportunity as the equality of educational outcomes. </w:t>
      </w:r>
      <w:r w:rsidR="00B46655" w:rsidRPr="00525A70">
        <w:rPr>
          <w:color w:val="FF0000"/>
          <w:lang w:val="en-US"/>
        </w:rPr>
        <w:t xml:space="preserve"> </w:t>
      </w:r>
      <w:r w:rsidR="00403F4D" w:rsidRPr="00525A70">
        <w:rPr>
          <w:color w:val="FF0000"/>
          <w:lang w:val="en-US"/>
        </w:rPr>
        <w:t xml:space="preserve">This definition was contentious </w:t>
      </w:r>
      <w:r w:rsidR="0073128D" w:rsidRPr="00525A70">
        <w:rPr>
          <w:color w:val="FF0000"/>
          <w:lang w:val="en-US"/>
        </w:rPr>
        <w:t>as much as</w:t>
      </w:r>
      <w:r w:rsidR="00403F4D" w:rsidRPr="00525A70">
        <w:rPr>
          <w:color w:val="FF0000"/>
          <w:lang w:val="en-US"/>
        </w:rPr>
        <w:t xml:space="preserve"> audacious </w:t>
      </w:r>
      <w:r w:rsidR="0073128D" w:rsidRPr="00525A70">
        <w:rPr>
          <w:color w:val="FF0000"/>
          <w:lang w:val="en-US"/>
        </w:rPr>
        <w:t xml:space="preserve">about </w:t>
      </w:r>
      <w:r w:rsidR="00403F4D" w:rsidRPr="00525A70">
        <w:rPr>
          <w:color w:val="FF0000"/>
          <w:lang w:val="en-US"/>
        </w:rPr>
        <w:t>what educational attainment should mean for everyone.</w:t>
      </w:r>
    </w:p>
    <w:p w14:paraId="710C0768" w14:textId="77777777" w:rsidR="00735276" w:rsidRPr="00525A70" w:rsidRDefault="00735276" w:rsidP="00BE296B">
      <w:pPr>
        <w:spacing w:line="360" w:lineRule="auto"/>
        <w:jc w:val="both"/>
        <w:rPr>
          <w:color w:val="FF0000"/>
          <w:lang w:val="en-US"/>
        </w:rPr>
      </w:pPr>
    </w:p>
    <w:p w14:paraId="4E7FD3AC" w14:textId="52104EAE" w:rsidR="00C93D0A" w:rsidRPr="00525A70" w:rsidRDefault="00735276" w:rsidP="00BE296B">
      <w:pPr>
        <w:spacing w:line="360" w:lineRule="auto"/>
        <w:jc w:val="both"/>
        <w:rPr>
          <w:color w:val="FF0000"/>
          <w:lang w:val="en-US"/>
        </w:rPr>
      </w:pPr>
      <w:r w:rsidRPr="00525A70">
        <w:rPr>
          <w:color w:val="FF0000"/>
          <w:sz w:val="23"/>
          <w:szCs w:val="23"/>
          <w:lang w:val="en-US"/>
        </w:rPr>
        <w:lastRenderedPageBreak/>
        <w:t>Roemer (2002</w:t>
      </w:r>
      <w:r w:rsidRPr="00525A70">
        <w:rPr>
          <w:color w:val="FF0000"/>
          <w:lang w:val="en-US"/>
        </w:rPr>
        <w:t xml:space="preserve">) </w:t>
      </w:r>
      <w:r w:rsidR="00CE5DBE" w:rsidRPr="00525A70">
        <w:rPr>
          <w:color w:val="FF0000"/>
          <w:lang w:val="en-US"/>
        </w:rPr>
        <w:t>wou</w:t>
      </w:r>
      <w:r w:rsidR="005B225D" w:rsidRPr="00525A70">
        <w:rPr>
          <w:color w:val="FF0000"/>
          <w:lang w:val="en-US"/>
        </w:rPr>
        <w:t xml:space="preserve">ld later </w:t>
      </w:r>
      <w:r w:rsidR="00527744" w:rsidRPr="00525A70">
        <w:rPr>
          <w:color w:val="FF0000"/>
          <w:lang w:val="en-US"/>
        </w:rPr>
        <w:t>espouse</w:t>
      </w:r>
      <w:r w:rsidR="005B225D" w:rsidRPr="00525A70">
        <w:rPr>
          <w:color w:val="FF0000"/>
          <w:lang w:val="en-US"/>
        </w:rPr>
        <w:t xml:space="preserve"> that Equality of Opportunity (E</w:t>
      </w:r>
      <w:r w:rsidR="00A81721" w:rsidRPr="00525A70">
        <w:rPr>
          <w:color w:val="FF0000"/>
          <w:lang w:val="en-US"/>
        </w:rPr>
        <w:t>OP</w:t>
      </w:r>
      <w:r w:rsidR="005B225D" w:rsidRPr="00525A70">
        <w:rPr>
          <w:color w:val="FF0000"/>
          <w:lang w:val="en-US"/>
        </w:rPr>
        <w:t xml:space="preserve">) refers to the provision </w:t>
      </w:r>
      <w:r w:rsidR="0073128D" w:rsidRPr="00525A70">
        <w:rPr>
          <w:color w:val="FF0000"/>
          <w:lang w:val="en-US"/>
        </w:rPr>
        <w:t xml:space="preserve">of </w:t>
      </w:r>
      <w:r w:rsidR="005B225D" w:rsidRPr="00525A70">
        <w:rPr>
          <w:color w:val="FF0000"/>
          <w:lang w:val="en-US"/>
        </w:rPr>
        <w:t xml:space="preserve">interventions </w:t>
      </w:r>
      <w:r w:rsidR="00DB13E9" w:rsidRPr="00525A70">
        <w:rPr>
          <w:color w:val="FF0000"/>
          <w:lang w:val="en-US"/>
        </w:rPr>
        <w:t>that take into consideration the Socio-economic status (SES) of an individual</w:t>
      </w:r>
      <w:r w:rsidR="0073128D" w:rsidRPr="00525A70">
        <w:rPr>
          <w:color w:val="FF0000"/>
          <w:lang w:val="en-US"/>
        </w:rPr>
        <w:t xml:space="preserve"> and their</w:t>
      </w:r>
      <w:r w:rsidR="00BE7823" w:rsidRPr="00525A70">
        <w:rPr>
          <w:color w:val="FF0000"/>
          <w:lang w:val="en-US"/>
        </w:rPr>
        <w:t xml:space="preserve"> characteristic</w:t>
      </w:r>
      <w:r w:rsidR="0073128D" w:rsidRPr="00525A70">
        <w:rPr>
          <w:color w:val="FF0000"/>
          <w:lang w:val="en-US"/>
        </w:rPr>
        <w:t>s</w:t>
      </w:r>
      <w:r w:rsidR="00BE7823" w:rsidRPr="00525A70">
        <w:rPr>
          <w:color w:val="FF0000"/>
          <w:lang w:val="en-US"/>
        </w:rPr>
        <w:t xml:space="preserve">. </w:t>
      </w:r>
      <w:r w:rsidR="0073128D" w:rsidRPr="00525A70">
        <w:rPr>
          <w:color w:val="FF0000"/>
          <w:lang w:val="en-US"/>
        </w:rPr>
        <w:t xml:space="preserve">Romer talks about leveling the field for everyone before the game. </w:t>
      </w:r>
      <w:r w:rsidR="00BE7823" w:rsidRPr="00525A70">
        <w:rPr>
          <w:color w:val="FF0000"/>
          <w:lang w:val="en-US"/>
        </w:rPr>
        <w:t xml:space="preserve">This understanding proffers a meaning very similar to equity as it embodies a subjective consideration </w:t>
      </w:r>
      <w:r w:rsidR="0089570E" w:rsidRPr="00525A70">
        <w:rPr>
          <w:color w:val="FF0000"/>
          <w:lang w:val="en-US"/>
        </w:rPr>
        <w:t>of</w:t>
      </w:r>
      <w:r w:rsidR="00BE7823" w:rsidRPr="00525A70">
        <w:rPr>
          <w:color w:val="FF0000"/>
          <w:lang w:val="en-US"/>
        </w:rPr>
        <w:t xml:space="preserve"> the individual. Unlike Coleman (1966)</w:t>
      </w:r>
      <w:r w:rsidR="00387F0B" w:rsidRPr="00525A70">
        <w:rPr>
          <w:color w:val="FF0000"/>
          <w:lang w:val="en-US"/>
        </w:rPr>
        <w:t>, Roemer’s approach acknowledged the inherent problems of</w:t>
      </w:r>
      <w:r w:rsidR="00BE7823" w:rsidRPr="00525A70">
        <w:rPr>
          <w:color w:val="FF0000"/>
          <w:lang w:val="en-US"/>
        </w:rPr>
        <w:t xml:space="preserve"> the equality of outcomes approach by emphasizing </w:t>
      </w:r>
      <w:r w:rsidR="00387F0B" w:rsidRPr="00525A70">
        <w:rPr>
          <w:color w:val="FF0000"/>
          <w:lang w:val="en-US"/>
        </w:rPr>
        <w:t>individual ability's role</w:t>
      </w:r>
      <w:r w:rsidR="0073128D" w:rsidRPr="00525A70">
        <w:rPr>
          <w:color w:val="FF0000"/>
          <w:lang w:val="en-US"/>
        </w:rPr>
        <w:t xml:space="preserve"> in educational</w:t>
      </w:r>
      <w:r w:rsidR="00C54BA5" w:rsidRPr="00525A70">
        <w:rPr>
          <w:color w:val="FF0000"/>
          <w:lang w:val="en-US"/>
        </w:rPr>
        <w:t xml:space="preserve"> outcomes. Essentially, equality is inadequate in ensuring the level of social justice that is </w:t>
      </w:r>
      <w:r w:rsidR="00387F0B" w:rsidRPr="00525A70">
        <w:rPr>
          <w:color w:val="FF0000"/>
          <w:lang w:val="en-US"/>
        </w:rPr>
        <w:t>envisaged</w:t>
      </w:r>
      <w:r w:rsidR="00C54BA5" w:rsidRPr="00525A70">
        <w:rPr>
          <w:color w:val="FF0000"/>
          <w:lang w:val="en-US"/>
        </w:rPr>
        <w:t xml:space="preserve"> and deserved by those who are victims of systemic inequities.</w:t>
      </w:r>
    </w:p>
    <w:p w14:paraId="78B69D4C" w14:textId="7965874B" w:rsidR="00C93D0A" w:rsidRPr="00525A70" w:rsidRDefault="003867C6" w:rsidP="00BE296B">
      <w:pPr>
        <w:spacing w:line="360" w:lineRule="auto"/>
        <w:jc w:val="both"/>
        <w:rPr>
          <w:color w:val="FF0000"/>
          <w:lang w:val="en-US"/>
        </w:rPr>
      </w:pPr>
      <w:r w:rsidRPr="00525A70">
        <w:rPr>
          <w:color w:val="FF0000"/>
          <w:lang w:val="en-US"/>
        </w:rPr>
        <w:t>Equity</w:t>
      </w:r>
      <w:r w:rsidR="00387F0B" w:rsidRPr="00525A70">
        <w:rPr>
          <w:color w:val="FF0000"/>
          <w:lang w:val="en-US"/>
        </w:rPr>
        <w:t>, conversely</w:t>
      </w:r>
      <w:r w:rsidRPr="00525A70">
        <w:rPr>
          <w:color w:val="FF0000"/>
          <w:lang w:val="en-US"/>
        </w:rPr>
        <w:t>, is about eradicating systemic obstacles on the way to fair and equitable treatment of individuals</w:t>
      </w:r>
      <w:r w:rsidR="0073128D" w:rsidRPr="00525A70">
        <w:rPr>
          <w:color w:val="FF0000"/>
          <w:lang w:val="en-US"/>
        </w:rPr>
        <w:t xml:space="preserve"> </w:t>
      </w:r>
      <w:r w:rsidRPr="00525A70">
        <w:rPr>
          <w:color w:val="FF0000"/>
          <w:lang w:val="en-US"/>
        </w:rPr>
        <w:fldChar w:fldCharType="begin"/>
      </w:r>
      <w:r w:rsidRPr="00525A70">
        <w:rPr>
          <w:color w:val="FF0000"/>
          <w:lang w:val="en-US"/>
        </w:rPr>
        <w:instrText xml:space="preserve"> ADDIN ZOTERO_ITEM CSL_CITATION {"citationID":"vmkXXMiu","properties":{"formattedCitation":"(Wolbring &amp; Nguyen, 2023)","plainCitation":"(Wolbring &amp; Nguyen, 2023)","noteIndex":0},"citationItems":[{"id":132,"uris":["http://zotero.org/users/9364462/items/WKSDRWSN"],"itemData":{"id":132,"type":"article-journal","abstract":"Equity, equality, diversity, inclusion, belonging, dignity, justice, accessibility, accountability, and decolonization are individual concepts used to engage with problematic social situations of marginalized groups. Phrases that put together these concepts in different ways, such as “equity, diversity and inclusion”, “equality, diversity, and inclusion”, “diversity, equity and inclusion”, “equity, diversity, inclusion, and accessibility”, “justice, equity, diversity, and inclusion”, and “equity, diversity, inclusion, and decolonization” are increasingly used, indicating that any one of these concepts is not enough to guide policy decisions. These phrases are also used to engage with problems in the workplace. Universities are one workplace where these phrases are used to improve the research, education, and general workplace climate of marginalized students, non-academic staff, and academic staff. EDI policy frameworks such as Athena SWAN and DIMENSIONS: equity, diversity, and inclusion have been also set up with the same purpose. What EDI data are generated within the academic literature focusing on EDI in the workplace, including the higher education workplace, influence the implementation and direction of EDI policies and practices within the workplace and outside. The aim of this scoping review of academic abstracts employing SCOPUS, the 70 databases of EBSCO-HOST and Web of Sciences, was to generate data that allow for a detailed understanding of the academic inquiry into EDI. The objective of this study was to map out the engagement with EDI in the academic literature by answering seven research questions using quantitative hit count manifest coding: (1) Which EDI policy frameworks and phrases are mentioned? (2) Which workplaces are mentioned? (3) Which academic associations, societies, and journals and which universities, colleges, departments, and academic disciplines are mentioned? (4) Which medical disciplines and health professionals are mentioned? (5) Which terms, phrases, and measures of the “social” are present? (6) Which technologies, science, and technology governance terms and ethics fields are present? (7) Which EDI-linked groups are mentioned and which “ism” terms? Using a qualitative thematic analysis, we aimed to answer the following research question: (8) What are the EDI-related themes present in relation to (a) the COVID-19/pandemic, (b) technologies, (c) work/life, (d) intersectionality, (e) empowerment of whom, (f) “best practices”, (g) evaluation and assessment of EDI programs, (h) well-being, and (i) health equity. We found many gaps in the academic coverage, suggesting many opportunities for academic inquiries and a broadening of the EDI research community.","container-title":"Trends in Higher Education","DOI":"10.3390/higheredu2010011","ISSN":"2813-4346","issue":"1","journalAbbreviation":"Trends in Higher Education","language":"en","page":"168-237","source":"DOI.org (Crossref)","title":"Equity/Equality, Diversity and Inclusion, and Other EDI Phrases and EDI Policy Frameworks: A Scoping Review","title-short":"Equity/Equality, Diversity and Inclusion, and Other EDI Phrases and EDI Policy Frameworks","volume":"2","author":[{"family":"Wolbring","given":"Gregor"},{"family":"Nguyen","given":"Annie"}],"issued":{"date-parts":[["2023",3,3]]}}}],"schema":"https://github.com/citation-style-language/schema/raw/master/csl-citation.json"} </w:instrText>
      </w:r>
      <w:r w:rsidRPr="00525A70">
        <w:rPr>
          <w:color w:val="FF0000"/>
          <w:lang w:val="en-US"/>
        </w:rPr>
        <w:fldChar w:fldCharType="separate"/>
      </w:r>
      <w:r w:rsidRPr="00525A70">
        <w:rPr>
          <w:noProof/>
          <w:color w:val="FF0000"/>
          <w:lang w:val="en-US"/>
        </w:rPr>
        <w:t>(Wolbring &amp; Nguyen, 2023)</w:t>
      </w:r>
      <w:r w:rsidRPr="00525A70">
        <w:rPr>
          <w:color w:val="FF0000"/>
          <w:lang w:val="en-US"/>
        </w:rPr>
        <w:fldChar w:fldCharType="end"/>
      </w:r>
      <w:r w:rsidR="00152F16" w:rsidRPr="00525A70">
        <w:rPr>
          <w:color w:val="FF0000"/>
          <w:lang w:val="en-US"/>
        </w:rPr>
        <w:t>. By this definition</w:t>
      </w:r>
      <w:r w:rsidR="00387F0B" w:rsidRPr="00525A70">
        <w:rPr>
          <w:color w:val="FF0000"/>
          <w:lang w:val="en-US"/>
        </w:rPr>
        <w:t>,</w:t>
      </w:r>
      <w:r w:rsidR="00152F16" w:rsidRPr="00525A70">
        <w:rPr>
          <w:color w:val="FF0000"/>
          <w:lang w:val="en-US"/>
        </w:rPr>
        <w:t xml:space="preserve"> equity </w:t>
      </w:r>
      <w:r w:rsidR="00387F0B" w:rsidRPr="00525A70">
        <w:rPr>
          <w:color w:val="FF0000"/>
          <w:lang w:val="en-US"/>
        </w:rPr>
        <w:t>considers individuals' ability</w:t>
      </w:r>
      <w:r w:rsidR="00152F16" w:rsidRPr="00525A70">
        <w:rPr>
          <w:color w:val="FF0000"/>
          <w:lang w:val="en-US"/>
        </w:rPr>
        <w:t xml:space="preserve"> to convert equal opportunities into functioning </w:t>
      </w:r>
      <w:r w:rsidR="00152F16" w:rsidRPr="00525A70">
        <w:rPr>
          <w:color w:val="FF0000"/>
          <w:lang w:val="en-US"/>
        </w:rPr>
        <w:fldChar w:fldCharType="begin"/>
      </w:r>
      <w:r w:rsidR="00152F16" w:rsidRPr="00525A70">
        <w:rPr>
          <w:color w:val="FF0000"/>
          <w:lang w:val="en-US"/>
        </w:rPr>
        <w:instrText xml:space="preserve">ssb   ADDIN ZOTERO_ITEM CSL_CITATION {"citationID":"c0JZYPCA","properties":{"formattedCitation":"(Sen, 2008)","plainCitation":"(Sen, 2008)","noteIndex":0},"citationItems":[{"id":81,"uris":["http://zotero.org/users/9364462/items/8AI6ZBJE"],"itemData":{"id":81,"type":"book","collection-title":"Oxford India paperbacks","edition":"13th impr","event-place":"New Delhi","ISBN":"978-0-19-565038-9","language":"eng","number-of-pages":"89","publisher":"Oxford Univ. Press","publisher-place":"New Delhi","source":"K10plus ISBN","title":"Commodities and capabilities","author":[{"family":"Sen","given":"Amartya"}],"issued":{"date-parts":[["2008"]]}}}],"schema":"https://github.com/citation-style-language/schema/raw/master/csl-citation.json"} </w:instrText>
      </w:r>
      <w:r w:rsidR="00152F16" w:rsidRPr="00525A70">
        <w:rPr>
          <w:color w:val="FF0000"/>
          <w:lang w:val="en-US"/>
        </w:rPr>
        <w:fldChar w:fldCharType="separate"/>
      </w:r>
      <w:r w:rsidR="00152F16" w:rsidRPr="00525A70">
        <w:rPr>
          <w:noProof/>
          <w:color w:val="FF0000"/>
          <w:lang w:val="en-US"/>
        </w:rPr>
        <w:t>(Sen, 2008)</w:t>
      </w:r>
      <w:r w:rsidR="00152F16" w:rsidRPr="00525A70">
        <w:rPr>
          <w:color w:val="FF0000"/>
          <w:lang w:val="en-US"/>
        </w:rPr>
        <w:fldChar w:fldCharType="end"/>
      </w:r>
      <w:r w:rsidR="00152F16" w:rsidRPr="00525A70">
        <w:rPr>
          <w:color w:val="FF0000"/>
          <w:lang w:val="en-US"/>
        </w:rPr>
        <w:t>. Equity also address</w:t>
      </w:r>
      <w:r w:rsidR="0073128D" w:rsidRPr="00525A70">
        <w:rPr>
          <w:color w:val="FF0000"/>
          <w:lang w:val="en-US"/>
        </w:rPr>
        <w:t>es</w:t>
      </w:r>
      <w:r w:rsidR="00152F16" w:rsidRPr="00525A70">
        <w:rPr>
          <w:color w:val="FF0000"/>
          <w:lang w:val="en-US"/>
        </w:rPr>
        <w:t xml:space="preserve"> Coleman’s (1966) concern that</w:t>
      </w:r>
      <w:r w:rsidR="00387F0B" w:rsidRPr="00525A70">
        <w:rPr>
          <w:color w:val="FF0000"/>
          <w:lang w:val="en-US"/>
        </w:rPr>
        <w:t xml:space="preserve"> the conception of equality of educational opportunity ignores the extant inequities that characterize</w:t>
      </w:r>
      <w:r w:rsidR="0073128D" w:rsidRPr="00525A70">
        <w:rPr>
          <w:color w:val="FF0000"/>
          <w:lang w:val="en-US"/>
        </w:rPr>
        <w:t xml:space="preserve"> </w:t>
      </w:r>
      <w:r w:rsidR="00387F0B" w:rsidRPr="00525A70">
        <w:rPr>
          <w:color w:val="FF0000"/>
          <w:lang w:val="en-US"/>
        </w:rPr>
        <w:t>disadvantaged</w:t>
      </w:r>
      <w:r w:rsidR="0073128D" w:rsidRPr="00525A70">
        <w:rPr>
          <w:color w:val="FF0000"/>
          <w:lang w:val="en-US"/>
        </w:rPr>
        <w:t xml:space="preserve"> groups of people. </w:t>
      </w:r>
      <w:r w:rsidR="00E03691" w:rsidRPr="00525A70">
        <w:rPr>
          <w:color w:val="FF0000"/>
          <w:lang w:val="en-US"/>
        </w:rPr>
        <w:t>Therefore,</w:t>
      </w:r>
      <w:r w:rsidR="0073128D" w:rsidRPr="00525A70">
        <w:rPr>
          <w:color w:val="FF0000"/>
          <w:lang w:val="en-US"/>
        </w:rPr>
        <w:t xml:space="preserve"> ignoring pre-existing </w:t>
      </w:r>
      <w:r w:rsidR="00387F0B" w:rsidRPr="00525A70">
        <w:rPr>
          <w:color w:val="FF0000"/>
          <w:lang w:val="en-US"/>
        </w:rPr>
        <w:t>inequality</w:t>
      </w:r>
      <w:r w:rsidR="00F52DAF" w:rsidRPr="00525A70">
        <w:rPr>
          <w:color w:val="FF0000"/>
          <w:lang w:val="en-US"/>
        </w:rPr>
        <w:t xml:space="preserve"> is </w:t>
      </w:r>
      <w:r w:rsidR="00387F0B" w:rsidRPr="00525A70">
        <w:rPr>
          <w:color w:val="FF0000"/>
          <w:lang w:val="en-US"/>
        </w:rPr>
        <w:t>equivalent</w:t>
      </w:r>
      <w:r w:rsidR="00F52DAF" w:rsidRPr="00525A70">
        <w:rPr>
          <w:color w:val="FF0000"/>
          <w:lang w:val="en-US"/>
        </w:rPr>
        <w:t xml:space="preserve"> to applying medication to an uncleaned wound.</w:t>
      </w:r>
    </w:p>
    <w:p w14:paraId="3B410046" w14:textId="6573CF11" w:rsidR="009536FC" w:rsidRPr="00525A70" w:rsidRDefault="00E03691" w:rsidP="00BE296B">
      <w:pPr>
        <w:spacing w:line="360" w:lineRule="auto"/>
        <w:jc w:val="both"/>
        <w:rPr>
          <w:color w:val="FF0000"/>
          <w:lang w:val="en-US"/>
        </w:rPr>
      </w:pPr>
      <w:r w:rsidRPr="00525A70">
        <w:rPr>
          <w:color w:val="FF0000"/>
          <w:lang w:val="en-US"/>
        </w:rPr>
        <w:t xml:space="preserve">Equity </w:t>
      </w:r>
      <w:r w:rsidR="009A1419" w:rsidRPr="00525A70">
        <w:rPr>
          <w:color w:val="FF0000"/>
          <w:lang w:val="en-US"/>
        </w:rPr>
        <w:t xml:space="preserve">and SJ </w:t>
      </w:r>
      <w:r w:rsidRPr="00525A70">
        <w:rPr>
          <w:color w:val="FF0000"/>
          <w:lang w:val="en-US"/>
        </w:rPr>
        <w:t>in higher education</w:t>
      </w:r>
      <w:r w:rsidR="009A1419" w:rsidRPr="00525A70">
        <w:rPr>
          <w:color w:val="FF0000"/>
          <w:lang w:val="en-US"/>
        </w:rPr>
        <w:t xml:space="preserve"> </w:t>
      </w:r>
      <w:r w:rsidR="00387F0B" w:rsidRPr="00525A70">
        <w:rPr>
          <w:color w:val="FF0000"/>
          <w:lang w:val="en-US"/>
        </w:rPr>
        <w:t>entail the issues relating to the involvement of people from underrepresented diverse groups in</w:t>
      </w:r>
      <w:r w:rsidR="009A1419" w:rsidRPr="00525A70">
        <w:rPr>
          <w:color w:val="FF0000"/>
          <w:lang w:val="en-US"/>
        </w:rPr>
        <w:t xml:space="preserve"> the society </w:t>
      </w:r>
      <w:r w:rsidR="009A1419" w:rsidRPr="00525A70">
        <w:rPr>
          <w:color w:val="FF0000"/>
          <w:lang w:val="en-US"/>
        </w:rPr>
        <w:fldChar w:fldCharType="begin"/>
      </w:r>
      <w:r w:rsidR="009A1419" w:rsidRPr="00525A70">
        <w:rPr>
          <w:color w:val="FF0000"/>
          <w:lang w:val="en-US"/>
        </w:rPr>
        <w:instrText xml:space="preserve"> ADDIN ZOTERO_ITEM CSL_CITATION {"citationID":"Z4xQCqWm","properties":{"formattedCitation":"(Isopahkala-Bouret, 2023)","plainCitation":"(Isopahkala-Bouret, 2023)","noteIndex":0},"citationItems":[{"id":137,"uris":["http://zotero.org/users/9364462/items/ZEI6QLER"],"itemData":{"id":137,"type":"chapter","abstract":"The higher education (HE) equity and social justice agenda is primarily concerned with inequalities in the participation of underrepresented groups. The main purpose of this agenda is to widen access to the social privileges that HE offers. Transnational policy agencies and national governments have advised higher education institutions (HEIs) to deploy relevant indicators and implement inclusive practices, such as financial assistance, nondiscriminatory admission mechanisms, and student guidance and counseling. HEIs have also been funded to provide outreach and widening participation programs in several countries. In the early 21st century, the conceptualization of HE equity and justice has broadened from fair access to more holistic, procedural, and intersectional approaches. Still, the lack of reliable, relevant, and feasible policy indicators and data make it a challenging objective to measure and follow up. Furthermore, research has pointed out the need for contextualized definitions of equity and justice because the specific social and cultural challenges differ from one country to another. Equity and justice manifest themselves in the broader design of national and regional HE systems. Some HE systems have stronger institutional stratification and financial barriers than others, hence restraining the fairness of access and social inclusion. The application of Pierre Bourdieu’s sociological theory has dominated much of the research on structural constraints of HE equity and justice. An understanding of the connection between structure/agency and the cultural reproduction opens up new avenues for the development of HE equity and justice in both policy and practice.","container-title":"Oxford Research Encyclopedia of Education","ISBN":"978-0-19-026409-3","language":"en","note":"DOI: 10.1093/acrefore/9780190264093.013.133","publisher":"Oxford University Press","source":"DOI.org (Crossref)","title":"Higher Education Equity and Justice","URL":"https://oxfordre.com/education/view/10.1093/acrefore/9780190264093.001.0001/acrefore-9780190264093-e-133","container-author":[{"family":"Isopahkala-Bouret","given":"Ulpukka"}],"author":[{"family":"Isopahkala-Bouret","given":"Ulpukka"}],"accessed":{"date-parts":[["2023",11,24]]},"issued":{"date-parts":[["2023",5,24]]}}}],"schema":"https://github.com/citation-style-language/schema/raw/master/csl-citation.json"} </w:instrText>
      </w:r>
      <w:r w:rsidR="009A1419" w:rsidRPr="00525A70">
        <w:rPr>
          <w:color w:val="FF0000"/>
          <w:lang w:val="en-US"/>
        </w:rPr>
        <w:fldChar w:fldCharType="separate"/>
      </w:r>
      <w:r w:rsidR="009A1419" w:rsidRPr="00525A70">
        <w:rPr>
          <w:noProof/>
          <w:color w:val="FF0000"/>
          <w:lang w:val="en-US"/>
        </w:rPr>
        <w:t>(Isopahkala-Bouret, 2023)</w:t>
      </w:r>
      <w:r w:rsidR="009A1419" w:rsidRPr="00525A70">
        <w:rPr>
          <w:color w:val="FF0000"/>
          <w:lang w:val="en-US"/>
        </w:rPr>
        <w:fldChar w:fldCharType="end"/>
      </w:r>
      <w:r w:rsidR="009A1419" w:rsidRPr="00525A70">
        <w:rPr>
          <w:color w:val="FF0000"/>
          <w:lang w:val="en-US"/>
        </w:rPr>
        <w:t>.</w:t>
      </w:r>
      <w:r w:rsidR="00F52DAF" w:rsidRPr="00525A70">
        <w:rPr>
          <w:color w:val="FF0000"/>
          <w:lang w:val="en-US"/>
        </w:rPr>
        <w:t xml:space="preserve"> </w:t>
      </w:r>
      <w:r w:rsidR="009A1419" w:rsidRPr="00525A70">
        <w:rPr>
          <w:color w:val="FF0000"/>
          <w:lang w:val="en-US"/>
        </w:rPr>
        <w:t xml:space="preserve">HE access is not an opportunity for everyone. </w:t>
      </w:r>
      <w:r w:rsidR="00F52DAF" w:rsidRPr="00525A70">
        <w:rPr>
          <w:color w:val="FF0000"/>
          <w:lang w:val="en-US"/>
        </w:rPr>
        <w:t xml:space="preserve"> </w:t>
      </w:r>
      <w:r w:rsidR="009A1419" w:rsidRPr="00525A70">
        <w:rPr>
          <w:color w:val="FF0000"/>
          <w:lang w:val="en-US"/>
        </w:rPr>
        <w:t>Access varies based on gender, race and religious affiliation</w:t>
      </w:r>
      <w:r w:rsidR="00D64A9F" w:rsidRPr="00525A70">
        <w:rPr>
          <w:color w:val="FF0000"/>
          <w:lang w:val="en-US"/>
        </w:rPr>
        <w:t xml:space="preserve">, socioeconomic </w:t>
      </w:r>
      <w:r w:rsidR="00686C8C" w:rsidRPr="00525A70">
        <w:rPr>
          <w:color w:val="FF0000"/>
          <w:lang w:val="en-US"/>
        </w:rPr>
        <w:t>and family background</w:t>
      </w:r>
      <w:r w:rsidR="009A1419" w:rsidRPr="00525A70">
        <w:rPr>
          <w:color w:val="FF0000"/>
          <w:lang w:val="en-US"/>
        </w:rPr>
        <w:t xml:space="preserve"> </w:t>
      </w:r>
      <w:r w:rsidR="009A1419" w:rsidRPr="00525A70">
        <w:rPr>
          <w:color w:val="FF0000"/>
          <w:lang w:val="en-US"/>
        </w:rPr>
        <w:fldChar w:fldCharType="begin"/>
      </w:r>
      <w:r w:rsidR="00686C8C" w:rsidRPr="00525A70">
        <w:rPr>
          <w:color w:val="FF0000"/>
          <w:lang w:val="en-US"/>
        </w:rPr>
        <w:instrText xml:space="preserve"> ADDIN ZOTERO_ITEM CSL_CITATION {"citationID":"FNh3zXht","properties":{"formattedCitation":"(Nzinga-Johnson, 2020; Triventi, 2013; Wolbring &amp; Nguyen, 2023)","plainCitation":"(Nzinga-Johnson, 2020; Triventi, 2013; Wolbring &amp; Nguyen, 2023)","noteIndex":0},"citationItems":[{"id":134,"uris":["http://zotero.org/users/9364462/items/U3HDLQ7R"],"itemData":{"id":134,"type":"book","abstract":"\"Neoliberal practices of the contemporary university cause disproportionate economic hardships for women, especially those who are students or adjuncts, are members of racialized groups, belong to underpaid disciplines, or are employed at less prestigious institutions. Lean Semesters addresses the reality that women of color, particularly Black women, are vulnerable to compounded forms of exploitation and inequity as faculty members\"--","call-number":"LB2332.32 .N95 2020","collection-title":"Critical university studies","event-place":"Baltimore","ISBN":"978-1-4214-3876-4","number-of-pages":"212","publisher":"Johns Hopkins University Press","publisher-place":"Baltimore","source":"Library of Congress ISBN","title":"Lean semesters: how higher education reproduces inequity","title-short":"Lean semesters","author":[{"family":"Nzinga-Johnson","given":"Sekile"}],"issued":{"date-parts":[["2020"]]}}},{"id":65,"uris":["http://zotero.org/users/9364462/items/7QTT83A6"],"itemData":{"id":65,"type":"article-journal","container-title":"European Sociological Review","DOI":"10.1093/esr/jcr092","ISSN":"1468-2672, 0266-7215","issue":"3","language":"en","page":"489-502","source":"DOI.org (Crossref)","title":"Stratification in Higher Education and Its Relationship with Social Inequality: A Comparative Study of 11 European Countries","title-short":"Stratification in Higher Education and Its Relationship with Social Inequality","volume":"29","author":[{"family":"Triventi","given":"Moris"}],"issued":{"date-parts":[["2013",6]]}}},{"id":132,"uris":["http://zotero.org/users/9364462/items/WKSDRWSN"],"itemData":{"id":132,"type":"article-journal","abstract":"Equity, equality, diversity, inclusion, belonging, dignity, justice, accessibility, accountability, and decolonization are individual concepts used to engage with problematic social situations of marginalized groups. Phrases that put together these concepts in different ways, such as “equity, diversity and inclusion”, “equality, diversity, and inclusion”, “diversity, equity and inclusion”, “equity, diversity, inclusion, and accessibility”, “justice, equity, diversity, and inclusion”, and “equity, diversity, inclusion, and decolonization” are increasingly used, indicating that any one of these concepts is not enough to guide policy decisions. These phrases are also used to engage with problems in the workplace. Universities are one workplace where these phrases are used to improve the research, education, and general workplace climate of marginalized students, non-academic staff, and academic staff. EDI policy frameworks such as Athena SWAN and DIMENSIONS: equity, diversity, and inclusion have been also set up with the same purpose. What EDI data are generated within the academic literature focusing on EDI in the workplace, including the higher education workplace, influence the implementation and direction of EDI policies and practices within the workplace and outside. The aim of this scoping review of academic abstracts employing SCOPUS, the 70 databases of EBSCO-HOST and Web of Sciences, was to generate data that allow for a detailed understanding of the academic inquiry into EDI. The objective of this study was to map out the engagement with EDI in the academic literature by answering seven research questions using quantitative hit count manifest coding: (1) Which EDI policy frameworks and phrases are mentioned? (2) Which workplaces are mentioned? (3) Which academic associations, societies, and journals and which universities, colleges, departments, and academic disciplines are mentioned? (4) Which medical disciplines and health professionals are mentioned? (5) Which terms, phrases, and measures of the “social” are present? (6) Which technologies, science, and technology governance terms and ethics fields are present? (7) Which EDI-linked groups are mentioned and which “ism” terms? Using a qualitative thematic analysis, we aimed to answer the following research question: (8) What are the EDI-related themes present in relation to (a) the COVID-19/pandemic, (b) technologies, (c) work/life, (d) intersectionality, (e) empowerment of whom, (f) “best practices”, (g) evaluation and assessment of EDI programs, (h) well-being, and (i) health equity. We found many gaps in the academic coverage, suggesting many opportunities for academic inquiries and a broadening of the EDI research community.","container-title":"Trends in Higher Education","DOI":"10.3390/higheredu2010011","ISSN":"2813-4346","issue":"1","journalAbbreviation":"Trends in Higher Education","language":"en","page":"168-237","source":"DOI.org (Crossref)","title":"Equity/Equality, Diversity and Inclusion, and Other EDI Phrases and EDI Policy Frameworks: A Scoping Review","title-short":"Equity/Equality, Diversity and Inclusion, and Other EDI Phrases and EDI Policy Frameworks","volume":"2","author":[{"family":"Wolbring","given":"Gregor"},{"family":"Nguyen","given":"Annie"}],"issued":{"date-parts":[["2023",3,3]]}}}],"schema":"https://github.com/citation-style-language/schema/raw/master/csl-citation.json"} </w:instrText>
      </w:r>
      <w:r w:rsidR="009A1419" w:rsidRPr="00525A70">
        <w:rPr>
          <w:color w:val="FF0000"/>
          <w:lang w:val="en-US"/>
        </w:rPr>
        <w:fldChar w:fldCharType="separate"/>
      </w:r>
      <w:r w:rsidR="00686C8C" w:rsidRPr="00525A70">
        <w:rPr>
          <w:noProof/>
          <w:color w:val="FF0000"/>
          <w:lang w:val="en-US"/>
        </w:rPr>
        <w:t>(Nzinga-Johnson, 2020; Triventi, 2013; Wolbring &amp; Nguyen, 2023)</w:t>
      </w:r>
      <w:r w:rsidR="009A1419" w:rsidRPr="00525A70">
        <w:rPr>
          <w:color w:val="FF0000"/>
          <w:lang w:val="en-US"/>
        </w:rPr>
        <w:fldChar w:fldCharType="end"/>
      </w:r>
      <w:r w:rsidR="00686C8C" w:rsidRPr="00525A70">
        <w:rPr>
          <w:color w:val="FF0000"/>
          <w:lang w:val="en-US"/>
        </w:rPr>
        <w:t>.</w:t>
      </w:r>
      <w:r w:rsidR="0089570E" w:rsidRPr="00525A70">
        <w:rPr>
          <w:color w:val="FF0000"/>
          <w:lang w:val="en-US"/>
        </w:rPr>
        <w:t xml:space="preserve"> On gender, the data </w:t>
      </w:r>
      <w:r w:rsidR="00583156" w:rsidRPr="00525A70">
        <w:rPr>
          <w:color w:val="FF0000"/>
          <w:lang w:val="en-US"/>
        </w:rPr>
        <w:t xml:space="preserve">available </w:t>
      </w:r>
      <w:r w:rsidR="0089570E" w:rsidRPr="00525A70">
        <w:rPr>
          <w:color w:val="FF0000"/>
          <w:lang w:val="en-US"/>
        </w:rPr>
        <w:t xml:space="preserve">shows that </w:t>
      </w:r>
      <w:r w:rsidR="00DC48B2" w:rsidRPr="00525A70">
        <w:rPr>
          <w:color w:val="FF0000"/>
          <w:lang w:val="en-US"/>
        </w:rPr>
        <w:t xml:space="preserve">there is </w:t>
      </w:r>
      <w:r w:rsidR="00AC3E34" w:rsidRPr="00525A70">
        <w:rPr>
          <w:color w:val="FF0000"/>
          <w:lang w:val="en-US"/>
        </w:rPr>
        <w:t xml:space="preserve">a </w:t>
      </w:r>
      <w:r w:rsidR="00DC48B2" w:rsidRPr="00525A70">
        <w:rPr>
          <w:color w:val="FF0000"/>
          <w:lang w:val="en-US"/>
        </w:rPr>
        <w:t xml:space="preserve">tremendous improvement </w:t>
      </w:r>
      <w:r w:rsidR="00583156" w:rsidRPr="00525A70">
        <w:rPr>
          <w:color w:val="FF0000"/>
          <w:lang w:val="en-US"/>
        </w:rPr>
        <w:t xml:space="preserve">in </w:t>
      </w:r>
      <w:r w:rsidR="00DB15E3" w:rsidRPr="00525A70">
        <w:rPr>
          <w:color w:val="FF0000"/>
          <w:lang w:val="en-US"/>
        </w:rPr>
        <w:t xml:space="preserve">female educational attainment </w:t>
      </w:r>
      <w:r w:rsidR="00DC48B2" w:rsidRPr="00525A70">
        <w:rPr>
          <w:color w:val="FF0000"/>
          <w:lang w:val="en-US"/>
        </w:rPr>
        <w:t xml:space="preserve">in the entire </w:t>
      </w:r>
      <w:r w:rsidR="00DB15E3" w:rsidRPr="00525A70">
        <w:rPr>
          <w:color w:val="FF0000"/>
          <w:lang w:val="en-US"/>
        </w:rPr>
        <w:t>world. According to Educational Attainment Worldwide by Gender and Level| Statista</w:t>
      </w:r>
      <w:r w:rsidR="00AC3E34" w:rsidRPr="00525A70">
        <w:rPr>
          <w:color w:val="FF0000"/>
          <w:lang w:val="en-US"/>
        </w:rPr>
        <w:t xml:space="preserve"> (2023), in the year 2020,</w:t>
      </w:r>
      <w:r w:rsidR="00DB15E3" w:rsidRPr="00525A70">
        <w:rPr>
          <w:color w:val="FF0000"/>
          <w:lang w:val="en-US"/>
        </w:rPr>
        <w:t xml:space="preserve"> there were slight</w:t>
      </w:r>
      <w:r w:rsidR="00661BA8" w:rsidRPr="00525A70">
        <w:rPr>
          <w:color w:val="FF0000"/>
          <w:lang w:val="en-US"/>
        </w:rPr>
        <w:t>ly</w:t>
      </w:r>
      <w:r w:rsidR="00DB15E3" w:rsidRPr="00525A70">
        <w:rPr>
          <w:color w:val="FF0000"/>
          <w:lang w:val="en-US"/>
        </w:rPr>
        <w:t xml:space="preserve"> more women in </w:t>
      </w:r>
      <w:r w:rsidR="00661BA8" w:rsidRPr="00525A70">
        <w:rPr>
          <w:color w:val="FF0000"/>
          <w:lang w:val="en-US"/>
        </w:rPr>
        <w:t>tertiary education</w:t>
      </w:r>
      <w:r w:rsidR="00054ADF" w:rsidRPr="00525A70">
        <w:rPr>
          <w:color w:val="FF0000"/>
          <w:lang w:val="en-US"/>
        </w:rPr>
        <w:t>, 41%, than men,</w:t>
      </w:r>
      <w:r w:rsidR="00583156" w:rsidRPr="00525A70">
        <w:rPr>
          <w:color w:val="FF0000"/>
          <w:lang w:val="en-US"/>
        </w:rPr>
        <w:t xml:space="preserve"> 36%. The difference in the pre-tertiary education was insignificant for secondary education at 66% for both boys and girls. </w:t>
      </w:r>
      <w:r w:rsidR="00AC3E34" w:rsidRPr="00525A70">
        <w:rPr>
          <w:color w:val="FF0000"/>
          <w:lang w:val="en-US"/>
        </w:rPr>
        <w:t>Regarding</w:t>
      </w:r>
      <w:r w:rsidR="00583156" w:rsidRPr="00525A70">
        <w:rPr>
          <w:color w:val="FF0000"/>
          <w:lang w:val="en-US"/>
        </w:rPr>
        <w:t xml:space="preserve"> primary education</w:t>
      </w:r>
      <w:r w:rsidR="00AC3E34" w:rsidRPr="00525A70">
        <w:rPr>
          <w:color w:val="FF0000"/>
          <w:lang w:val="en-US"/>
        </w:rPr>
        <w:t xml:space="preserve">, there was about 3% difference </w:t>
      </w:r>
      <w:r w:rsidR="003333C8" w:rsidRPr="00525A70">
        <w:rPr>
          <w:color w:val="FF0000"/>
          <w:lang w:val="en-US"/>
        </w:rPr>
        <w:t>between</w:t>
      </w:r>
      <w:r w:rsidR="00AC3E34" w:rsidRPr="00525A70">
        <w:rPr>
          <w:color w:val="FF0000"/>
          <w:lang w:val="en-US"/>
        </w:rPr>
        <w:t xml:space="preserve"> men, 91%,</w:t>
      </w:r>
      <w:r w:rsidR="00583156" w:rsidRPr="00525A70">
        <w:rPr>
          <w:color w:val="FF0000"/>
          <w:lang w:val="en-US"/>
        </w:rPr>
        <w:t xml:space="preserve"> and women, 88%. </w:t>
      </w:r>
    </w:p>
    <w:p w14:paraId="1AC24B1F" w14:textId="08698EAE" w:rsidR="007B7445" w:rsidRPr="00525A70" w:rsidRDefault="00703EEE" w:rsidP="00BE296B">
      <w:pPr>
        <w:spacing w:line="360" w:lineRule="auto"/>
        <w:jc w:val="both"/>
        <w:rPr>
          <w:color w:val="FF0000"/>
          <w:lang w:val="en-US"/>
        </w:rPr>
      </w:pPr>
      <w:r w:rsidRPr="00525A70">
        <w:rPr>
          <w:color w:val="FF0000"/>
          <w:lang w:val="en-US"/>
        </w:rPr>
        <w:t xml:space="preserve">Another </w:t>
      </w:r>
      <w:r w:rsidR="003333C8" w:rsidRPr="00525A70">
        <w:rPr>
          <w:color w:val="FF0000"/>
          <w:lang w:val="en-US"/>
        </w:rPr>
        <w:t>essential</w:t>
      </w:r>
      <w:r w:rsidRPr="00525A70">
        <w:rPr>
          <w:color w:val="FF0000"/>
          <w:lang w:val="en-US"/>
        </w:rPr>
        <w:t xml:space="preserve"> factor that determines participation in HE is race. </w:t>
      </w:r>
      <w:r w:rsidR="00CA0F1A" w:rsidRPr="00525A70">
        <w:rPr>
          <w:color w:val="FF0000"/>
          <w:lang w:val="en-US"/>
        </w:rPr>
        <w:t>In countries like America, race has always been an important policy issue</w:t>
      </w:r>
      <w:r w:rsidR="003333C8" w:rsidRPr="00525A70">
        <w:rPr>
          <w:color w:val="FF0000"/>
          <w:lang w:val="en-US"/>
        </w:rPr>
        <w:t>, and therefore, in higher education,</w:t>
      </w:r>
      <w:r w:rsidR="00CA0F1A" w:rsidRPr="00525A70">
        <w:rPr>
          <w:color w:val="FF0000"/>
          <w:lang w:val="en-US"/>
        </w:rPr>
        <w:t xml:space="preserve"> it is no surprise to see the race factor</w:t>
      </w:r>
      <w:r w:rsidR="00E50094" w:rsidRPr="00525A70">
        <w:rPr>
          <w:color w:val="FF0000"/>
          <w:lang w:val="en-US"/>
        </w:rPr>
        <w:t xml:space="preserve"> taking center stage</w:t>
      </w:r>
      <w:r w:rsidR="00CA0F1A" w:rsidRPr="00525A70">
        <w:rPr>
          <w:color w:val="FF0000"/>
          <w:lang w:val="en-US"/>
        </w:rPr>
        <w:t>.</w:t>
      </w:r>
      <w:r w:rsidR="00E50094" w:rsidRPr="00525A70">
        <w:rPr>
          <w:color w:val="FF0000"/>
          <w:lang w:val="en-US"/>
        </w:rPr>
        <w:t xml:space="preserve"> </w:t>
      </w:r>
      <w:r w:rsidR="00054ADF" w:rsidRPr="00525A70">
        <w:rPr>
          <w:color w:val="FF0000"/>
          <w:lang w:val="en-US"/>
        </w:rPr>
        <w:t>Even though</w:t>
      </w:r>
      <w:r w:rsidR="00E50094" w:rsidRPr="00525A70">
        <w:rPr>
          <w:color w:val="FF0000"/>
          <w:lang w:val="en-US"/>
        </w:rPr>
        <w:t xml:space="preserve"> participation in </w:t>
      </w:r>
      <w:r w:rsidR="003333C8" w:rsidRPr="00525A70">
        <w:rPr>
          <w:color w:val="FF0000"/>
          <w:lang w:val="en-US"/>
        </w:rPr>
        <w:t xml:space="preserve">HE has seen tremendous </w:t>
      </w:r>
      <w:r w:rsidR="00054ADF" w:rsidRPr="00525A70">
        <w:rPr>
          <w:color w:val="FF0000"/>
          <w:lang w:val="en-US"/>
        </w:rPr>
        <w:t>appreciation,</w:t>
      </w:r>
      <w:r w:rsidR="00CA0F1A" w:rsidRPr="00525A70">
        <w:rPr>
          <w:color w:val="FF0000"/>
          <w:lang w:val="en-US"/>
        </w:rPr>
        <w:t xml:space="preserve"> </w:t>
      </w:r>
      <w:r w:rsidR="00E50094" w:rsidRPr="00525A70">
        <w:rPr>
          <w:color w:val="FF0000"/>
          <w:lang w:val="en-US"/>
        </w:rPr>
        <w:t>s</w:t>
      </w:r>
      <w:r w:rsidR="00CA0F1A" w:rsidRPr="00525A70">
        <w:rPr>
          <w:color w:val="FF0000"/>
          <w:lang w:val="en-US"/>
        </w:rPr>
        <w:t>tratification among American universities has a direct effect on racial participation</w:t>
      </w:r>
      <w:r w:rsidR="00E50094" w:rsidRPr="00525A70">
        <w:rPr>
          <w:color w:val="FF0000"/>
          <w:lang w:val="en-US"/>
        </w:rPr>
        <w:t xml:space="preserve"> and potential mobility</w:t>
      </w:r>
      <w:r w:rsidR="00CA0F1A" w:rsidRPr="00525A70">
        <w:rPr>
          <w:color w:val="FF0000"/>
          <w:lang w:val="en-US"/>
        </w:rPr>
        <w:t xml:space="preserve">. </w:t>
      </w:r>
      <w:r w:rsidR="00104C67" w:rsidRPr="00525A70">
        <w:rPr>
          <w:color w:val="FF0000"/>
          <w:lang w:val="en-US"/>
        </w:rPr>
        <w:t xml:space="preserve">According to </w:t>
      </w:r>
      <w:r w:rsidR="00104C67" w:rsidRPr="00525A70">
        <w:rPr>
          <w:color w:val="FF0000"/>
          <w:lang w:val="en-US"/>
        </w:rPr>
        <w:fldChar w:fldCharType="begin"/>
      </w:r>
      <w:r w:rsidR="00274356" w:rsidRPr="00525A70">
        <w:rPr>
          <w:color w:val="FF0000"/>
          <w:lang w:val="en-US"/>
        </w:rPr>
        <w:instrText xml:space="preserve"> ADDIN ZOTERO_ITEM CSL_CITATION {"citationID":"sNPdOgFa","properties":{"formattedCitation":"(Cantwell, 2018)","plainCitation":"(Cantwell, 2018)","dontUpdate":true,"noteIndex":0},"citationItems":[{"id":175,"uris":["http://zotero.org/users/9364462/items/LGXC6XDT"],"itemData":{"id":175,"type":"chapter","abstract":"This chapter provides a detailed and extensive assessment of the United States of America’s (USA) high participation systems (HPS) of higher education. It considers the history of higher education, system development, and the present condition of higher education in the country. The USA was the first HPS and the American system remains globally influential. Higher education in the USA is a massive enterprise, defined by both excellent and dubious providers, broad inclusion, and steep inequality. The chapter further examines higher education in the USA in light of the seventeen HPS propositions. Perhaps more so than any other system, the American HPS conforms to the propositions. Notably, higher education in the USA is both more diverse horizontally, and stratified vertically, than most other HPS.","container-title":"High Participation Systems of Higher Education","ISBN":"978-0-19-882887-7","note":"DOI: 10.1093/oso/9780198828877.003.0009","page":"0","publisher":"Oxford University Press","title":"227Broad Access and Steep Stratification in the First Mass System: High Participation Higher Education in the United States of America","URL":"https://doi.org/10.1093/oso/9780198828877.003.0009","author":[{"family":"Cantwell","given":"Brendan"}],"editor":[{"family":"Cantwell","given":"Brendan"},{"family":"Marginson","given":"Simon"},{"family":"Smolentseva","given":"Anna"}],"accessed":{"date-parts":[["2023",12,10]]},"issued":{"date-parts":[["2018",10,18]]}}}],"schema":"https://github.com/citation-style-language/schema/raw/master/csl-citation.json"} </w:instrText>
      </w:r>
      <w:r w:rsidR="00104C67" w:rsidRPr="00525A70">
        <w:rPr>
          <w:color w:val="FF0000"/>
          <w:lang w:val="en-US"/>
        </w:rPr>
        <w:fldChar w:fldCharType="separate"/>
      </w:r>
      <w:r w:rsidR="00104C67" w:rsidRPr="00525A70">
        <w:rPr>
          <w:noProof/>
          <w:color w:val="FF0000"/>
          <w:lang w:val="en-US"/>
        </w:rPr>
        <w:t>Cantwell</w:t>
      </w:r>
      <w:r w:rsidR="00822E27" w:rsidRPr="00525A70">
        <w:rPr>
          <w:noProof/>
          <w:color w:val="FF0000"/>
          <w:lang w:val="en-US"/>
        </w:rPr>
        <w:t xml:space="preserve"> </w:t>
      </w:r>
      <w:r w:rsidR="00104C67" w:rsidRPr="00525A70">
        <w:rPr>
          <w:noProof/>
          <w:color w:val="FF0000"/>
          <w:lang w:val="en-US"/>
        </w:rPr>
        <w:t>(2018)</w:t>
      </w:r>
      <w:r w:rsidR="00104C67" w:rsidRPr="00525A70">
        <w:rPr>
          <w:color w:val="FF0000"/>
          <w:lang w:val="en-US"/>
        </w:rPr>
        <w:fldChar w:fldCharType="end"/>
      </w:r>
      <w:r w:rsidR="00822E27" w:rsidRPr="00525A70">
        <w:rPr>
          <w:color w:val="FF0000"/>
          <w:lang w:val="en-US"/>
        </w:rPr>
        <w:t>,</w:t>
      </w:r>
      <w:r w:rsidR="00104C67" w:rsidRPr="00525A70">
        <w:rPr>
          <w:color w:val="FF0000"/>
          <w:lang w:val="en-US"/>
        </w:rPr>
        <w:t xml:space="preserve"> the HE institutions in America are</w:t>
      </w:r>
      <w:r w:rsidR="00822E27" w:rsidRPr="00525A70">
        <w:rPr>
          <w:color w:val="FF0000"/>
          <w:lang w:val="en-US"/>
        </w:rPr>
        <w:t>, by convention, either elite multipurpose, research,</w:t>
      </w:r>
      <w:r w:rsidR="00104C67" w:rsidRPr="00525A70">
        <w:rPr>
          <w:color w:val="FF0000"/>
          <w:lang w:val="en-US"/>
        </w:rPr>
        <w:t xml:space="preserve"> or a community college. This distinction also reflects the financial </w:t>
      </w:r>
      <w:r w:rsidR="00822E27" w:rsidRPr="00525A70">
        <w:rPr>
          <w:color w:val="FF0000"/>
          <w:lang w:val="en-US"/>
        </w:rPr>
        <w:t xml:space="preserve">capacity </w:t>
      </w:r>
      <w:r w:rsidR="00104C67" w:rsidRPr="00525A70">
        <w:rPr>
          <w:color w:val="FF0000"/>
          <w:lang w:val="en-US"/>
        </w:rPr>
        <w:t xml:space="preserve">and </w:t>
      </w:r>
      <w:r w:rsidR="00822E27" w:rsidRPr="00525A70">
        <w:rPr>
          <w:color w:val="FF0000"/>
          <w:lang w:val="en-US"/>
        </w:rPr>
        <w:t>resource endowments of those institutions</w:t>
      </w:r>
      <w:r w:rsidR="00104C67" w:rsidRPr="00525A70">
        <w:rPr>
          <w:color w:val="FF0000"/>
          <w:lang w:val="en-US"/>
        </w:rPr>
        <w:t xml:space="preserve">. Community colleges are known to absorb most of the racially disadvantage groups in </w:t>
      </w:r>
      <w:r w:rsidR="00822E27" w:rsidRPr="00525A70">
        <w:rPr>
          <w:color w:val="FF0000"/>
          <w:lang w:val="en-US"/>
        </w:rPr>
        <w:t>society, and as noted by Burton Clark (1960),</w:t>
      </w:r>
      <w:r w:rsidR="00104C67" w:rsidRPr="00525A70">
        <w:rPr>
          <w:color w:val="FF0000"/>
          <w:lang w:val="en-US"/>
        </w:rPr>
        <w:t xml:space="preserve"> </w:t>
      </w:r>
      <w:r w:rsidR="00A531A0" w:rsidRPr="00525A70">
        <w:rPr>
          <w:color w:val="FF0000"/>
          <w:lang w:val="en-US"/>
        </w:rPr>
        <w:t xml:space="preserve">going to a community college is </w:t>
      </w:r>
      <w:r w:rsidR="00822E27" w:rsidRPr="00525A70">
        <w:rPr>
          <w:color w:val="FF0000"/>
          <w:lang w:val="en-US"/>
        </w:rPr>
        <w:t>instead</w:t>
      </w:r>
      <w:r w:rsidR="00A531A0" w:rsidRPr="00525A70">
        <w:rPr>
          <w:color w:val="FF0000"/>
          <w:lang w:val="en-US"/>
        </w:rPr>
        <w:t xml:space="preserve"> a dream killer and so does not offer an equitable opportunity for social mobility. </w:t>
      </w:r>
      <w:r w:rsidR="0066681D" w:rsidRPr="00525A70">
        <w:rPr>
          <w:color w:val="FF0000"/>
          <w:lang w:val="en-US"/>
        </w:rPr>
        <w:t xml:space="preserve">This similar view has been </w:t>
      </w:r>
      <w:r w:rsidR="0066681D" w:rsidRPr="00525A70">
        <w:rPr>
          <w:color w:val="FF0000"/>
          <w:lang w:val="en-US"/>
        </w:rPr>
        <w:lastRenderedPageBreak/>
        <w:t xml:space="preserve">held by </w:t>
      </w:r>
      <w:r w:rsidR="003F7FCD" w:rsidRPr="00525A70">
        <w:rPr>
          <w:color w:val="FF0000"/>
          <w:lang w:val="en-US"/>
        </w:rPr>
        <w:fldChar w:fldCharType="begin"/>
      </w:r>
      <w:r w:rsidR="00274356" w:rsidRPr="00525A70">
        <w:rPr>
          <w:color w:val="FF0000"/>
          <w:lang w:val="en-US"/>
        </w:rPr>
        <w:instrText xml:space="preserve"> ADDIN ZOTERO_ITEM CSL_CITATION {"citationID":"WRl6nOT8","properties":{"formattedCitation":"(Angelo, 2015)","plainCitation":"(Angelo, 2015)","dontUpdate":true,"noteIndex":0},"citationItems":[{"id":177,"uris":["http://zotero.org/users/9364462/items/DY2A37VS"],"itemData":{"id":177,"type":"article-journal","container-title":"New Political Science","DOI":"10.1080/07393148.2015.1023490","ISSN":"0739-3148, 1469-9931","issue":"2","journalAbbreviation":"New Political Science","language":"en","page":"224-240","source":"DOI.org (Crossref)","title":"What Happened to Educational Equality? Tracing the Demise of Presidential Rhetoric on Racial Inequality in Higher Education","title-short":"What Happened to Educational Equality?","volume":"37","author":[{"family":"Angelo","given":"Nathan"}],"issued":{"date-parts":[["2015",4,3]]}}}],"schema":"https://github.com/citation-style-language/schema/raw/master/csl-citation.json"} </w:instrText>
      </w:r>
      <w:r w:rsidR="003F7FCD" w:rsidRPr="00525A70">
        <w:rPr>
          <w:color w:val="FF0000"/>
          <w:lang w:val="en-US"/>
        </w:rPr>
        <w:fldChar w:fldCharType="separate"/>
      </w:r>
      <w:r w:rsidR="003F7FCD" w:rsidRPr="00525A70">
        <w:rPr>
          <w:noProof/>
          <w:color w:val="FF0000"/>
          <w:lang w:val="en-US"/>
        </w:rPr>
        <w:t>Angelo</w:t>
      </w:r>
      <w:r w:rsidR="00822E27" w:rsidRPr="00525A70">
        <w:rPr>
          <w:noProof/>
          <w:color w:val="FF0000"/>
          <w:lang w:val="en-US"/>
        </w:rPr>
        <w:t xml:space="preserve"> </w:t>
      </w:r>
      <w:r w:rsidR="003F7FCD" w:rsidRPr="00525A70">
        <w:rPr>
          <w:noProof/>
          <w:color w:val="FF0000"/>
          <w:lang w:val="en-US"/>
        </w:rPr>
        <w:t>(2015)</w:t>
      </w:r>
      <w:r w:rsidR="003F7FCD" w:rsidRPr="00525A70">
        <w:rPr>
          <w:color w:val="FF0000"/>
          <w:lang w:val="en-US"/>
        </w:rPr>
        <w:fldChar w:fldCharType="end"/>
      </w:r>
      <w:r w:rsidR="003F7FCD" w:rsidRPr="00525A70">
        <w:rPr>
          <w:color w:val="FF0000"/>
          <w:lang w:val="en-US"/>
        </w:rPr>
        <w:t xml:space="preserve"> when </w:t>
      </w:r>
      <w:r w:rsidR="00822E27" w:rsidRPr="00525A70">
        <w:rPr>
          <w:color w:val="FF0000"/>
          <w:lang w:val="en-US"/>
        </w:rPr>
        <w:t xml:space="preserve">he </w:t>
      </w:r>
      <w:r w:rsidR="003F7FCD" w:rsidRPr="00525A70">
        <w:rPr>
          <w:color w:val="FF0000"/>
          <w:lang w:val="en-US"/>
        </w:rPr>
        <w:t xml:space="preserve">asked in his paper whether Historically Black Colleges and Universities were a step </w:t>
      </w:r>
      <w:r w:rsidR="00822E27" w:rsidRPr="00525A70">
        <w:rPr>
          <w:color w:val="FF0000"/>
          <w:lang w:val="en-US"/>
        </w:rPr>
        <w:t>backward</w:t>
      </w:r>
      <w:r w:rsidR="003F7FCD" w:rsidRPr="00525A70">
        <w:rPr>
          <w:color w:val="FF0000"/>
          <w:lang w:val="en-US"/>
        </w:rPr>
        <w:t xml:space="preserve">. </w:t>
      </w:r>
      <w:r w:rsidR="00783676" w:rsidRPr="00525A70">
        <w:rPr>
          <w:color w:val="FF0000"/>
          <w:lang w:val="en-US"/>
        </w:rPr>
        <w:t>In the UK</w:t>
      </w:r>
      <w:r w:rsidR="00822E27" w:rsidRPr="00525A70">
        <w:rPr>
          <w:color w:val="FF0000"/>
          <w:lang w:val="en-US"/>
        </w:rPr>
        <w:t>, certain races are</w:t>
      </w:r>
      <w:r w:rsidR="00786F73" w:rsidRPr="00525A70">
        <w:rPr>
          <w:color w:val="FF0000"/>
          <w:lang w:val="en-US"/>
        </w:rPr>
        <w:t xml:space="preserve"> gaining access to some elite universities </w:t>
      </w:r>
      <w:r w:rsidR="00786F73" w:rsidRPr="00525A70">
        <w:rPr>
          <w:color w:val="FF0000"/>
          <w:lang w:val="en-US"/>
        </w:rPr>
        <w:fldChar w:fldCharType="begin"/>
      </w:r>
      <w:r w:rsidR="00786F73" w:rsidRPr="00525A70">
        <w:rPr>
          <w:color w:val="FF0000"/>
          <w:lang w:val="en-US"/>
        </w:rPr>
        <w:instrText xml:space="preserve"> ADDIN ZOTERO_ITEM CSL_CITATION {"citationID":"VNgT4Xih","properties":{"formattedCitation":"(Bhopal, 2017)","plainCitation":"(Bhopal, 2017)","noteIndex":0},"citationItems":[{"id":176,"uris":["http://zotero.org/users/9364462/items/9WLGGFMG"],"itemData":{"id":176,"type":"article-journal","container-title":"Ethnic and Racial Studies","DOI":"10.1080/01419870.2017.1344267","ISSN":"0141-9870, 1466-4356","issue":"13","journalAbbreviation":"Ethnic and Racial Studies","language":"en","page":"2293-2299","source":"DOI.org (Crossref)","title":"Addressing racial inequalities in higher education: equity, inclusion and social justice","title-short":"Addressing racial inequalities in higher education","volume":"40","author":[{"family":"Bhopal","given":"Kalwant"}],"issued":{"date-parts":[["2017",10,21]]}}}],"schema":"https://github.com/citation-style-language/schema/raw/master/csl-citation.json"} </w:instrText>
      </w:r>
      <w:r w:rsidR="00786F73" w:rsidRPr="00525A70">
        <w:rPr>
          <w:color w:val="FF0000"/>
          <w:lang w:val="en-US"/>
        </w:rPr>
        <w:fldChar w:fldCharType="separate"/>
      </w:r>
      <w:r w:rsidR="00786F73" w:rsidRPr="00525A70">
        <w:rPr>
          <w:noProof/>
          <w:color w:val="FF0000"/>
          <w:lang w:val="en-US"/>
        </w:rPr>
        <w:t>(Bhopal, 2017)</w:t>
      </w:r>
      <w:r w:rsidR="00786F73" w:rsidRPr="00525A70">
        <w:rPr>
          <w:color w:val="FF0000"/>
          <w:lang w:val="en-US"/>
        </w:rPr>
        <w:fldChar w:fldCharType="end"/>
      </w:r>
      <w:r w:rsidR="00786F73" w:rsidRPr="00525A70">
        <w:rPr>
          <w:color w:val="FF0000"/>
          <w:lang w:val="en-US"/>
        </w:rPr>
        <w:t>.</w:t>
      </w:r>
    </w:p>
    <w:p w14:paraId="07E5D093" w14:textId="1880FF79" w:rsidR="00FE1F23" w:rsidRPr="00525A70" w:rsidRDefault="008F5DF9" w:rsidP="00BE296B">
      <w:pPr>
        <w:spacing w:line="360" w:lineRule="auto"/>
        <w:jc w:val="both"/>
        <w:rPr>
          <w:color w:val="FF0000"/>
          <w:lang w:val="en-US"/>
        </w:rPr>
      </w:pPr>
      <w:r w:rsidRPr="00525A70">
        <w:rPr>
          <w:color w:val="FF0000"/>
          <w:lang w:val="en-US"/>
        </w:rPr>
        <w:t>Moreover, socioeconomic background determines our educational aspirations to some extent. In HE</w:t>
      </w:r>
      <w:r w:rsidR="00822E27" w:rsidRPr="00525A70">
        <w:rPr>
          <w:color w:val="FF0000"/>
          <w:lang w:val="en-US"/>
        </w:rPr>
        <w:t xml:space="preserve">, ample empirical evidence exists that a person’s parental Higher educational history somehow determines his/her participation in the </w:t>
      </w:r>
      <w:r w:rsidRPr="00525A70">
        <w:rPr>
          <w:color w:val="FF0000"/>
          <w:lang w:val="en-US"/>
        </w:rPr>
        <w:t xml:space="preserve">HE </w:t>
      </w:r>
      <w:r w:rsidRPr="00525A70">
        <w:rPr>
          <w:color w:val="FF0000"/>
          <w:lang w:val="en-US"/>
        </w:rPr>
        <w:fldChar w:fldCharType="begin"/>
      </w:r>
      <w:r w:rsidRPr="00525A70">
        <w:rPr>
          <w:color w:val="FF0000"/>
          <w:lang w:val="en-US"/>
        </w:rPr>
        <w:instrText xml:space="preserve"> ADDIN ZOTERO_ITEM CSL_CITATION {"citationID":"TlIBeLww","properties":{"formattedCitation":"(Wakeling &amp; Savage, 2015)","plainCitation":"(Wakeling &amp; Savage, 2015)","noteIndex":0},"citationItems":[{"id":71,"uris":["http://zotero.org/users/9364462/items/KKU8F7K3"],"itemData":{"id":71,"type":"article-journal","abstract":"We use the Great British Class Survey to examine the association between social background, university attended and social position for over 85,000 graduates. This unique dataset allows us to look beyond the very early labour market experiences of graduates investigated in previous studies and to examine the outcome of attending particular institutions. We find strong evidence of distinct stratification of outcomes by university attended, even within the prestigious Russell Group. There are marked differences in entry to elite positions for graduates of different universities, with sharp gradients in levels of economic capital in particular. The ‘golden triangle’ of Oxford, Cambridge and certain London institutions emerges as a distinct elite. However, even within that grouping there are striking differences, with Oxford ahead of Cambridge on several measures. These findings underline the importance of a geographically concentrated set of elite universities in channelling access to top positions in British society.","container-title":"The Sociological Review","DOI":"10.1111/1467-954X.12284","ISSN":"0038-0261, 1467-954X","issue":"2","journalAbbreviation":"The Sociological Review","language":"en","page":"290-320","source":"DOI.org (Crossref)","title":"Entry to Elite Positions and the Stratification of Higher Education in Britain","volume":"63","author":[{"family":"Wakeling","given":"Paul"},{"family":"Savage","given":"Mike"}],"issued":{"date-parts":[["2015",5]]}}}],"schema":"https://github.com/citation-style-language/schema/raw/master/csl-citation.json"} </w:instrText>
      </w:r>
      <w:r w:rsidRPr="00525A70">
        <w:rPr>
          <w:color w:val="FF0000"/>
          <w:lang w:val="en-US"/>
        </w:rPr>
        <w:fldChar w:fldCharType="separate"/>
      </w:r>
      <w:r w:rsidRPr="00525A70">
        <w:rPr>
          <w:noProof/>
          <w:color w:val="FF0000"/>
          <w:lang w:val="en-US"/>
        </w:rPr>
        <w:t>(Wakeling &amp; Savage, 2015)</w:t>
      </w:r>
      <w:r w:rsidRPr="00525A70">
        <w:rPr>
          <w:color w:val="FF0000"/>
          <w:lang w:val="en-US"/>
        </w:rPr>
        <w:fldChar w:fldCharType="end"/>
      </w:r>
      <w:r w:rsidRPr="00525A70">
        <w:rPr>
          <w:color w:val="FF0000"/>
          <w:lang w:val="en-US"/>
        </w:rPr>
        <w:t xml:space="preserve">. </w:t>
      </w:r>
      <w:r w:rsidR="00C07807" w:rsidRPr="00525A70">
        <w:rPr>
          <w:color w:val="FF0000"/>
          <w:lang w:val="en-US"/>
        </w:rPr>
        <w:t>Theoretically, this phenomenon is closely related to Pierre Bourdieu’s theory of reproduction</w:t>
      </w:r>
      <w:r w:rsidR="00822E27" w:rsidRPr="00525A70">
        <w:rPr>
          <w:color w:val="FF0000"/>
          <w:lang w:val="en-US"/>
        </w:rPr>
        <w:t>,</w:t>
      </w:r>
      <w:r w:rsidR="00C07807" w:rsidRPr="00525A70">
        <w:rPr>
          <w:color w:val="FF0000"/>
          <w:lang w:val="en-US"/>
        </w:rPr>
        <w:t xml:space="preserve"> where cultural capital, field</w:t>
      </w:r>
      <w:r w:rsidR="00822E27" w:rsidRPr="00525A70">
        <w:rPr>
          <w:color w:val="FF0000"/>
          <w:lang w:val="en-US"/>
        </w:rPr>
        <w:t>,</w:t>
      </w:r>
      <w:r w:rsidR="00C07807" w:rsidRPr="00525A70">
        <w:rPr>
          <w:color w:val="FF0000"/>
          <w:lang w:val="en-US"/>
        </w:rPr>
        <w:t xml:space="preserve"> and habitus shape and mold individuals in society to grow up appreciating what they can and can’t be</w:t>
      </w:r>
      <w:r w:rsidR="00E50094" w:rsidRPr="00525A70">
        <w:rPr>
          <w:color w:val="FF0000"/>
          <w:lang w:val="en-US"/>
        </w:rPr>
        <w:t xml:space="preserve"> or do</w:t>
      </w:r>
      <w:r w:rsidR="00C07807" w:rsidRPr="00525A70">
        <w:rPr>
          <w:color w:val="FF0000"/>
          <w:lang w:val="en-US"/>
        </w:rPr>
        <w:t xml:space="preserve"> in life </w:t>
      </w:r>
      <w:r w:rsidR="00C07807" w:rsidRPr="00525A70">
        <w:rPr>
          <w:color w:val="FF0000"/>
          <w:lang w:val="en-US"/>
        </w:rPr>
        <w:fldChar w:fldCharType="begin"/>
      </w:r>
      <w:r w:rsidR="00C07807" w:rsidRPr="00525A70">
        <w:rPr>
          <w:color w:val="FF0000"/>
          <w:lang w:val="en-US"/>
        </w:rPr>
        <w:instrText xml:space="preserve"> ADDIN ZOTERO_ITEM CSL_CITATION {"citationID":"6tn7D43I","properties":{"formattedCitation":"(Martin, 2010)","plainCitation":"(Martin, 2010)","noteIndex":0},"citationItems":[{"id":80,"uris":["http://zotero.org/users/9364462/items/88WTUW9S"],"itemData":{"id":80,"type":"book","abstract":"The United States experienced a tremendous expansion of higher education after the Second World War. However, this expansion has not led to a substantial reduction to class inequalities at elite universities, where the admissions process is growing even more selective. In his classic studies of French education and society, Pierre Bourdieu explains how schools can contribute to the maintenance and reproduction of class inequalities. Bourdieu's concepts have stimulated much research in American sociology. However, quantitative applications have underappreciated important concepts and aspects of Bourdieu's theory and have generally ignored college life and achievement. With detailed survey and institutional data of students at elite, private universities, this dissertation addresses a gap in the literature with an underexplored theoretical approach. First, I examine the class structure of elite universities. I argue that latent clustering analysis improves on Bourdieu's statistical approach, as well as locates class fractions that conventional schemas fail to appreciate. Nearly half of students have dominant class origins, including three fractions--professionals, executives and precarious professionals--that are distinguishable by the volume and composition of cultural and economic capital. Working class students remain severely underrepresented at elite, private universities. Second, I explore two types of social capital on an elite university campus. In its practical or immediate state, social capital exists as the resources embedded in networks. I explore the effects of extensive campus networks, and find that investments in social capital facilitate college achievement and pathways to professional careers. As an example of institutionalized social capital, legacies benefit from an admissions preference for applicants with family alumni ties. Legacies show a distinct profile of high levels of economic and cultural capital, but lower than expected achievement. Legacies activate their social capital across the college years, from college admissions to the prevalent use of personal contacts for plans after graduation. Third, I examine how social class affects achievement and campus life across the college years, and the extent to which cultural capital mediates the link between class and academic outcomes. From first semester grades to graduation honors, professional and middle class students have higher levels of achievement in comparison to executive or subordinate class students. The enduring executive-professional gap suggests contrasting academic orientations for two dominant class fractions, while the underperformance of subordinate class students is due to differences in financial support, a human capital deficit early in college, and unequal access to \"collegiate\" cultural capital. Collegiate capital includes the implicit knowledge that facilitates academic success and encourages a satisfying college experience. Subordinate class students are less likely to participate in many popular aspects of elite campus life, including fraternity or sorority membership, study abroad, and drinking alcohol. Additionally, two common activities among postsecondary students--participating in social and recreational activities and changing a major field early in college--are uniquely troublesome for subordinate class students. Overall, I conclude that Bourdieu provides a unique and useful perspective for understanding educational inequalities at elite universities in the United States. [The dissertation citations contained here are published with the permission of ProQuest llc. Further reproduction is prohibited without permission. Copies of dissertations may be obtained by Telephone (800) 1-800-521-0600. Web page: http://www.proquest.com/en-US/products/dissertations/individuals.shtml.]","ISBN":"978-1-109-70964-3","language":"eng","note":"OCLC: 911602084","source":"Open WorldCat","title":"Social Class and Elite University Education: A Bourdieusian Analysis","title-short":"Social Class and Elite University Education","author":[{"family":"Martin","given":"Nathan Douglas"}],"issued":{"date-parts":[["2010"]]}}}],"schema":"https://github.com/citation-style-language/schema/raw/master/csl-citation.json"} </w:instrText>
      </w:r>
      <w:r w:rsidR="00C07807" w:rsidRPr="00525A70">
        <w:rPr>
          <w:color w:val="FF0000"/>
          <w:lang w:val="en-US"/>
        </w:rPr>
        <w:fldChar w:fldCharType="separate"/>
      </w:r>
      <w:r w:rsidR="00C07807" w:rsidRPr="00525A70">
        <w:rPr>
          <w:noProof/>
          <w:color w:val="FF0000"/>
          <w:lang w:val="en-US"/>
        </w:rPr>
        <w:t>(Martin, 2010)</w:t>
      </w:r>
      <w:r w:rsidR="00C07807" w:rsidRPr="00525A70">
        <w:rPr>
          <w:color w:val="FF0000"/>
          <w:lang w:val="en-US"/>
        </w:rPr>
        <w:fldChar w:fldCharType="end"/>
      </w:r>
      <w:r w:rsidR="00C07807" w:rsidRPr="00525A70">
        <w:rPr>
          <w:color w:val="FF0000"/>
          <w:lang w:val="en-US"/>
        </w:rPr>
        <w:t>.</w:t>
      </w:r>
      <w:r w:rsidR="003F7FCD" w:rsidRPr="00525A70">
        <w:rPr>
          <w:color w:val="FF0000"/>
          <w:lang w:val="en-US"/>
        </w:rPr>
        <w:t xml:space="preserve"> The socioeconomic factor</w:t>
      </w:r>
      <w:r w:rsidR="00822E27" w:rsidRPr="00525A70">
        <w:rPr>
          <w:color w:val="FF0000"/>
          <w:lang w:val="en-US"/>
        </w:rPr>
        <w:t>,</w:t>
      </w:r>
      <w:r w:rsidR="003F7FCD" w:rsidRPr="00525A70">
        <w:rPr>
          <w:color w:val="FF0000"/>
          <w:lang w:val="en-US"/>
        </w:rPr>
        <w:t xml:space="preserve"> as would be </w:t>
      </w:r>
      <w:r w:rsidR="000549F9" w:rsidRPr="00525A70">
        <w:rPr>
          <w:color w:val="FF0000"/>
          <w:lang w:val="en-US"/>
        </w:rPr>
        <w:t>observed</w:t>
      </w:r>
      <w:r w:rsidR="003F7FCD" w:rsidRPr="00525A70">
        <w:rPr>
          <w:color w:val="FF0000"/>
          <w:lang w:val="en-US"/>
        </w:rPr>
        <w:t xml:space="preserve"> later</w:t>
      </w:r>
      <w:r w:rsidR="00822E27" w:rsidRPr="00525A70">
        <w:rPr>
          <w:color w:val="FF0000"/>
          <w:lang w:val="en-US"/>
        </w:rPr>
        <w:t>,</w:t>
      </w:r>
      <w:r w:rsidR="003F7FCD" w:rsidRPr="00525A70">
        <w:rPr>
          <w:color w:val="FF0000"/>
          <w:lang w:val="en-US"/>
        </w:rPr>
        <w:t xml:space="preserve"> will be a </w:t>
      </w:r>
      <w:r w:rsidR="00822E27" w:rsidRPr="00525A70">
        <w:rPr>
          <w:color w:val="FF0000"/>
          <w:lang w:val="en-US"/>
        </w:rPr>
        <w:t>significant</w:t>
      </w:r>
      <w:r w:rsidR="003F7FCD" w:rsidRPr="00525A70">
        <w:rPr>
          <w:color w:val="FF0000"/>
          <w:lang w:val="en-US"/>
        </w:rPr>
        <w:t xml:space="preserve"> policy foundation block in advancing social justice. </w:t>
      </w:r>
      <w:r w:rsidR="00C07807" w:rsidRPr="00525A70">
        <w:rPr>
          <w:color w:val="FF0000"/>
          <w:lang w:val="en-US"/>
        </w:rPr>
        <w:t xml:space="preserve"> </w:t>
      </w:r>
      <w:r w:rsidR="00BF736A" w:rsidRPr="00525A70">
        <w:rPr>
          <w:color w:val="FF0000"/>
          <w:lang w:val="en-US"/>
        </w:rPr>
        <w:t xml:space="preserve">In </w:t>
      </w:r>
      <w:r w:rsidR="00D45A80" w:rsidRPr="00525A70">
        <w:rPr>
          <w:color w:val="FF0000"/>
          <w:lang w:val="en-US"/>
        </w:rPr>
        <w:t xml:space="preserve">the </w:t>
      </w:r>
      <w:r w:rsidR="00BF736A" w:rsidRPr="00525A70">
        <w:rPr>
          <w:color w:val="FF0000"/>
          <w:lang w:val="en-US"/>
        </w:rPr>
        <w:t xml:space="preserve">Ghana higher education landscape, while there is </w:t>
      </w:r>
      <w:r w:rsidR="00822E27" w:rsidRPr="00525A70">
        <w:rPr>
          <w:color w:val="FF0000"/>
          <w:lang w:val="en-US"/>
        </w:rPr>
        <w:t xml:space="preserve">a </w:t>
      </w:r>
      <w:r w:rsidR="00BF736A" w:rsidRPr="00525A70">
        <w:rPr>
          <w:color w:val="FF0000"/>
          <w:lang w:val="en-US"/>
        </w:rPr>
        <w:t xml:space="preserve">similarity in the factors that determine participation mentioned above, the </w:t>
      </w:r>
      <w:r w:rsidR="00822E27" w:rsidRPr="00525A70">
        <w:rPr>
          <w:color w:val="FF0000"/>
          <w:lang w:val="en-US"/>
        </w:rPr>
        <w:t>characteristics</w:t>
      </w:r>
      <w:r w:rsidR="00BF736A" w:rsidRPr="00525A70">
        <w:rPr>
          <w:color w:val="FF0000"/>
          <w:lang w:val="en-US"/>
        </w:rPr>
        <w:t xml:space="preserve"> peculiar to her include spatial or geographical factors.</w:t>
      </w:r>
    </w:p>
    <w:p w14:paraId="3937609D" w14:textId="77777777" w:rsidR="0089570E" w:rsidRPr="00B53EFB" w:rsidRDefault="0089570E" w:rsidP="00BE296B">
      <w:pPr>
        <w:spacing w:line="360" w:lineRule="auto"/>
        <w:jc w:val="both"/>
        <w:rPr>
          <w:lang w:val="en-US"/>
        </w:rPr>
      </w:pPr>
    </w:p>
    <w:p w14:paraId="2E823067" w14:textId="4DE49BEC" w:rsidR="0089570E" w:rsidRPr="00B53EFB" w:rsidRDefault="0089570E" w:rsidP="0089570E">
      <w:pPr>
        <w:pStyle w:val="ListParagraph"/>
        <w:numPr>
          <w:ilvl w:val="1"/>
          <w:numId w:val="3"/>
        </w:numPr>
        <w:rPr>
          <w:rFonts w:ascii="Times New Roman" w:hAnsi="Times New Roman" w:cs="Times New Roman"/>
          <w:b/>
          <w:bCs/>
          <w:sz w:val="24"/>
          <w:szCs w:val="24"/>
          <w:lang w:val="en-US"/>
        </w:rPr>
      </w:pPr>
      <w:r w:rsidRPr="00B53EFB">
        <w:rPr>
          <w:rFonts w:ascii="Times New Roman" w:hAnsi="Times New Roman" w:cs="Times New Roman"/>
          <w:b/>
          <w:bCs/>
          <w:sz w:val="24"/>
          <w:szCs w:val="24"/>
          <w:lang w:val="en-US"/>
        </w:rPr>
        <w:t>Sources of</w:t>
      </w:r>
      <w:r w:rsidR="00D45A80" w:rsidRPr="00B53EFB">
        <w:rPr>
          <w:rFonts w:ascii="Times New Roman" w:hAnsi="Times New Roman" w:cs="Times New Roman"/>
          <w:b/>
          <w:bCs/>
          <w:sz w:val="24"/>
          <w:szCs w:val="24"/>
          <w:lang w:val="en-US"/>
        </w:rPr>
        <w:t xml:space="preserve"> and the state of inequity</w:t>
      </w:r>
      <w:r w:rsidRPr="00B53EFB">
        <w:rPr>
          <w:rFonts w:ascii="Times New Roman" w:hAnsi="Times New Roman" w:cs="Times New Roman"/>
          <w:b/>
          <w:bCs/>
          <w:sz w:val="24"/>
          <w:szCs w:val="24"/>
          <w:lang w:val="en-US"/>
        </w:rPr>
        <w:t xml:space="preserve"> in the Ghanaian </w:t>
      </w:r>
      <w:r w:rsidR="00D45A80" w:rsidRPr="00B53EFB">
        <w:rPr>
          <w:rFonts w:ascii="Times New Roman" w:hAnsi="Times New Roman" w:cs="Times New Roman"/>
          <w:b/>
          <w:bCs/>
          <w:sz w:val="24"/>
          <w:szCs w:val="24"/>
          <w:lang w:val="en-US"/>
        </w:rPr>
        <w:t>H</w:t>
      </w:r>
      <w:r w:rsidRPr="00B53EFB">
        <w:rPr>
          <w:rFonts w:ascii="Times New Roman" w:hAnsi="Times New Roman" w:cs="Times New Roman"/>
          <w:b/>
          <w:bCs/>
          <w:sz w:val="24"/>
          <w:szCs w:val="24"/>
          <w:lang w:val="en-US"/>
        </w:rPr>
        <w:t>igher Education</w:t>
      </w:r>
    </w:p>
    <w:p w14:paraId="02631543" w14:textId="3266A6A8" w:rsidR="009B4D93" w:rsidRDefault="000549F9" w:rsidP="006241B8">
      <w:pPr>
        <w:spacing w:line="360" w:lineRule="auto"/>
        <w:jc w:val="both"/>
        <w:rPr>
          <w:lang w:val="en-US"/>
        </w:rPr>
      </w:pPr>
      <w:r w:rsidRPr="00B53EFB">
        <w:rPr>
          <w:lang w:val="en-US"/>
        </w:rPr>
        <w:t xml:space="preserve">There has been </w:t>
      </w:r>
      <w:r w:rsidR="00822E27" w:rsidRPr="00B53EFB">
        <w:rPr>
          <w:lang w:val="en-US"/>
        </w:rPr>
        <w:t>tremendous</w:t>
      </w:r>
      <w:r w:rsidRPr="00B53EFB">
        <w:rPr>
          <w:lang w:val="en-US"/>
        </w:rPr>
        <w:t xml:space="preserve"> advancement in educational access in Ghana. </w:t>
      </w:r>
      <w:r w:rsidR="00E3341E">
        <w:rPr>
          <w:lang w:val="en-US"/>
        </w:rPr>
        <w:t>This is partly due to the diversification of the HE landscape, which includes other specialized institutions like polytechnics, teacher training colleges, distance education, and nursing training c</w:t>
      </w:r>
      <w:r w:rsidR="00822E27" w:rsidRPr="00B53EFB">
        <w:rPr>
          <w:lang w:val="en-US"/>
        </w:rPr>
        <w:t>olleges,</w:t>
      </w:r>
      <w:r w:rsidRPr="00B53EFB">
        <w:rPr>
          <w:lang w:val="en-US"/>
        </w:rPr>
        <w:t xml:space="preserve"> among others. </w:t>
      </w:r>
      <w:r w:rsidR="009E44D6" w:rsidRPr="00B53EFB">
        <w:rPr>
          <w:lang w:val="en-US"/>
        </w:rPr>
        <w:t>Also</w:t>
      </w:r>
      <w:r w:rsidR="00EC360E" w:rsidRPr="00B53EFB">
        <w:rPr>
          <w:lang w:val="en-US"/>
        </w:rPr>
        <w:t>,</w:t>
      </w:r>
      <w:r w:rsidR="009E44D6" w:rsidRPr="00B53EFB">
        <w:rPr>
          <w:lang w:val="en-US"/>
        </w:rPr>
        <w:t xml:space="preserve"> </w:t>
      </w:r>
      <w:r w:rsidR="00F167A2" w:rsidRPr="00B53EFB">
        <w:rPr>
          <w:lang w:val="en-US"/>
        </w:rPr>
        <w:t>the infiltration of private universities into the HE sector cannot be underestimated</w:t>
      </w:r>
      <w:r w:rsidR="00DB3E72" w:rsidRPr="00B53EFB">
        <w:rPr>
          <w:lang w:val="en-US"/>
        </w:rPr>
        <w:t>,</w:t>
      </w:r>
      <w:r w:rsidR="00F167A2" w:rsidRPr="00B53EFB">
        <w:rPr>
          <w:lang w:val="en-US"/>
        </w:rPr>
        <w:t xml:space="preserve"> as they are the second </w:t>
      </w:r>
      <w:r w:rsidR="002C741A" w:rsidRPr="00B53EFB">
        <w:rPr>
          <w:lang w:val="en-US"/>
        </w:rPr>
        <w:t>largest providers</w:t>
      </w:r>
      <w:r w:rsidR="00F167A2" w:rsidRPr="00B53EFB">
        <w:rPr>
          <w:lang w:val="en-US"/>
        </w:rPr>
        <w:t xml:space="preserve"> </w:t>
      </w:r>
      <w:r w:rsidR="002428EB" w:rsidRPr="00B53EFB">
        <w:rPr>
          <w:lang w:val="en-US"/>
        </w:rPr>
        <w:t xml:space="preserve">(64,870) </w:t>
      </w:r>
      <w:r w:rsidR="00F167A2" w:rsidRPr="00B53EFB">
        <w:rPr>
          <w:lang w:val="en-US"/>
        </w:rPr>
        <w:t xml:space="preserve">of </w:t>
      </w:r>
      <w:r w:rsidR="00EC360E" w:rsidRPr="00B53EFB">
        <w:rPr>
          <w:lang w:val="en-US"/>
        </w:rPr>
        <w:t>HE and trailing</w:t>
      </w:r>
      <w:r w:rsidR="00F167A2" w:rsidRPr="00B53EFB">
        <w:rPr>
          <w:lang w:val="en-US"/>
        </w:rPr>
        <w:t xml:space="preserve"> behind on</w:t>
      </w:r>
      <w:r w:rsidR="002428EB" w:rsidRPr="00B53EFB">
        <w:rPr>
          <w:lang w:val="en-US"/>
        </w:rPr>
        <w:t>ly</w:t>
      </w:r>
      <w:r w:rsidR="00F167A2" w:rsidRPr="00B53EFB">
        <w:rPr>
          <w:lang w:val="en-US"/>
        </w:rPr>
        <w:t xml:space="preserve"> public universities (264,994) as of 2019 (</w:t>
      </w:r>
      <w:r w:rsidR="00D8717E" w:rsidRPr="00B53EFB">
        <w:rPr>
          <w:lang w:val="en-US"/>
        </w:rPr>
        <w:t>National Accreditation Board, 2019</w:t>
      </w:r>
      <w:r w:rsidR="00F167A2" w:rsidRPr="00B53EFB">
        <w:rPr>
          <w:lang w:val="en-US"/>
        </w:rPr>
        <w:t xml:space="preserve">). </w:t>
      </w:r>
      <w:r w:rsidR="002E7A8C">
        <w:rPr>
          <w:lang w:val="en-US"/>
        </w:rPr>
        <w:t xml:space="preserve">As these numbers are impressive, </w:t>
      </w:r>
      <w:r w:rsidR="006241B8" w:rsidRPr="002E7A8C">
        <w:rPr>
          <w:highlight w:val="yellow"/>
          <w:lang w:val="en-US"/>
        </w:rPr>
        <w:t xml:space="preserve">their components </w:t>
      </w:r>
      <w:r w:rsidR="009B4D93" w:rsidRPr="002E7A8C">
        <w:rPr>
          <w:highlight w:val="yellow"/>
          <w:lang w:val="en-US"/>
        </w:rPr>
        <w:t>according to gender, geographical location</w:t>
      </w:r>
      <w:r w:rsidR="00822E27" w:rsidRPr="002E7A8C">
        <w:rPr>
          <w:highlight w:val="yellow"/>
          <w:lang w:val="en-US"/>
        </w:rPr>
        <w:t>, and</w:t>
      </w:r>
      <w:r w:rsidR="009B4D93" w:rsidRPr="002E7A8C">
        <w:rPr>
          <w:highlight w:val="yellow"/>
          <w:lang w:val="en-US"/>
        </w:rPr>
        <w:t xml:space="preserve"> type of program</w:t>
      </w:r>
      <w:r w:rsidR="00822E27" w:rsidRPr="002E7A8C">
        <w:rPr>
          <w:highlight w:val="yellow"/>
          <w:lang w:val="en-US"/>
        </w:rPr>
        <w:t xml:space="preserve"> shall be</w:t>
      </w:r>
      <w:r w:rsidR="006241B8" w:rsidRPr="002E7A8C">
        <w:rPr>
          <w:highlight w:val="yellow"/>
          <w:lang w:val="en-US"/>
        </w:rPr>
        <w:t xml:space="preserve"> analyze</w:t>
      </w:r>
      <w:r w:rsidR="00822E27" w:rsidRPr="002E7A8C">
        <w:rPr>
          <w:highlight w:val="yellow"/>
          <w:lang w:val="en-US"/>
        </w:rPr>
        <w:t>d on</w:t>
      </w:r>
      <w:r w:rsidR="006241B8" w:rsidRPr="002E7A8C">
        <w:rPr>
          <w:highlight w:val="yellow"/>
          <w:lang w:val="en-US"/>
        </w:rPr>
        <w:t xml:space="preserve"> how they paint a</w:t>
      </w:r>
      <w:r w:rsidR="006241B8" w:rsidRPr="00B53EFB">
        <w:rPr>
          <w:lang w:val="en-US"/>
        </w:rPr>
        <w:t xml:space="preserve"> picture of an equitable or an inequitable HE system.</w:t>
      </w:r>
    </w:p>
    <w:p w14:paraId="7038DA89" w14:textId="4292EDF8" w:rsidR="00E3341E" w:rsidRDefault="00E3341E" w:rsidP="006241B8">
      <w:pPr>
        <w:spacing w:line="360" w:lineRule="auto"/>
        <w:jc w:val="both"/>
        <w:rPr>
          <w:lang w:val="en-US"/>
        </w:rPr>
      </w:pPr>
      <w:r>
        <w:rPr>
          <w:lang w:val="en-US"/>
        </w:rPr>
        <w:t>Table … shows the numbers of HEIs and Enrolments for the year 2019</w:t>
      </w:r>
    </w:p>
    <w:tbl>
      <w:tblPr>
        <w:tblW w:w="8756" w:type="dxa"/>
        <w:tblInd w:w="-5" w:type="dxa"/>
        <w:tblLook w:val="04A0" w:firstRow="1" w:lastRow="0" w:firstColumn="1" w:lastColumn="0" w:noHBand="0" w:noVBand="1"/>
      </w:tblPr>
      <w:tblGrid>
        <w:gridCol w:w="3448"/>
        <w:gridCol w:w="1946"/>
        <w:gridCol w:w="1220"/>
        <w:gridCol w:w="1071"/>
        <w:gridCol w:w="1071"/>
      </w:tblGrid>
      <w:tr w:rsidR="00E3341E" w14:paraId="0D1F1105" w14:textId="77777777" w:rsidTr="00E3341E">
        <w:trPr>
          <w:trHeight w:val="297"/>
        </w:trPr>
        <w:tc>
          <w:tcPr>
            <w:tcW w:w="34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02E4D" w14:textId="77777777" w:rsidR="00E3341E" w:rsidRDefault="00E3341E">
            <w:pPr>
              <w:rPr>
                <w:color w:val="000000"/>
                <w:sz w:val="18"/>
                <w:szCs w:val="18"/>
              </w:rPr>
            </w:pPr>
            <w:r>
              <w:rPr>
                <w:color w:val="000000"/>
                <w:sz w:val="18"/>
                <w:szCs w:val="18"/>
              </w:rPr>
              <w:t>Type of Institution </w:t>
            </w:r>
          </w:p>
        </w:tc>
        <w:tc>
          <w:tcPr>
            <w:tcW w:w="1946" w:type="dxa"/>
            <w:tcBorders>
              <w:top w:val="single" w:sz="4" w:space="0" w:color="auto"/>
              <w:left w:val="nil"/>
              <w:bottom w:val="single" w:sz="4" w:space="0" w:color="auto"/>
              <w:right w:val="single" w:sz="4" w:space="0" w:color="auto"/>
            </w:tcBorders>
            <w:shd w:val="clear" w:color="auto" w:fill="auto"/>
            <w:noWrap/>
            <w:vAlign w:val="bottom"/>
            <w:hideMark/>
          </w:tcPr>
          <w:p w14:paraId="37ED105F" w14:textId="77777777" w:rsidR="00E3341E" w:rsidRDefault="00E3341E">
            <w:pPr>
              <w:rPr>
                <w:color w:val="000000"/>
                <w:sz w:val="18"/>
                <w:szCs w:val="18"/>
              </w:rPr>
            </w:pPr>
            <w:r>
              <w:rPr>
                <w:color w:val="000000"/>
                <w:sz w:val="18"/>
                <w:szCs w:val="18"/>
              </w:rPr>
              <w:t>No. of institutions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1C99E288" w14:textId="77777777" w:rsidR="00E3341E" w:rsidRDefault="00E3341E">
            <w:pPr>
              <w:rPr>
                <w:color w:val="000000"/>
              </w:rPr>
            </w:pPr>
            <w:r>
              <w:rPr>
                <w:color w:val="000000"/>
              </w:rPr>
              <w:t>Male </w:t>
            </w:r>
          </w:p>
        </w:tc>
        <w:tc>
          <w:tcPr>
            <w:tcW w:w="1071" w:type="dxa"/>
            <w:tcBorders>
              <w:top w:val="single" w:sz="4" w:space="0" w:color="auto"/>
              <w:left w:val="nil"/>
              <w:bottom w:val="single" w:sz="4" w:space="0" w:color="auto"/>
              <w:right w:val="single" w:sz="4" w:space="0" w:color="auto"/>
            </w:tcBorders>
            <w:shd w:val="clear" w:color="auto" w:fill="auto"/>
            <w:noWrap/>
            <w:vAlign w:val="bottom"/>
            <w:hideMark/>
          </w:tcPr>
          <w:p w14:paraId="569442F6" w14:textId="77777777" w:rsidR="00E3341E" w:rsidRDefault="00E3341E">
            <w:pPr>
              <w:rPr>
                <w:color w:val="000000"/>
                <w:sz w:val="18"/>
                <w:szCs w:val="18"/>
              </w:rPr>
            </w:pPr>
            <w:r>
              <w:rPr>
                <w:color w:val="000000"/>
                <w:sz w:val="18"/>
                <w:szCs w:val="18"/>
              </w:rPr>
              <w:t>Female </w:t>
            </w:r>
          </w:p>
        </w:tc>
        <w:tc>
          <w:tcPr>
            <w:tcW w:w="1071" w:type="dxa"/>
            <w:tcBorders>
              <w:top w:val="single" w:sz="4" w:space="0" w:color="auto"/>
              <w:left w:val="nil"/>
              <w:bottom w:val="single" w:sz="4" w:space="0" w:color="auto"/>
              <w:right w:val="single" w:sz="4" w:space="0" w:color="auto"/>
            </w:tcBorders>
            <w:shd w:val="clear" w:color="auto" w:fill="auto"/>
            <w:noWrap/>
            <w:vAlign w:val="bottom"/>
            <w:hideMark/>
          </w:tcPr>
          <w:p w14:paraId="10D9C31E" w14:textId="77777777" w:rsidR="00E3341E" w:rsidRDefault="00E3341E">
            <w:pPr>
              <w:rPr>
                <w:color w:val="000000"/>
                <w:sz w:val="18"/>
                <w:szCs w:val="18"/>
              </w:rPr>
            </w:pPr>
            <w:r>
              <w:rPr>
                <w:color w:val="000000"/>
                <w:sz w:val="18"/>
                <w:szCs w:val="18"/>
              </w:rPr>
              <w:t>Total </w:t>
            </w:r>
          </w:p>
        </w:tc>
      </w:tr>
      <w:tr w:rsidR="00E3341E" w14:paraId="17E9D295" w14:textId="77777777" w:rsidTr="00E3341E">
        <w:trPr>
          <w:trHeight w:val="297"/>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7BDCAC5A" w14:textId="77777777" w:rsidR="00E3341E" w:rsidRDefault="00E3341E">
            <w:pPr>
              <w:rPr>
                <w:b/>
                <w:bCs/>
                <w:color w:val="FF0000"/>
                <w:sz w:val="18"/>
                <w:szCs w:val="18"/>
              </w:rPr>
            </w:pPr>
            <w:r>
              <w:rPr>
                <w:b/>
                <w:bCs/>
                <w:color w:val="FF0000"/>
                <w:sz w:val="18"/>
                <w:szCs w:val="18"/>
              </w:rPr>
              <w:t>Public Tertiary Education Institutions </w:t>
            </w:r>
          </w:p>
        </w:tc>
        <w:tc>
          <w:tcPr>
            <w:tcW w:w="1946" w:type="dxa"/>
            <w:tcBorders>
              <w:top w:val="nil"/>
              <w:left w:val="nil"/>
              <w:bottom w:val="single" w:sz="4" w:space="0" w:color="auto"/>
              <w:right w:val="single" w:sz="4" w:space="0" w:color="auto"/>
            </w:tcBorders>
            <w:shd w:val="clear" w:color="auto" w:fill="auto"/>
            <w:noWrap/>
            <w:vAlign w:val="bottom"/>
            <w:hideMark/>
          </w:tcPr>
          <w:p w14:paraId="5BCCFA18" w14:textId="77777777" w:rsidR="00E3341E" w:rsidRDefault="00E3341E">
            <w:pPr>
              <w:rPr>
                <w:color w:val="000000"/>
              </w:rPr>
            </w:pPr>
            <w:r>
              <w:rPr>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61A35F3B" w14:textId="77777777" w:rsidR="00E3341E" w:rsidRDefault="00E3341E">
            <w:pPr>
              <w:rPr>
                <w:color w:val="000000"/>
              </w:rPr>
            </w:pPr>
            <w:r>
              <w:rPr>
                <w:color w:val="000000"/>
              </w:rPr>
              <w:t> </w:t>
            </w:r>
          </w:p>
        </w:tc>
        <w:tc>
          <w:tcPr>
            <w:tcW w:w="1071" w:type="dxa"/>
            <w:tcBorders>
              <w:top w:val="nil"/>
              <w:left w:val="nil"/>
              <w:bottom w:val="single" w:sz="4" w:space="0" w:color="auto"/>
              <w:right w:val="single" w:sz="4" w:space="0" w:color="auto"/>
            </w:tcBorders>
            <w:shd w:val="clear" w:color="auto" w:fill="auto"/>
            <w:noWrap/>
            <w:vAlign w:val="bottom"/>
            <w:hideMark/>
          </w:tcPr>
          <w:p w14:paraId="53894595" w14:textId="77777777" w:rsidR="00E3341E" w:rsidRDefault="00E3341E">
            <w:pPr>
              <w:rPr>
                <w:color w:val="000000"/>
              </w:rPr>
            </w:pPr>
            <w:r>
              <w:rPr>
                <w:color w:val="000000"/>
              </w:rPr>
              <w:t> </w:t>
            </w:r>
          </w:p>
        </w:tc>
        <w:tc>
          <w:tcPr>
            <w:tcW w:w="1071" w:type="dxa"/>
            <w:tcBorders>
              <w:top w:val="nil"/>
              <w:left w:val="nil"/>
              <w:bottom w:val="single" w:sz="4" w:space="0" w:color="auto"/>
              <w:right w:val="single" w:sz="4" w:space="0" w:color="auto"/>
            </w:tcBorders>
            <w:shd w:val="clear" w:color="auto" w:fill="auto"/>
            <w:noWrap/>
            <w:vAlign w:val="bottom"/>
            <w:hideMark/>
          </w:tcPr>
          <w:p w14:paraId="543F353A" w14:textId="77777777" w:rsidR="00E3341E" w:rsidRDefault="00E3341E">
            <w:pPr>
              <w:rPr>
                <w:color w:val="000000"/>
              </w:rPr>
            </w:pPr>
            <w:r>
              <w:rPr>
                <w:color w:val="000000"/>
              </w:rPr>
              <w:t> </w:t>
            </w:r>
          </w:p>
        </w:tc>
      </w:tr>
      <w:tr w:rsidR="00E3341E" w14:paraId="12687AC2" w14:textId="77777777" w:rsidTr="00E3341E">
        <w:trPr>
          <w:trHeight w:val="297"/>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00404FD0" w14:textId="77777777" w:rsidR="00E3341E" w:rsidRDefault="00E3341E">
            <w:pPr>
              <w:rPr>
                <w:color w:val="000000"/>
                <w:sz w:val="18"/>
                <w:szCs w:val="18"/>
              </w:rPr>
            </w:pPr>
            <w:r>
              <w:rPr>
                <w:color w:val="000000"/>
                <w:sz w:val="18"/>
                <w:szCs w:val="18"/>
              </w:rPr>
              <w:t>Public Universities </w:t>
            </w:r>
          </w:p>
        </w:tc>
        <w:tc>
          <w:tcPr>
            <w:tcW w:w="1946" w:type="dxa"/>
            <w:tcBorders>
              <w:top w:val="nil"/>
              <w:left w:val="nil"/>
              <w:bottom w:val="single" w:sz="4" w:space="0" w:color="auto"/>
              <w:right w:val="single" w:sz="4" w:space="0" w:color="auto"/>
            </w:tcBorders>
            <w:shd w:val="clear" w:color="auto" w:fill="auto"/>
            <w:noWrap/>
            <w:vAlign w:val="bottom"/>
            <w:hideMark/>
          </w:tcPr>
          <w:p w14:paraId="3E427C16" w14:textId="77777777" w:rsidR="00E3341E" w:rsidRDefault="00E3341E">
            <w:pPr>
              <w:rPr>
                <w:color w:val="000000"/>
                <w:sz w:val="18"/>
                <w:szCs w:val="18"/>
              </w:rPr>
            </w:pPr>
            <w:r>
              <w:rPr>
                <w:color w:val="000000"/>
                <w:sz w:val="18"/>
                <w:szCs w:val="18"/>
              </w:rPr>
              <w:t>9 </w:t>
            </w:r>
          </w:p>
        </w:tc>
        <w:tc>
          <w:tcPr>
            <w:tcW w:w="1220" w:type="dxa"/>
            <w:tcBorders>
              <w:top w:val="nil"/>
              <w:left w:val="nil"/>
              <w:bottom w:val="single" w:sz="4" w:space="0" w:color="auto"/>
              <w:right w:val="single" w:sz="4" w:space="0" w:color="auto"/>
            </w:tcBorders>
            <w:shd w:val="clear" w:color="auto" w:fill="auto"/>
            <w:noWrap/>
            <w:vAlign w:val="bottom"/>
            <w:hideMark/>
          </w:tcPr>
          <w:p w14:paraId="179F2134" w14:textId="77777777" w:rsidR="00E3341E" w:rsidRDefault="00E3341E">
            <w:pPr>
              <w:rPr>
                <w:color w:val="000000"/>
                <w:sz w:val="18"/>
                <w:szCs w:val="18"/>
              </w:rPr>
            </w:pPr>
            <w:r>
              <w:rPr>
                <w:color w:val="000000"/>
                <w:sz w:val="18"/>
                <w:szCs w:val="18"/>
              </w:rPr>
              <w:t>156,289 </w:t>
            </w:r>
          </w:p>
        </w:tc>
        <w:tc>
          <w:tcPr>
            <w:tcW w:w="1071" w:type="dxa"/>
            <w:tcBorders>
              <w:top w:val="nil"/>
              <w:left w:val="nil"/>
              <w:bottom w:val="single" w:sz="4" w:space="0" w:color="auto"/>
              <w:right w:val="single" w:sz="4" w:space="0" w:color="auto"/>
            </w:tcBorders>
            <w:shd w:val="clear" w:color="auto" w:fill="auto"/>
            <w:noWrap/>
            <w:vAlign w:val="bottom"/>
            <w:hideMark/>
          </w:tcPr>
          <w:p w14:paraId="4EC97526" w14:textId="77777777" w:rsidR="00E3341E" w:rsidRDefault="00E3341E">
            <w:pPr>
              <w:rPr>
                <w:color w:val="000000"/>
                <w:sz w:val="18"/>
                <w:szCs w:val="18"/>
              </w:rPr>
            </w:pPr>
            <w:r>
              <w:rPr>
                <w:color w:val="000000"/>
                <w:sz w:val="18"/>
                <w:szCs w:val="18"/>
              </w:rPr>
              <w:t>108,705 </w:t>
            </w:r>
          </w:p>
        </w:tc>
        <w:tc>
          <w:tcPr>
            <w:tcW w:w="1071" w:type="dxa"/>
            <w:tcBorders>
              <w:top w:val="nil"/>
              <w:left w:val="nil"/>
              <w:bottom w:val="single" w:sz="4" w:space="0" w:color="auto"/>
              <w:right w:val="single" w:sz="4" w:space="0" w:color="auto"/>
            </w:tcBorders>
            <w:shd w:val="clear" w:color="auto" w:fill="auto"/>
            <w:noWrap/>
            <w:vAlign w:val="bottom"/>
            <w:hideMark/>
          </w:tcPr>
          <w:p w14:paraId="21A0018E" w14:textId="77777777" w:rsidR="00E3341E" w:rsidRDefault="00E3341E">
            <w:pPr>
              <w:rPr>
                <w:color w:val="000000"/>
                <w:sz w:val="18"/>
                <w:szCs w:val="18"/>
              </w:rPr>
            </w:pPr>
            <w:r>
              <w:rPr>
                <w:color w:val="000000"/>
                <w:sz w:val="18"/>
                <w:szCs w:val="18"/>
              </w:rPr>
              <w:t>264,994 </w:t>
            </w:r>
          </w:p>
        </w:tc>
      </w:tr>
      <w:tr w:rsidR="00E3341E" w14:paraId="5A684053" w14:textId="77777777" w:rsidTr="00E3341E">
        <w:trPr>
          <w:trHeight w:val="297"/>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4D3A139B" w14:textId="77777777" w:rsidR="00E3341E" w:rsidRDefault="00E3341E">
            <w:pPr>
              <w:rPr>
                <w:color w:val="000000"/>
                <w:sz w:val="18"/>
                <w:szCs w:val="18"/>
              </w:rPr>
            </w:pPr>
            <w:r>
              <w:rPr>
                <w:color w:val="000000"/>
                <w:sz w:val="18"/>
                <w:szCs w:val="18"/>
              </w:rPr>
              <w:t>Specialised/ Professional TEIs </w:t>
            </w:r>
          </w:p>
        </w:tc>
        <w:tc>
          <w:tcPr>
            <w:tcW w:w="1946" w:type="dxa"/>
            <w:tcBorders>
              <w:top w:val="nil"/>
              <w:left w:val="nil"/>
              <w:bottom w:val="single" w:sz="4" w:space="0" w:color="auto"/>
              <w:right w:val="single" w:sz="4" w:space="0" w:color="auto"/>
            </w:tcBorders>
            <w:shd w:val="clear" w:color="auto" w:fill="auto"/>
            <w:noWrap/>
            <w:vAlign w:val="bottom"/>
            <w:hideMark/>
          </w:tcPr>
          <w:p w14:paraId="480F04D0" w14:textId="77777777" w:rsidR="00E3341E" w:rsidRDefault="00E3341E">
            <w:pPr>
              <w:rPr>
                <w:color w:val="000000"/>
                <w:sz w:val="18"/>
                <w:szCs w:val="18"/>
              </w:rPr>
            </w:pPr>
            <w:r>
              <w:rPr>
                <w:color w:val="000000"/>
                <w:sz w:val="18"/>
                <w:szCs w:val="18"/>
              </w:rPr>
              <w:t>8 </w:t>
            </w:r>
          </w:p>
        </w:tc>
        <w:tc>
          <w:tcPr>
            <w:tcW w:w="1220" w:type="dxa"/>
            <w:tcBorders>
              <w:top w:val="nil"/>
              <w:left w:val="nil"/>
              <w:bottom w:val="single" w:sz="4" w:space="0" w:color="auto"/>
              <w:right w:val="single" w:sz="4" w:space="0" w:color="auto"/>
            </w:tcBorders>
            <w:shd w:val="clear" w:color="auto" w:fill="auto"/>
            <w:noWrap/>
            <w:vAlign w:val="bottom"/>
            <w:hideMark/>
          </w:tcPr>
          <w:p w14:paraId="033881CC" w14:textId="77777777" w:rsidR="00E3341E" w:rsidRDefault="00E3341E">
            <w:pPr>
              <w:rPr>
                <w:color w:val="000000"/>
                <w:sz w:val="18"/>
                <w:szCs w:val="18"/>
              </w:rPr>
            </w:pPr>
            <w:r>
              <w:rPr>
                <w:color w:val="000000"/>
                <w:sz w:val="18"/>
                <w:szCs w:val="18"/>
              </w:rPr>
              <w:t>5,134 </w:t>
            </w:r>
          </w:p>
        </w:tc>
        <w:tc>
          <w:tcPr>
            <w:tcW w:w="1071" w:type="dxa"/>
            <w:tcBorders>
              <w:top w:val="nil"/>
              <w:left w:val="nil"/>
              <w:bottom w:val="single" w:sz="4" w:space="0" w:color="auto"/>
              <w:right w:val="single" w:sz="4" w:space="0" w:color="auto"/>
            </w:tcBorders>
            <w:shd w:val="clear" w:color="auto" w:fill="auto"/>
            <w:noWrap/>
            <w:vAlign w:val="bottom"/>
            <w:hideMark/>
          </w:tcPr>
          <w:p w14:paraId="29D8279B" w14:textId="77777777" w:rsidR="00E3341E" w:rsidRDefault="00E3341E">
            <w:pPr>
              <w:rPr>
                <w:color w:val="000000"/>
                <w:sz w:val="18"/>
                <w:szCs w:val="18"/>
              </w:rPr>
            </w:pPr>
            <w:r>
              <w:rPr>
                <w:color w:val="000000"/>
                <w:sz w:val="18"/>
                <w:szCs w:val="18"/>
              </w:rPr>
              <w:t>4,691 </w:t>
            </w:r>
          </w:p>
        </w:tc>
        <w:tc>
          <w:tcPr>
            <w:tcW w:w="1071" w:type="dxa"/>
            <w:tcBorders>
              <w:top w:val="nil"/>
              <w:left w:val="nil"/>
              <w:bottom w:val="single" w:sz="4" w:space="0" w:color="auto"/>
              <w:right w:val="single" w:sz="4" w:space="0" w:color="auto"/>
            </w:tcBorders>
            <w:shd w:val="clear" w:color="auto" w:fill="auto"/>
            <w:noWrap/>
            <w:vAlign w:val="bottom"/>
            <w:hideMark/>
          </w:tcPr>
          <w:p w14:paraId="64743D80" w14:textId="77777777" w:rsidR="00E3341E" w:rsidRDefault="00E3341E">
            <w:pPr>
              <w:rPr>
                <w:color w:val="000000"/>
                <w:sz w:val="18"/>
                <w:szCs w:val="18"/>
              </w:rPr>
            </w:pPr>
            <w:r>
              <w:rPr>
                <w:color w:val="000000"/>
                <w:sz w:val="18"/>
                <w:szCs w:val="18"/>
              </w:rPr>
              <w:t>9,825 </w:t>
            </w:r>
          </w:p>
        </w:tc>
      </w:tr>
      <w:tr w:rsidR="00E3341E" w14:paraId="49CBF8D6" w14:textId="77777777" w:rsidTr="00E3341E">
        <w:trPr>
          <w:trHeight w:val="297"/>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6C788E69" w14:textId="77777777" w:rsidR="00E3341E" w:rsidRDefault="00E3341E">
            <w:pPr>
              <w:rPr>
                <w:color w:val="000000"/>
                <w:sz w:val="18"/>
                <w:szCs w:val="18"/>
              </w:rPr>
            </w:pPr>
            <w:r>
              <w:rPr>
                <w:color w:val="000000"/>
                <w:sz w:val="18"/>
                <w:szCs w:val="18"/>
              </w:rPr>
              <w:t>Technical Universities &amp; Polytechnics </w:t>
            </w:r>
          </w:p>
        </w:tc>
        <w:tc>
          <w:tcPr>
            <w:tcW w:w="1946" w:type="dxa"/>
            <w:tcBorders>
              <w:top w:val="nil"/>
              <w:left w:val="nil"/>
              <w:bottom w:val="single" w:sz="4" w:space="0" w:color="auto"/>
              <w:right w:val="single" w:sz="4" w:space="0" w:color="auto"/>
            </w:tcBorders>
            <w:shd w:val="clear" w:color="auto" w:fill="auto"/>
            <w:noWrap/>
            <w:vAlign w:val="bottom"/>
            <w:hideMark/>
          </w:tcPr>
          <w:p w14:paraId="67FC3F50" w14:textId="77777777" w:rsidR="00E3341E" w:rsidRDefault="00E3341E">
            <w:pPr>
              <w:rPr>
                <w:color w:val="000000"/>
                <w:sz w:val="18"/>
                <w:szCs w:val="18"/>
              </w:rPr>
            </w:pPr>
            <w:r>
              <w:rPr>
                <w:color w:val="000000"/>
                <w:sz w:val="18"/>
                <w:szCs w:val="18"/>
              </w:rPr>
              <w:t>10 </w:t>
            </w:r>
          </w:p>
        </w:tc>
        <w:tc>
          <w:tcPr>
            <w:tcW w:w="1220" w:type="dxa"/>
            <w:tcBorders>
              <w:top w:val="nil"/>
              <w:left w:val="nil"/>
              <w:bottom w:val="single" w:sz="4" w:space="0" w:color="auto"/>
              <w:right w:val="single" w:sz="4" w:space="0" w:color="auto"/>
            </w:tcBorders>
            <w:shd w:val="clear" w:color="auto" w:fill="auto"/>
            <w:noWrap/>
            <w:vAlign w:val="bottom"/>
            <w:hideMark/>
          </w:tcPr>
          <w:p w14:paraId="5315D2ED" w14:textId="77777777" w:rsidR="00E3341E" w:rsidRDefault="00E3341E">
            <w:pPr>
              <w:rPr>
                <w:color w:val="000000"/>
                <w:sz w:val="18"/>
                <w:szCs w:val="18"/>
              </w:rPr>
            </w:pPr>
            <w:r>
              <w:rPr>
                <w:color w:val="000000"/>
                <w:sz w:val="18"/>
                <w:szCs w:val="18"/>
              </w:rPr>
              <w:t>30,831 </w:t>
            </w:r>
          </w:p>
        </w:tc>
        <w:tc>
          <w:tcPr>
            <w:tcW w:w="1071" w:type="dxa"/>
            <w:tcBorders>
              <w:top w:val="nil"/>
              <w:left w:val="nil"/>
              <w:bottom w:val="single" w:sz="4" w:space="0" w:color="auto"/>
              <w:right w:val="single" w:sz="4" w:space="0" w:color="auto"/>
            </w:tcBorders>
            <w:shd w:val="clear" w:color="auto" w:fill="auto"/>
            <w:noWrap/>
            <w:vAlign w:val="bottom"/>
            <w:hideMark/>
          </w:tcPr>
          <w:p w14:paraId="0749B966" w14:textId="77777777" w:rsidR="00E3341E" w:rsidRDefault="00E3341E">
            <w:pPr>
              <w:rPr>
                <w:color w:val="000000"/>
                <w:sz w:val="18"/>
                <w:szCs w:val="18"/>
              </w:rPr>
            </w:pPr>
            <w:r>
              <w:rPr>
                <w:color w:val="000000"/>
                <w:sz w:val="18"/>
                <w:szCs w:val="18"/>
              </w:rPr>
              <w:t>19,555 </w:t>
            </w:r>
          </w:p>
        </w:tc>
        <w:tc>
          <w:tcPr>
            <w:tcW w:w="1071" w:type="dxa"/>
            <w:tcBorders>
              <w:top w:val="nil"/>
              <w:left w:val="nil"/>
              <w:bottom w:val="single" w:sz="4" w:space="0" w:color="auto"/>
              <w:right w:val="single" w:sz="4" w:space="0" w:color="auto"/>
            </w:tcBorders>
            <w:shd w:val="clear" w:color="auto" w:fill="auto"/>
            <w:noWrap/>
            <w:vAlign w:val="bottom"/>
            <w:hideMark/>
          </w:tcPr>
          <w:p w14:paraId="325A35BA" w14:textId="77777777" w:rsidR="00E3341E" w:rsidRDefault="00E3341E">
            <w:pPr>
              <w:rPr>
                <w:color w:val="000000"/>
                <w:sz w:val="18"/>
                <w:szCs w:val="18"/>
              </w:rPr>
            </w:pPr>
            <w:r>
              <w:rPr>
                <w:color w:val="000000"/>
                <w:sz w:val="18"/>
                <w:szCs w:val="18"/>
              </w:rPr>
              <w:t>50,386 </w:t>
            </w:r>
          </w:p>
        </w:tc>
      </w:tr>
      <w:tr w:rsidR="00E3341E" w14:paraId="480D0941" w14:textId="77777777" w:rsidTr="00E3341E">
        <w:trPr>
          <w:trHeight w:val="297"/>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31160289" w14:textId="77777777" w:rsidR="00E3341E" w:rsidRDefault="00E3341E">
            <w:pPr>
              <w:rPr>
                <w:color w:val="000000"/>
                <w:sz w:val="18"/>
                <w:szCs w:val="18"/>
              </w:rPr>
            </w:pPr>
            <w:r>
              <w:rPr>
                <w:color w:val="000000"/>
                <w:sz w:val="18"/>
                <w:szCs w:val="18"/>
              </w:rPr>
              <w:t>Colleges of Agriculture </w:t>
            </w:r>
          </w:p>
        </w:tc>
        <w:tc>
          <w:tcPr>
            <w:tcW w:w="1946" w:type="dxa"/>
            <w:tcBorders>
              <w:top w:val="nil"/>
              <w:left w:val="nil"/>
              <w:bottom w:val="single" w:sz="4" w:space="0" w:color="auto"/>
              <w:right w:val="single" w:sz="4" w:space="0" w:color="auto"/>
            </w:tcBorders>
            <w:shd w:val="clear" w:color="auto" w:fill="auto"/>
            <w:noWrap/>
            <w:vAlign w:val="bottom"/>
            <w:hideMark/>
          </w:tcPr>
          <w:p w14:paraId="346BFE9D" w14:textId="77777777" w:rsidR="00E3341E" w:rsidRDefault="00E3341E">
            <w:pPr>
              <w:rPr>
                <w:color w:val="000000"/>
                <w:sz w:val="18"/>
                <w:szCs w:val="18"/>
              </w:rPr>
            </w:pPr>
            <w:r>
              <w:rPr>
                <w:color w:val="000000"/>
                <w:sz w:val="18"/>
                <w:szCs w:val="18"/>
              </w:rPr>
              <w:t>3 </w:t>
            </w:r>
          </w:p>
        </w:tc>
        <w:tc>
          <w:tcPr>
            <w:tcW w:w="1220" w:type="dxa"/>
            <w:tcBorders>
              <w:top w:val="nil"/>
              <w:left w:val="nil"/>
              <w:bottom w:val="single" w:sz="4" w:space="0" w:color="auto"/>
              <w:right w:val="single" w:sz="4" w:space="0" w:color="auto"/>
            </w:tcBorders>
            <w:shd w:val="clear" w:color="auto" w:fill="auto"/>
            <w:noWrap/>
            <w:vAlign w:val="bottom"/>
            <w:hideMark/>
          </w:tcPr>
          <w:p w14:paraId="2E139365" w14:textId="77777777" w:rsidR="00E3341E" w:rsidRDefault="00E3341E">
            <w:pPr>
              <w:rPr>
                <w:color w:val="000000"/>
                <w:sz w:val="18"/>
                <w:szCs w:val="18"/>
              </w:rPr>
            </w:pPr>
            <w:r>
              <w:rPr>
                <w:color w:val="000000"/>
                <w:sz w:val="18"/>
                <w:szCs w:val="18"/>
              </w:rPr>
              <w:t>536 </w:t>
            </w:r>
          </w:p>
        </w:tc>
        <w:tc>
          <w:tcPr>
            <w:tcW w:w="1071" w:type="dxa"/>
            <w:tcBorders>
              <w:top w:val="nil"/>
              <w:left w:val="nil"/>
              <w:bottom w:val="single" w:sz="4" w:space="0" w:color="auto"/>
              <w:right w:val="single" w:sz="4" w:space="0" w:color="auto"/>
            </w:tcBorders>
            <w:shd w:val="clear" w:color="auto" w:fill="auto"/>
            <w:noWrap/>
            <w:vAlign w:val="bottom"/>
            <w:hideMark/>
          </w:tcPr>
          <w:p w14:paraId="400A52AC" w14:textId="77777777" w:rsidR="00E3341E" w:rsidRDefault="00E3341E">
            <w:pPr>
              <w:rPr>
                <w:color w:val="000000"/>
                <w:sz w:val="18"/>
                <w:szCs w:val="18"/>
              </w:rPr>
            </w:pPr>
            <w:r>
              <w:rPr>
                <w:color w:val="000000"/>
                <w:sz w:val="18"/>
                <w:szCs w:val="18"/>
              </w:rPr>
              <w:t>113 </w:t>
            </w:r>
          </w:p>
        </w:tc>
        <w:tc>
          <w:tcPr>
            <w:tcW w:w="1071" w:type="dxa"/>
            <w:tcBorders>
              <w:top w:val="nil"/>
              <w:left w:val="nil"/>
              <w:bottom w:val="single" w:sz="4" w:space="0" w:color="auto"/>
              <w:right w:val="single" w:sz="4" w:space="0" w:color="auto"/>
            </w:tcBorders>
            <w:shd w:val="clear" w:color="auto" w:fill="auto"/>
            <w:noWrap/>
            <w:vAlign w:val="bottom"/>
            <w:hideMark/>
          </w:tcPr>
          <w:p w14:paraId="6712672D" w14:textId="77777777" w:rsidR="00E3341E" w:rsidRDefault="00E3341E">
            <w:pPr>
              <w:rPr>
                <w:color w:val="000000"/>
                <w:sz w:val="18"/>
                <w:szCs w:val="18"/>
              </w:rPr>
            </w:pPr>
            <w:r>
              <w:rPr>
                <w:color w:val="000000"/>
                <w:sz w:val="18"/>
                <w:szCs w:val="18"/>
              </w:rPr>
              <w:t>649 </w:t>
            </w:r>
          </w:p>
        </w:tc>
      </w:tr>
      <w:tr w:rsidR="00E3341E" w14:paraId="21302472" w14:textId="77777777" w:rsidTr="00E3341E">
        <w:trPr>
          <w:trHeight w:val="297"/>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3728EFA3" w14:textId="77777777" w:rsidR="00E3341E" w:rsidRDefault="00E3341E">
            <w:pPr>
              <w:rPr>
                <w:color w:val="000000"/>
                <w:sz w:val="18"/>
                <w:szCs w:val="18"/>
              </w:rPr>
            </w:pPr>
            <w:r>
              <w:rPr>
                <w:color w:val="000000"/>
                <w:sz w:val="18"/>
                <w:szCs w:val="18"/>
              </w:rPr>
              <w:t>Public Colleges of Education </w:t>
            </w:r>
          </w:p>
        </w:tc>
        <w:tc>
          <w:tcPr>
            <w:tcW w:w="1946" w:type="dxa"/>
            <w:tcBorders>
              <w:top w:val="nil"/>
              <w:left w:val="nil"/>
              <w:bottom w:val="single" w:sz="4" w:space="0" w:color="auto"/>
              <w:right w:val="single" w:sz="4" w:space="0" w:color="auto"/>
            </w:tcBorders>
            <w:shd w:val="clear" w:color="auto" w:fill="auto"/>
            <w:noWrap/>
            <w:vAlign w:val="bottom"/>
            <w:hideMark/>
          </w:tcPr>
          <w:p w14:paraId="387DFEB5" w14:textId="77777777" w:rsidR="00E3341E" w:rsidRDefault="00E3341E">
            <w:pPr>
              <w:rPr>
                <w:color w:val="000000"/>
                <w:sz w:val="18"/>
                <w:szCs w:val="18"/>
              </w:rPr>
            </w:pPr>
            <w:r>
              <w:rPr>
                <w:color w:val="000000"/>
                <w:sz w:val="18"/>
                <w:szCs w:val="18"/>
              </w:rPr>
              <w:t>46 </w:t>
            </w:r>
          </w:p>
        </w:tc>
        <w:tc>
          <w:tcPr>
            <w:tcW w:w="1220" w:type="dxa"/>
            <w:tcBorders>
              <w:top w:val="nil"/>
              <w:left w:val="nil"/>
              <w:bottom w:val="single" w:sz="4" w:space="0" w:color="auto"/>
              <w:right w:val="single" w:sz="4" w:space="0" w:color="auto"/>
            </w:tcBorders>
            <w:shd w:val="clear" w:color="auto" w:fill="auto"/>
            <w:noWrap/>
            <w:vAlign w:val="bottom"/>
            <w:hideMark/>
          </w:tcPr>
          <w:p w14:paraId="54A12BF6" w14:textId="77777777" w:rsidR="00E3341E" w:rsidRDefault="00E3341E">
            <w:pPr>
              <w:rPr>
                <w:color w:val="000000"/>
                <w:sz w:val="18"/>
                <w:szCs w:val="18"/>
              </w:rPr>
            </w:pPr>
            <w:r>
              <w:rPr>
                <w:color w:val="000000"/>
                <w:sz w:val="18"/>
                <w:szCs w:val="18"/>
              </w:rPr>
              <w:t>24,548 </w:t>
            </w:r>
          </w:p>
        </w:tc>
        <w:tc>
          <w:tcPr>
            <w:tcW w:w="1071" w:type="dxa"/>
            <w:tcBorders>
              <w:top w:val="nil"/>
              <w:left w:val="nil"/>
              <w:bottom w:val="single" w:sz="4" w:space="0" w:color="auto"/>
              <w:right w:val="single" w:sz="4" w:space="0" w:color="auto"/>
            </w:tcBorders>
            <w:shd w:val="clear" w:color="auto" w:fill="auto"/>
            <w:noWrap/>
            <w:vAlign w:val="bottom"/>
            <w:hideMark/>
          </w:tcPr>
          <w:p w14:paraId="46205DC6" w14:textId="77777777" w:rsidR="00E3341E" w:rsidRDefault="00E3341E">
            <w:pPr>
              <w:rPr>
                <w:color w:val="000000"/>
                <w:sz w:val="18"/>
                <w:szCs w:val="18"/>
              </w:rPr>
            </w:pPr>
            <w:r>
              <w:rPr>
                <w:color w:val="000000"/>
                <w:sz w:val="18"/>
                <w:szCs w:val="18"/>
              </w:rPr>
              <w:t>22,277 </w:t>
            </w:r>
          </w:p>
        </w:tc>
        <w:tc>
          <w:tcPr>
            <w:tcW w:w="1071" w:type="dxa"/>
            <w:tcBorders>
              <w:top w:val="nil"/>
              <w:left w:val="nil"/>
              <w:bottom w:val="single" w:sz="4" w:space="0" w:color="auto"/>
              <w:right w:val="single" w:sz="4" w:space="0" w:color="auto"/>
            </w:tcBorders>
            <w:shd w:val="clear" w:color="auto" w:fill="auto"/>
            <w:noWrap/>
            <w:vAlign w:val="bottom"/>
            <w:hideMark/>
          </w:tcPr>
          <w:p w14:paraId="62BA53DD" w14:textId="77777777" w:rsidR="00E3341E" w:rsidRDefault="00E3341E">
            <w:pPr>
              <w:rPr>
                <w:color w:val="000000"/>
                <w:sz w:val="18"/>
                <w:szCs w:val="18"/>
              </w:rPr>
            </w:pPr>
            <w:r>
              <w:rPr>
                <w:color w:val="000000"/>
                <w:sz w:val="18"/>
                <w:szCs w:val="18"/>
              </w:rPr>
              <w:t>46,825 </w:t>
            </w:r>
          </w:p>
        </w:tc>
      </w:tr>
      <w:tr w:rsidR="00E3341E" w14:paraId="51315D56" w14:textId="77777777" w:rsidTr="00E3341E">
        <w:trPr>
          <w:trHeight w:val="297"/>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4EF2F71D" w14:textId="77777777" w:rsidR="00E3341E" w:rsidRDefault="00E3341E">
            <w:pPr>
              <w:rPr>
                <w:color w:val="000000"/>
                <w:sz w:val="18"/>
                <w:szCs w:val="18"/>
              </w:rPr>
            </w:pPr>
            <w:r>
              <w:rPr>
                <w:color w:val="000000"/>
                <w:sz w:val="18"/>
                <w:szCs w:val="18"/>
              </w:rPr>
              <w:t>Public NMTC </w:t>
            </w:r>
          </w:p>
        </w:tc>
        <w:tc>
          <w:tcPr>
            <w:tcW w:w="1946" w:type="dxa"/>
            <w:tcBorders>
              <w:top w:val="nil"/>
              <w:left w:val="nil"/>
              <w:bottom w:val="single" w:sz="4" w:space="0" w:color="auto"/>
              <w:right w:val="single" w:sz="4" w:space="0" w:color="auto"/>
            </w:tcBorders>
            <w:shd w:val="clear" w:color="auto" w:fill="auto"/>
            <w:noWrap/>
            <w:vAlign w:val="bottom"/>
            <w:hideMark/>
          </w:tcPr>
          <w:p w14:paraId="59FEFB3C" w14:textId="77777777" w:rsidR="00E3341E" w:rsidRDefault="00E3341E">
            <w:pPr>
              <w:rPr>
                <w:color w:val="000000"/>
                <w:sz w:val="18"/>
                <w:szCs w:val="18"/>
              </w:rPr>
            </w:pPr>
            <w:r>
              <w:rPr>
                <w:color w:val="000000"/>
                <w:sz w:val="18"/>
                <w:szCs w:val="18"/>
              </w:rPr>
              <w:t>67 </w:t>
            </w:r>
          </w:p>
        </w:tc>
        <w:tc>
          <w:tcPr>
            <w:tcW w:w="1220" w:type="dxa"/>
            <w:tcBorders>
              <w:top w:val="nil"/>
              <w:left w:val="nil"/>
              <w:bottom w:val="single" w:sz="4" w:space="0" w:color="auto"/>
              <w:right w:val="single" w:sz="4" w:space="0" w:color="auto"/>
            </w:tcBorders>
            <w:shd w:val="clear" w:color="auto" w:fill="auto"/>
            <w:noWrap/>
            <w:vAlign w:val="bottom"/>
            <w:hideMark/>
          </w:tcPr>
          <w:p w14:paraId="25F915A0" w14:textId="77777777" w:rsidR="00E3341E" w:rsidRDefault="00E3341E">
            <w:pPr>
              <w:rPr>
                <w:color w:val="000000"/>
                <w:sz w:val="18"/>
                <w:szCs w:val="18"/>
              </w:rPr>
            </w:pPr>
            <w:r>
              <w:rPr>
                <w:color w:val="000000"/>
                <w:sz w:val="18"/>
                <w:szCs w:val="18"/>
              </w:rPr>
              <w:t>6,673 </w:t>
            </w:r>
          </w:p>
        </w:tc>
        <w:tc>
          <w:tcPr>
            <w:tcW w:w="1071" w:type="dxa"/>
            <w:tcBorders>
              <w:top w:val="nil"/>
              <w:left w:val="nil"/>
              <w:bottom w:val="single" w:sz="4" w:space="0" w:color="auto"/>
              <w:right w:val="single" w:sz="4" w:space="0" w:color="auto"/>
            </w:tcBorders>
            <w:shd w:val="clear" w:color="auto" w:fill="auto"/>
            <w:noWrap/>
            <w:vAlign w:val="bottom"/>
            <w:hideMark/>
          </w:tcPr>
          <w:p w14:paraId="5FBF5305" w14:textId="77777777" w:rsidR="00E3341E" w:rsidRDefault="00E3341E">
            <w:pPr>
              <w:rPr>
                <w:color w:val="000000"/>
                <w:sz w:val="18"/>
                <w:szCs w:val="18"/>
              </w:rPr>
            </w:pPr>
            <w:r>
              <w:rPr>
                <w:color w:val="000000"/>
                <w:sz w:val="18"/>
                <w:szCs w:val="18"/>
              </w:rPr>
              <w:t>20,604 </w:t>
            </w:r>
          </w:p>
        </w:tc>
        <w:tc>
          <w:tcPr>
            <w:tcW w:w="1071" w:type="dxa"/>
            <w:tcBorders>
              <w:top w:val="nil"/>
              <w:left w:val="nil"/>
              <w:bottom w:val="single" w:sz="4" w:space="0" w:color="auto"/>
              <w:right w:val="single" w:sz="4" w:space="0" w:color="auto"/>
            </w:tcBorders>
            <w:shd w:val="clear" w:color="auto" w:fill="auto"/>
            <w:noWrap/>
            <w:vAlign w:val="bottom"/>
            <w:hideMark/>
          </w:tcPr>
          <w:p w14:paraId="49E0D3FD" w14:textId="77777777" w:rsidR="00E3341E" w:rsidRDefault="00E3341E">
            <w:pPr>
              <w:rPr>
                <w:color w:val="000000"/>
                <w:sz w:val="18"/>
                <w:szCs w:val="18"/>
              </w:rPr>
            </w:pPr>
            <w:r>
              <w:rPr>
                <w:color w:val="000000"/>
                <w:sz w:val="18"/>
                <w:szCs w:val="18"/>
              </w:rPr>
              <w:t>27,277 </w:t>
            </w:r>
          </w:p>
        </w:tc>
      </w:tr>
      <w:tr w:rsidR="00E3341E" w14:paraId="26A0195A" w14:textId="77777777" w:rsidTr="00E3341E">
        <w:trPr>
          <w:trHeight w:val="297"/>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6DD69092" w14:textId="77777777" w:rsidR="00E3341E" w:rsidRDefault="00E3341E">
            <w:pPr>
              <w:rPr>
                <w:color w:val="000000"/>
                <w:sz w:val="18"/>
                <w:szCs w:val="18"/>
              </w:rPr>
            </w:pPr>
            <w:r>
              <w:rPr>
                <w:color w:val="000000"/>
                <w:sz w:val="18"/>
                <w:szCs w:val="18"/>
              </w:rPr>
              <w:t>Sub-total </w:t>
            </w:r>
          </w:p>
        </w:tc>
        <w:tc>
          <w:tcPr>
            <w:tcW w:w="1946" w:type="dxa"/>
            <w:tcBorders>
              <w:top w:val="nil"/>
              <w:left w:val="nil"/>
              <w:bottom w:val="single" w:sz="4" w:space="0" w:color="auto"/>
              <w:right w:val="single" w:sz="4" w:space="0" w:color="auto"/>
            </w:tcBorders>
            <w:shd w:val="clear" w:color="auto" w:fill="auto"/>
            <w:noWrap/>
            <w:vAlign w:val="bottom"/>
            <w:hideMark/>
          </w:tcPr>
          <w:p w14:paraId="5B751332" w14:textId="77777777" w:rsidR="00E3341E" w:rsidRDefault="00E3341E">
            <w:pPr>
              <w:rPr>
                <w:color w:val="000000"/>
                <w:sz w:val="18"/>
                <w:szCs w:val="18"/>
              </w:rPr>
            </w:pPr>
            <w:r>
              <w:rPr>
                <w:color w:val="000000"/>
                <w:sz w:val="18"/>
                <w:szCs w:val="18"/>
              </w:rPr>
              <w:t>143 </w:t>
            </w:r>
          </w:p>
        </w:tc>
        <w:tc>
          <w:tcPr>
            <w:tcW w:w="1220" w:type="dxa"/>
            <w:tcBorders>
              <w:top w:val="nil"/>
              <w:left w:val="nil"/>
              <w:bottom w:val="single" w:sz="4" w:space="0" w:color="auto"/>
              <w:right w:val="single" w:sz="4" w:space="0" w:color="auto"/>
            </w:tcBorders>
            <w:shd w:val="clear" w:color="auto" w:fill="auto"/>
            <w:noWrap/>
            <w:vAlign w:val="bottom"/>
            <w:hideMark/>
          </w:tcPr>
          <w:p w14:paraId="356E3D0E" w14:textId="77777777" w:rsidR="00E3341E" w:rsidRDefault="00E3341E">
            <w:pPr>
              <w:rPr>
                <w:color w:val="000000"/>
                <w:sz w:val="18"/>
                <w:szCs w:val="18"/>
              </w:rPr>
            </w:pPr>
            <w:r>
              <w:rPr>
                <w:color w:val="000000"/>
                <w:sz w:val="18"/>
                <w:szCs w:val="18"/>
              </w:rPr>
              <w:t>224,011 </w:t>
            </w:r>
          </w:p>
        </w:tc>
        <w:tc>
          <w:tcPr>
            <w:tcW w:w="1071" w:type="dxa"/>
            <w:tcBorders>
              <w:top w:val="nil"/>
              <w:left w:val="nil"/>
              <w:bottom w:val="single" w:sz="4" w:space="0" w:color="auto"/>
              <w:right w:val="single" w:sz="4" w:space="0" w:color="auto"/>
            </w:tcBorders>
            <w:shd w:val="clear" w:color="auto" w:fill="auto"/>
            <w:noWrap/>
            <w:vAlign w:val="bottom"/>
            <w:hideMark/>
          </w:tcPr>
          <w:p w14:paraId="61291E65" w14:textId="77777777" w:rsidR="00E3341E" w:rsidRDefault="00E3341E">
            <w:pPr>
              <w:rPr>
                <w:color w:val="000000"/>
                <w:sz w:val="18"/>
                <w:szCs w:val="18"/>
              </w:rPr>
            </w:pPr>
            <w:r>
              <w:rPr>
                <w:color w:val="000000"/>
                <w:sz w:val="18"/>
                <w:szCs w:val="18"/>
              </w:rPr>
              <w:t>175,945 </w:t>
            </w:r>
          </w:p>
        </w:tc>
        <w:tc>
          <w:tcPr>
            <w:tcW w:w="1071" w:type="dxa"/>
            <w:tcBorders>
              <w:top w:val="nil"/>
              <w:left w:val="nil"/>
              <w:bottom w:val="single" w:sz="4" w:space="0" w:color="auto"/>
              <w:right w:val="single" w:sz="4" w:space="0" w:color="auto"/>
            </w:tcBorders>
            <w:shd w:val="clear" w:color="auto" w:fill="auto"/>
            <w:noWrap/>
            <w:vAlign w:val="bottom"/>
            <w:hideMark/>
          </w:tcPr>
          <w:p w14:paraId="01800082" w14:textId="77777777" w:rsidR="00E3341E" w:rsidRDefault="00E3341E">
            <w:pPr>
              <w:rPr>
                <w:color w:val="000000"/>
                <w:sz w:val="18"/>
                <w:szCs w:val="18"/>
              </w:rPr>
            </w:pPr>
            <w:r>
              <w:rPr>
                <w:color w:val="000000"/>
                <w:sz w:val="18"/>
                <w:szCs w:val="18"/>
              </w:rPr>
              <w:t>399,956 </w:t>
            </w:r>
          </w:p>
        </w:tc>
      </w:tr>
      <w:tr w:rsidR="00E3341E" w14:paraId="7FEB370B" w14:textId="77777777" w:rsidTr="00E3341E">
        <w:trPr>
          <w:trHeight w:val="297"/>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66F945EB" w14:textId="77777777" w:rsidR="00E3341E" w:rsidRDefault="00E3341E">
            <w:pPr>
              <w:rPr>
                <w:b/>
                <w:bCs/>
                <w:color w:val="006FC0"/>
                <w:sz w:val="18"/>
                <w:szCs w:val="18"/>
              </w:rPr>
            </w:pPr>
            <w:r>
              <w:rPr>
                <w:b/>
                <w:bCs/>
                <w:color w:val="006FC0"/>
                <w:sz w:val="18"/>
                <w:szCs w:val="18"/>
              </w:rPr>
              <w:t>Private Tertiary Education Institutions </w:t>
            </w:r>
          </w:p>
        </w:tc>
        <w:tc>
          <w:tcPr>
            <w:tcW w:w="1946" w:type="dxa"/>
            <w:tcBorders>
              <w:top w:val="nil"/>
              <w:left w:val="nil"/>
              <w:bottom w:val="single" w:sz="4" w:space="0" w:color="auto"/>
              <w:right w:val="single" w:sz="4" w:space="0" w:color="auto"/>
            </w:tcBorders>
            <w:shd w:val="clear" w:color="auto" w:fill="auto"/>
            <w:noWrap/>
            <w:vAlign w:val="bottom"/>
            <w:hideMark/>
          </w:tcPr>
          <w:p w14:paraId="03FC44DE" w14:textId="77777777" w:rsidR="00E3341E" w:rsidRDefault="00E3341E">
            <w:pPr>
              <w:rPr>
                <w:color w:val="000000"/>
              </w:rPr>
            </w:pPr>
            <w:r>
              <w:rPr>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7FEAB782" w14:textId="77777777" w:rsidR="00E3341E" w:rsidRDefault="00E3341E">
            <w:pPr>
              <w:rPr>
                <w:color w:val="000000"/>
              </w:rPr>
            </w:pPr>
            <w:r>
              <w:rPr>
                <w:color w:val="000000"/>
              </w:rPr>
              <w:t> </w:t>
            </w:r>
          </w:p>
        </w:tc>
        <w:tc>
          <w:tcPr>
            <w:tcW w:w="1071" w:type="dxa"/>
            <w:tcBorders>
              <w:top w:val="nil"/>
              <w:left w:val="nil"/>
              <w:bottom w:val="single" w:sz="4" w:space="0" w:color="auto"/>
              <w:right w:val="single" w:sz="4" w:space="0" w:color="auto"/>
            </w:tcBorders>
            <w:shd w:val="clear" w:color="auto" w:fill="auto"/>
            <w:noWrap/>
            <w:vAlign w:val="bottom"/>
            <w:hideMark/>
          </w:tcPr>
          <w:p w14:paraId="6A8F05A3" w14:textId="77777777" w:rsidR="00E3341E" w:rsidRDefault="00E3341E">
            <w:pPr>
              <w:rPr>
                <w:color w:val="000000"/>
              </w:rPr>
            </w:pPr>
            <w:r>
              <w:rPr>
                <w:color w:val="000000"/>
              </w:rPr>
              <w:t> </w:t>
            </w:r>
          </w:p>
        </w:tc>
        <w:tc>
          <w:tcPr>
            <w:tcW w:w="1071" w:type="dxa"/>
            <w:tcBorders>
              <w:top w:val="nil"/>
              <w:left w:val="nil"/>
              <w:bottom w:val="single" w:sz="4" w:space="0" w:color="auto"/>
              <w:right w:val="single" w:sz="4" w:space="0" w:color="auto"/>
            </w:tcBorders>
            <w:shd w:val="clear" w:color="auto" w:fill="auto"/>
            <w:noWrap/>
            <w:vAlign w:val="bottom"/>
            <w:hideMark/>
          </w:tcPr>
          <w:p w14:paraId="0BD83162" w14:textId="77777777" w:rsidR="00E3341E" w:rsidRDefault="00E3341E">
            <w:pPr>
              <w:rPr>
                <w:color w:val="000000"/>
              </w:rPr>
            </w:pPr>
            <w:r>
              <w:rPr>
                <w:color w:val="000000"/>
              </w:rPr>
              <w:t> </w:t>
            </w:r>
          </w:p>
        </w:tc>
      </w:tr>
      <w:tr w:rsidR="00E3341E" w14:paraId="6BB5F035" w14:textId="77777777" w:rsidTr="00E3341E">
        <w:trPr>
          <w:trHeight w:val="297"/>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7DAB94E8" w14:textId="77777777" w:rsidR="00E3341E" w:rsidRDefault="00E3341E">
            <w:pPr>
              <w:rPr>
                <w:color w:val="000000"/>
                <w:sz w:val="18"/>
                <w:szCs w:val="18"/>
              </w:rPr>
            </w:pPr>
            <w:r>
              <w:rPr>
                <w:color w:val="000000"/>
                <w:sz w:val="18"/>
                <w:szCs w:val="18"/>
              </w:rPr>
              <w:t>Private Universities and Colleges </w:t>
            </w:r>
          </w:p>
        </w:tc>
        <w:tc>
          <w:tcPr>
            <w:tcW w:w="1946" w:type="dxa"/>
            <w:tcBorders>
              <w:top w:val="nil"/>
              <w:left w:val="nil"/>
              <w:bottom w:val="single" w:sz="4" w:space="0" w:color="auto"/>
              <w:right w:val="single" w:sz="4" w:space="0" w:color="auto"/>
            </w:tcBorders>
            <w:shd w:val="clear" w:color="auto" w:fill="auto"/>
            <w:noWrap/>
            <w:vAlign w:val="bottom"/>
            <w:hideMark/>
          </w:tcPr>
          <w:p w14:paraId="3A7C887C" w14:textId="77777777" w:rsidR="00E3341E" w:rsidRDefault="00E3341E">
            <w:pPr>
              <w:rPr>
                <w:color w:val="000000"/>
                <w:sz w:val="18"/>
                <w:szCs w:val="18"/>
              </w:rPr>
            </w:pPr>
            <w:r>
              <w:rPr>
                <w:color w:val="000000"/>
                <w:sz w:val="18"/>
                <w:szCs w:val="18"/>
              </w:rPr>
              <w:t>73 </w:t>
            </w:r>
          </w:p>
        </w:tc>
        <w:tc>
          <w:tcPr>
            <w:tcW w:w="1220" w:type="dxa"/>
            <w:tcBorders>
              <w:top w:val="nil"/>
              <w:left w:val="nil"/>
              <w:bottom w:val="single" w:sz="4" w:space="0" w:color="auto"/>
              <w:right w:val="single" w:sz="4" w:space="0" w:color="auto"/>
            </w:tcBorders>
            <w:shd w:val="clear" w:color="auto" w:fill="auto"/>
            <w:noWrap/>
            <w:vAlign w:val="bottom"/>
            <w:hideMark/>
          </w:tcPr>
          <w:p w14:paraId="568CCECB" w14:textId="77777777" w:rsidR="00E3341E" w:rsidRDefault="00E3341E">
            <w:pPr>
              <w:rPr>
                <w:color w:val="000000"/>
                <w:sz w:val="18"/>
                <w:szCs w:val="18"/>
              </w:rPr>
            </w:pPr>
            <w:r>
              <w:rPr>
                <w:color w:val="000000"/>
                <w:sz w:val="18"/>
                <w:szCs w:val="18"/>
              </w:rPr>
              <w:t>36,725 </w:t>
            </w:r>
          </w:p>
        </w:tc>
        <w:tc>
          <w:tcPr>
            <w:tcW w:w="1071" w:type="dxa"/>
            <w:tcBorders>
              <w:top w:val="nil"/>
              <w:left w:val="nil"/>
              <w:bottom w:val="single" w:sz="4" w:space="0" w:color="auto"/>
              <w:right w:val="single" w:sz="4" w:space="0" w:color="auto"/>
            </w:tcBorders>
            <w:shd w:val="clear" w:color="auto" w:fill="auto"/>
            <w:noWrap/>
            <w:vAlign w:val="bottom"/>
            <w:hideMark/>
          </w:tcPr>
          <w:p w14:paraId="72E6221A" w14:textId="77777777" w:rsidR="00E3341E" w:rsidRDefault="00E3341E">
            <w:pPr>
              <w:rPr>
                <w:color w:val="000000"/>
                <w:sz w:val="18"/>
                <w:szCs w:val="18"/>
              </w:rPr>
            </w:pPr>
            <w:r>
              <w:rPr>
                <w:color w:val="000000"/>
                <w:sz w:val="18"/>
                <w:szCs w:val="18"/>
              </w:rPr>
              <w:t>28,145 </w:t>
            </w:r>
          </w:p>
        </w:tc>
        <w:tc>
          <w:tcPr>
            <w:tcW w:w="1071" w:type="dxa"/>
            <w:tcBorders>
              <w:top w:val="nil"/>
              <w:left w:val="nil"/>
              <w:bottom w:val="single" w:sz="4" w:space="0" w:color="auto"/>
              <w:right w:val="single" w:sz="4" w:space="0" w:color="auto"/>
            </w:tcBorders>
            <w:shd w:val="clear" w:color="auto" w:fill="auto"/>
            <w:noWrap/>
            <w:vAlign w:val="bottom"/>
            <w:hideMark/>
          </w:tcPr>
          <w:p w14:paraId="01B72FEB" w14:textId="77777777" w:rsidR="00E3341E" w:rsidRDefault="00E3341E">
            <w:pPr>
              <w:rPr>
                <w:color w:val="000000"/>
                <w:sz w:val="18"/>
                <w:szCs w:val="18"/>
              </w:rPr>
            </w:pPr>
            <w:r>
              <w:rPr>
                <w:color w:val="000000"/>
                <w:sz w:val="18"/>
                <w:szCs w:val="18"/>
              </w:rPr>
              <w:t>64,870 </w:t>
            </w:r>
          </w:p>
        </w:tc>
      </w:tr>
      <w:tr w:rsidR="00E3341E" w14:paraId="4816F53D" w14:textId="77777777" w:rsidTr="00E3341E">
        <w:trPr>
          <w:trHeight w:val="297"/>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3DCD170B" w14:textId="77777777" w:rsidR="00E3341E" w:rsidRDefault="00E3341E">
            <w:pPr>
              <w:rPr>
                <w:color w:val="000000"/>
                <w:sz w:val="18"/>
                <w:szCs w:val="18"/>
              </w:rPr>
            </w:pPr>
            <w:r>
              <w:rPr>
                <w:color w:val="000000"/>
                <w:sz w:val="18"/>
                <w:szCs w:val="18"/>
              </w:rPr>
              <w:lastRenderedPageBreak/>
              <w:t>Private Colleges of Education </w:t>
            </w:r>
          </w:p>
        </w:tc>
        <w:tc>
          <w:tcPr>
            <w:tcW w:w="1946" w:type="dxa"/>
            <w:tcBorders>
              <w:top w:val="nil"/>
              <w:left w:val="nil"/>
              <w:bottom w:val="single" w:sz="4" w:space="0" w:color="auto"/>
              <w:right w:val="single" w:sz="4" w:space="0" w:color="auto"/>
            </w:tcBorders>
            <w:shd w:val="clear" w:color="auto" w:fill="auto"/>
            <w:noWrap/>
            <w:vAlign w:val="bottom"/>
            <w:hideMark/>
          </w:tcPr>
          <w:p w14:paraId="7FF9E014" w14:textId="77777777" w:rsidR="00E3341E" w:rsidRDefault="00E3341E">
            <w:pPr>
              <w:rPr>
                <w:color w:val="000000"/>
                <w:sz w:val="18"/>
                <w:szCs w:val="18"/>
              </w:rPr>
            </w:pPr>
            <w:r>
              <w:rPr>
                <w:color w:val="000000"/>
                <w:sz w:val="18"/>
                <w:szCs w:val="18"/>
              </w:rPr>
              <w:t>3 </w:t>
            </w:r>
          </w:p>
        </w:tc>
        <w:tc>
          <w:tcPr>
            <w:tcW w:w="1220" w:type="dxa"/>
            <w:tcBorders>
              <w:top w:val="nil"/>
              <w:left w:val="nil"/>
              <w:bottom w:val="single" w:sz="4" w:space="0" w:color="auto"/>
              <w:right w:val="single" w:sz="4" w:space="0" w:color="auto"/>
            </w:tcBorders>
            <w:shd w:val="clear" w:color="auto" w:fill="auto"/>
            <w:noWrap/>
            <w:vAlign w:val="bottom"/>
            <w:hideMark/>
          </w:tcPr>
          <w:p w14:paraId="30164C5D" w14:textId="77777777" w:rsidR="00E3341E" w:rsidRDefault="00E3341E">
            <w:pPr>
              <w:rPr>
                <w:color w:val="000000"/>
                <w:sz w:val="18"/>
                <w:szCs w:val="18"/>
              </w:rPr>
            </w:pPr>
            <w:r>
              <w:rPr>
                <w:color w:val="000000"/>
                <w:sz w:val="18"/>
                <w:szCs w:val="18"/>
              </w:rPr>
              <w:t>2,888 </w:t>
            </w:r>
          </w:p>
        </w:tc>
        <w:tc>
          <w:tcPr>
            <w:tcW w:w="1071" w:type="dxa"/>
            <w:tcBorders>
              <w:top w:val="nil"/>
              <w:left w:val="nil"/>
              <w:bottom w:val="single" w:sz="4" w:space="0" w:color="auto"/>
              <w:right w:val="single" w:sz="4" w:space="0" w:color="auto"/>
            </w:tcBorders>
            <w:shd w:val="clear" w:color="auto" w:fill="auto"/>
            <w:noWrap/>
            <w:vAlign w:val="bottom"/>
            <w:hideMark/>
          </w:tcPr>
          <w:p w14:paraId="627C513E" w14:textId="77777777" w:rsidR="00E3341E" w:rsidRDefault="00E3341E">
            <w:pPr>
              <w:rPr>
                <w:color w:val="000000"/>
                <w:sz w:val="18"/>
                <w:szCs w:val="18"/>
              </w:rPr>
            </w:pPr>
            <w:r>
              <w:rPr>
                <w:color w:val="000000"/>
                <w:sz w:val="18"/>
                <w:szCs w:val="18"/>
              </w:rPr>
              <w:t>4,077 </w:t>
            </w:r>
          </w:p>
        </w:tc>
        <w:tc>
          <w:tcPr>
            <w:tcW w:w="1071" w:type="dxa"/>
            <w:tcBorders>
              <w:top w:val="nil"/>
              <w:left w:val="nil"/>
              <w:bottom w:val="single" w:sz="4" w:space="0" w:color="auto"/>
              <w:right w:val="single" w:sz="4" w:space="0" w:color="auto"/>
            </w:tcBorders>
            <w:shd w:val="clear" w:color="auto" w:fill="auto"/>
            <w:noWrap/>
            <w:vAlign w:val="bottom"/>
            <w:hideMark/>
          </w:tcPr>
          <w:p w14:paraId="56459FF9" w14:textId="77777777" w:rsidR="00E3341E" w:rsidRDefault="00E3341E">
            <w:pPr>
              <w:rPr>
                <w:color w:val="000000"/>
                <w:sz w:val="18"/>
                <w:szCs w:val="18"/>
              </w:rPr>
            </w:pPr>
            <w:r>
              <w:rPr>
                <w:color w:val="000000"/>
                <w:sz w:val="18"/>
                <w:szCs w:val="18"/>
              </w:rPr>
              <w:t>6,965 </w:t>
            </w:r>
          </w:p>
        </w:tc>
      </w:tr>
      <w:tr w:rsidR="00E3341E" w14:paraId="25F1850B" w14:textId="77777777" w:rsidTr="00E3341E">
        <w:trPr>
          <w:trHeight w:val="297"/>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33CB0093" w14:textId="77777777" w:rsidR="00E3341E" w:rsidRDefault="00E3341E">
            <w:pPr>
              <w:rPr>
                <w:color w:val="000000"/>
                <w:sz w:val="18"/>
                <w:szCs w:val="18"/>
              </w:rPr>
            </w:pPr>
            <w:r>
              <w:rPr>
                <w:color w:val="000000"/>
                <w:sz w:val="18"/>
                <w:szCs w:val="18"/>
              </w:rPr>
              <w:t>Private NMTC </w:t>
            </w:r>
          </w:p>
        </w:tc>
        <w:tc>
          <w:tcPr>
            <w:tcW w:w="1946" w:type="dxa"/>
            <w:tcBorders>
              <w:top w:val="nil"/>
              <w:left w:val="nil"/>
              <w:bottom w:val="single" w:sz="4" w:space="0" w:color="auto"/>
              <w:right w:val="single" w:sz="4" w:space="0" w:color="auto"/>
            </w:tcBorders>
            <w:shd w:val="clear" w:color="auto" w:fill="auto"/>
            <w:noWrap/>
            <w:vAlign w:val="bottom"/>
            <w:hideMark/>
          </w:tcPr>
          <w:p w14:paraId="0DE1D1F6" w14:textId="77777777" w:rsidR="00E3341E" w:rsidRDefault="00E3341E">
            <w:pPr>
              <w:rPr>
                <w:color w:val="000000"/>
                <w:sz w:val="18"/>
                <w:szCs w:val="18"/>
              </w:rPr>
            </w:pPr>
            <w:r>
              <w:rPr>
                <w:color w:val="000000"/>
                <w:sz w:val="18"/>
                <w:szCs w:val="18"/>
              </w:rPr>
              <w:t>3 </w:t>
            </w:r>
          </w:p>
        </w:tc>
        <w:tc>
          <w:tcPr>
            <w:tcW w:w="1220" w:type="dxa"/>
            <w:tcBorders>
              <w:top w:val="nil"/>
              <w:left w:val="nil"/>
              <w:bottom w:val="single" w:sz="4" w:space="0" w:color="auto"/>
              <w:right w:val="single" w:sz="4" w:space="0" w:color="auto"/>
            </w:tcBorders>
            <w:shd w:val="clear" w:color="auto" w:fill="auto"/>
            <w:noWrap/>
            <w:vAlign w:val="bottom"/>
            <w:hideMark/>
          </w:tcPr>
          <w:p w14:paraId="2B407394" w14:textId="77777777" w:rsidR="00E3341E" w:rsidRDefault="00E3341E">
            <w:pPr>
              <w:rPr>
                <w:color w:val="000000"/>
                <w:sz w:val="18"/>
                <w:szCs w:val="18"/>
              </w:rPr>
            </w:pPr>
            <w:r>
              <w:rPr>
                <w:color w:val="000000"/>
                <w:sz w:val="18"/>
                <w:szCs w:val="18"/>
              </w:rPr>
              <w:t>135 </w:t>
            </w:r>
          </w:p>
        </w:tc>
        <w:tc>
          <w:tcPr>
            <w:tcW w:w="1071" w:type="dxa"/>
            <w:tcBorders>
              <w:top w:val="nil"/>
              <w:left w:val="nil"/>
              <w:bottom w:val="single" w:sz="4" w:space="0" w:color="auto"/>
              <w:right w:val="single" w:sz="4" w:space="0" w:color="auto"/>
            </w:tcBorders>
            <w:shd w:val="clear" w:color="auto" w:fill="auto"/>
            <w:noWrap/>
            <w:vAlign w:val="bottom"/>
            <w:hideMark/>
          </w:tcPr>
          <w:p w14:paraId="629ECADB" w14:textId="77777777" w:rsidR="00E3341E" w:rsidRDefault="00E3341E">
            <w:pPr>
              <w:rPr>
                <w:color w:val="000000"/>
                <w:sz w:val="18"/>
                <w:szCs w:val="18"/>
              </w:rPr>
            </w:pPr>
            <w:r>
              <w:rPr>
                <w:color w:val="000000"/>
                <w:sz w:val="18"/>
                <w:szCs w:val="18"/>
              </w:rPr>
              <w:t>397 </w:t>
            </w:r>
          </w:p>
        </w:tc>
        <w:tc>
          <w:tcPr>
            <w:tcW w:w="1071" w:type="dxa"/>
            <w:tcBorders>
              <w:top w:val="nil"/>
              <w:left w:val="nil"/>
              <w:bottom w:val="single" w:sz="4" w:space="0" w:color="auto"/>
              <w:right w:val="single" w:sz="4" w:space="0" w:color="auto"/>
            </w:tcBorders>
            <w:shd w:val="clear" w:color="auto" w:fill="auto"/>
            <w:noWrap/>
            <w:vAlign w:val="bottom"/>
            <w:hideMark/>
          </w:tcPr>
          <w:p w14:paraId="00D92873" w14:textId="77777777" w:rsidR="00E3341E" w:rsidRDefault="00E3341E">
            <w:pPr>
              <w:rPr>
                <w:color w:val="000000"/>
                <w:sz w:val="18"/>
                <w:szCs w:val="18"/>
              </w:rPr>
            </w:pPr>
            <w:r>
              <w:rPr>
                <w:color w:val="000000"/>
                <w:sz w:val="18"/>
                <w:szCs w:val="18"/>
              </w:rPr>
              <w:t>532 </w:t>
            </w:r>
          </w:p>
        </w:tc>
      </w:tr>
      <w:tr w:rsidR="00E3341E" w14:paraId="0415C521" w14:textId="77777777" w:rsidTr="00E3341E">
        <w:trPr>
          <w:trHeight w:val="297"/>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3D89B27E" w14:textId="77777777" w:rsidR="00E3341E" w:rsidRDefault="00E3341E">
            <w:pPr>
              <w:rPr>
                <w:color w:val="000000"/>
                <w:sz w:val="18"/>
                <w:szCs w:val="18"/>
              </w:rPr>
            </w:pPr>
            <w:r>
              <w:rPr>
                <w:color w:val="000000"/>
                <w:sz w:val="18"/>
                <w:szCs w:val="18"/>
              </w:rPr>
              <w:t>Sub-total </w:t>
            </w:r>
          </w:p>
        </w:tc>
        <w:tc>
          <w:tcPr>
            <w:tcW w:w="1946" w:type="dxa"/>
            <w:tcBorders>
              <w:top w:val="nil"/>
              <w:left w:val="nil"/>
              <w:bottom w:val="single" w:sz="4" w:space="0" w:color="auto"/>
              <w:right w:val="single" w:sz="4" w:space="0" w:color="auto"/>
            </w:tcBorders>
            <w:shd w:val="clear" w:color="auto" w:fill="auto"/>
            <w:noWrap/>
            <w:vAlign w:val="bottom"/>
            <w:hideMark/>
          </w:tcPr>
          <w:p w14:paraId="6691534A" w14:textId="77777777" w:rsidR="00E3341E" w:rsidRDefault="00E3341E">
            <w:pPr>
              <w:rPr>
                <w:color w:val="000000"/>
                <w:sz w:val="18"/>
                <w:szCs w:val="18"/>
              </w:rPr>
            </w:pPr>
            <w:r>
              <w:rPr>
                <w:color w:val="000000"/>
                <w:sz w:val="18"/>
                <w:szCs w:val="18"/>
              </w:rPr>
              <w:t>79 </w:t>
            </w:r>
          </w:p>
        </w:tc>
        <w:tc>
          <w:tcPr>
            <w:tcW w:w="1220" w:type="dxa"/>
            <w:tcBorders>
              <w:top w:val="nil"/>
              <w:left w:val="nil"/>
              <w:bottom w:val="single" w:sz="4" w:space="0" w:color="auto"/>
              <w:right w:val="single" w:sz="4" w:space="0" w:color="auto"/>
            </w:tcBorders>
            <w:shd w:val="clear" w:color="auto" w:fill="auto"/>
            <w:noWrap/>
            <w:vAlign w:val="bottom"/>
            <w:hideMark/>
          </w:tcPr>
          <w:p w14:paraId="7035395D" w14:textId="77777777" w:rsidR="00E3341E" w:rsidRDefault="00E3341E">
            <w:pPr>
              <w:rPr>
                <w:color w:val="000000"/>
                <w:sz w:val="18"/>
                <w:szCs w:val="18"/>
              </w:rPr>
            </w:pPr>
            <w:r>
              <w:rPr>
                <w:color w:val="000000"/>
                <w:sz w:val="18"/>
                <w:szCs w:val="18"/>
              </w:rPr>
              <w:t>39,748 </w:t>
            </w:r>
          </w:p>
        </w:tc>
        <w:tc>
          <w:tcPr>
            <w:tcW w:w="1071" w:type="dxa"/>
            <w:tcBorders>
              <w:top w:val="nil"/>
              <w:left w:val="nil"/>
              <w:bottom w:val="single" w:sz="4" w:space="0" w:color="auto"/>
              <w:right w:val="single" w:sz="4" w:space="0" w:color="auto"/>
            </w:tcBorders>
            <w:shd w:val="clear" w:color="auto" w:fill="auto"/>
            <w:noWrap/>
            <w:vAlign w:val="bottom"/>
            <w:hideMark/>
          </w:tcPr>
          <w:p w14:paraId="44E68BD0" w14:textId="77777777" w:rsidR="00E3341E" w:rsidRDefault="00E3341E">
            <w:pPr>
              <w:rPr>
                <w:color w:val="000000"/>
                <w:sz w:val="18"/>
                <w:szCs w:val="18"/>
              </w:rPr>
            </w:pPr>
            <w:r>
              <w:rPr>
                <w:color w:val="000000"/>
                <w:sz w:val="18"/>
                <w:szCs w:val="18"/>
              </w:rPr>
              <w:t>32,619 </w:t>
            </w:r>
          </w:p>
        </w:tc>
        <w:tc>
          <w:tcPr>
            <w:tcW w:w="1071" w:type="dxa"/>
            <w:tcBorders>
              <w:top w:val="nil"/>
              <w:left w:val="nil"/>
              <w:bottom w:val="single" w:sz="4" w:space="0" w:color="auto"/>
              <w:right w:val="single" w:sz="4" w:space="0" w:color="auto"/>
            </w:tcBorders>
            <w:shd w:val="clear" w:color="auto" w:fill="auto"/>
            <w:noWrap/>
            <w:vAlign w:val="bottom"/>
            <w:hideMark/>
          </w:tcPr>
          <w:p w14:paraId="5B8E7B1C" w14:textId="77777777" w:rsidR="00E3341E" w:rsidRDefault="00E3341E">
            <w:pPr>
              <w:rPr>
                <w:color w:val="000000"/>
                <w:sz w:val="18"/>
                <w:szCs w:val="18"/>
              </w:rPr>
            </w:pPr>
            <w:r>
              <w:rPr>
                <w:color w:val="000000"/>
                <w:sz w:val="18"/>
                <w:szCs w:val="18"/>
              </w:rPr>
              <w:t>72,367 </w:t>
            </w:r>
          </w:p>
        </w:tc>
      </w:tr>
      <w:tr w:rsidR="00E3341E" w14:paraId="2E651064" w14:textId="77777777" w:rsidTr="00E3341E">
        <w:trPr>
          <w:trHeight w:val="297"/>
        </w:trPr>
        <w:tc>
          <w:tcPr>
            <w:tcW w:w="3448" w:type="dxa"/>
            <w:tcBorders>
              <w:top w:val="nil"/>
              <w:left w:val="single" w:sz="4" w:space="0" w:color="auto"/>
              <w:bottom w:val="single" w:sz="4" w:space="0" w:color="auto"/>
              <w:right w:val="single" w:sz="4" w:space="0" w:color="auto"/>
            </w:tcBorders>
            <w:shd w:val="clear" w:color="auto" w:fill="auto"/>
            <w:noWrap/>
            <w:vAlign w:val="bottom"/>
            <w:hideMark/>
          </w:tcPr>
          <w:p w14:paraId="5238424D" w14:textId="77777777" w:rsidR="00E3341E" w:rsidRDefault="00E3341E">
            <w:pPr>
              <w:rPr>
                <w:b/>
                <w:bCs/>
                <w:color w:val="000000"/>
                <w:sz w:val="18"/>
                <w:szCs w:val="18"/>
              </w:rPr>
            </w:pPr>
            <w:r>
              <w:rPr>
                <w:b/>
                <w:bCs/>
                <w:color w:val="000000"/>
                <w:sz w:val="18"/>
                <w:szCs w:val="18"/>
              </w:rPr>
              <w:t>Total </w:t>
            </w:r>
          </w:p>
        </w:tc>
        <w:tc>
          <w:tcPr>
            <w:tcW w:w="1946" w:type="dxa"/>
            <w:tcBorders>
              <w:top w:val="nil"/>
              <w:left w:val="nil"/>
              <w:bottom w:val="single" w:sz="4" w:space="0" w:color="auto"/>
              <w:right w:val="single" w:sz="4" w:space="0" w:color="auto"/>
            </w:tcBorders>
            <w:shd w:val="clear" w:color="auto" w:fill="auto"/>
            <w:noWrap/>
            <w:vAlign w:val="bottom"/>
            <w:hideMark/>
          </w:tcPr>
          <w:p w14:paraId="53547078" w14:textId="77777777" w:rsidR="00E3341E" w:rsidRDefault="00E3341E">
            <w:pPr>
              <w:rPr>
                <w:b/>
                <w:bCs/>
                <w:color w:val="000000"/>
                <w:sz w:val="18"/>
                <w:szCs w:val="18"/>
              </w:rPr>
            </w:pPr>
            <w:r>
              <w:rPr>
                <w:b/>
                <w:bCs/>
                <w:color w:val="000000"/>
                <w:sz w:val="18"/>
                <w:szCs w:val="18"/>
              </w:rPr>
              <w:t>222 </w:t>
            </w:r>
          </w:p>
        </w:tc>
        <w:tc>
          <w:tcPr>
            <w:tcW w:w="1220" w:type="dxa"/>
            <w:tcBorders>
              <w:top w:val="nil"/>
              <w:left w:val="nil"/>
              <w:bottom w:val="single" w:sz="4" w:space="0" w:color="auto"/>
              <w:right w:val="single" w:sz="4" w:space="0" w:color="auto"/>
            </w:tcBorders>
            <w:shd w:val="clear" w:color="auto" w:fill="auto"/>
            <w:noWrap/>
            <w:vAlign w:val="bottom"/>
            <w:hideMark/>
          </w:tcPr>
          <w:p w14:paraId="696B8608" w14:textId="77777777" w:rsidR="00E3341E" w:rsidRDefault="00E3341E">
            <w:pPr>
              <w:rPr>
                <w:b/>
                <w:bCs/>
                <w:color w:val="000000"/>
                <w:sz w:val="18"/>
                <w:szCs w:val="18"/>
              </w:rPr>
            </w:pPr>
            <w:r>
              <w:rPr>
                <w:b/>
                <w:bCs/>
                <w:color w:val="000000"/>
                <w:sz w:val="18"/>
                <w:szCs w:val="18"/>
              </w:rPr>
              <w:t>263,772 </w:t>
            </w:r>
          </w:p>
        </w:tc>
        <w:tc>
          <w:tcPr>
            <w:tcW w:w="1071" w:type="dxa"/>
            <w:tcBorders>
              <w:top w:val="nil"/>
              <w:left w:val="nil"/>
              <w:bottom w:val="single" w:sz="4" w:space="0" w:color="auto"/>
              <w:right w:val="single" w:sz="4" w:space="0" w:color="auto"/>
            </w:tcBorders>
            <w:shd w:val="clear" w:color="auto" w:fill="auto"/>
            <w:noWrap/>
            <w:vAlign w:val="bottom"/>
            <w:hideMark/>
          </w:tcPr>
          <w:p w14:paraId="5D01C3F6" w14:textId="77777777" w:rsidR="00E3341E" w:rsidRDefault="00E3341E">
            <w:pPr>
              <w:rPr>
                <w:b/>
                <w:bCs/>
                <w:color w:val="000000"/>
                <w:sz w:val="18"/>
                <w:szCs w:val="18"/>
              </w:rPr>
            </w:pPr>
            <w:r>
              <w:rPr>
                <w:b/>
                <w:bCs/>
                <w:color w:val="000000"/>
                <w:sz w:val="18"/>
                <w:szCs w:val="18"/>
              </w:rPr>
              <w:t>208,572 </w:t>
            </w:r>
          </w:p>
        </w:tc>
        <w:tc>
          <w:tcPr>
            <w:tcW w:w="1071" w:type="dxa"/>
            <w:tcBorders>
              <w:top w:val="nil"/>
              <w:left w:val="nil"/>
              <w:bottom w:val="single" w:sz="4" w:space="0" w:color="auto"/>
              <w:right w:val="single" w:sz="4" w:space="0" w:color="auto"/>
            </w:tcBorders>
            <w:shd w:val="clear" w:color="auto" w:fill="auto"/>
            <w:noWrap/>
            <w:vAlign w:val="bottom"/>
            <w:hideMark/>
          </w:tcPr>
          <w:p w14:paraId="27C79327" w14:textId="77777777" w:rsidR="00E3341E" w:rsidRDefault="00E3341E">
            <w:pPr>
              <w:rPr>
                <w:b/>
                <w:bCs/>
                <w:color w:val="000000"/>
                <w:sz w:val="18"/>
                <w:szCs w:val="18"/>
              </w:rPr>
            </w:pPr>
            <w:r>
              <w:rPr>
                <w:b/>
                <w:bCs/>
                <w:color w:val="000000"/>
                <w:sz w:val="18"/>
                <w:szCs w:val="18"/>
              </w:rPr>
              <w:t>472,323 </w:t>
            </w:r>
          </w:p>
        </w:tc>
      </w:tr>
    </w:tbl>
    <w:p w14:paraId="1BAC4B94" w14:textId="77777777" w:rsidR="00E3341E" w:rsidRDefault="00E3341E" w:rsidP="006241B8">
      <w:pPr>
        <w:spacing w:line="360" w:lineRule="auto"/>
        <w:jc w:val="both"/>
        <w:rPr>
          <w:lang w:val="en-US"/>
        </w:rPr>
      </w:pPr>
    </w:p>
    <w:p w14:paraId="0682FF90" w14:textId="77777777" w:rsidR="00E3341E" w:rsidRPr="00B53EFB" w:rsidRDefault="00E3341E" w:rsidP="006241B8">
      <w:pPr>
        <w:spacing w:line="360" w:lineRule="auto"/>
        <w:jc w:val="both"/>
        <w:rPr>
          <w:lang w:val="en-US"/>
        </w:rPr>
      </w:pPr>
    </w:p>
    <w:p w14:paraId="312FDB55" w14:textId="33625098" w:rsidR="00BF6431" w:rsidRPr="00B53EFB" w:rsidRDefault="009B4D93" w:rsidP="006241B8">
      <w:pPr>
        <w:spacing w:line="360" w:lineRule="auto"/>
        <w:jc w:val="both"/>
        <w:rPr>
          <w:lang w:val="en-US"/>
        </w:rPr>
      </w:pPr>
      <w:r w:rsidRPr="00B53EFB">
        <w:rPr>
          <w:lang w:val="en-US"/>
        </w:rPr>
        <w:t xml:space="preserve">Debates </w:t>
      </w:r>
      <w:r w:rsidR="0012545C" w:rsidRPr="00B53EFB">
        <w:rPr>
          <w:lang w:val="en-US"/>
        </w:rPr>
        <w:t>on</w:t>
      </w:r>
      <w:r w:rsidRPr="00B53EFB">
        <w:rPr>
          <w:lang w:val="en-US"/>
        </w:rPr>
        <w:t xml:space="preserve"> equity in the Ghanaian HE system</w:t>
      </w:r>
      <w:r w:rsidR="009856D2" w:rsidRPr="00B53EFB">
        <w:rPr>
          <w:lang w:val="en-US"/>
        </w:rPr>
        <w:t xml:space="preserve"> generally hover around finance</w:t>
      </w:r>
      <w:r w:rsidR="00822E27" w:rsidRPr="00B53EFB">
        <w:rPr>
          <w:lang w:val="en-US"/>
        </w:rPr>
        <w:t xml:space="preserve">, </w:t>
      </w:r>
      <w:r w:rsidR="005B0CE8" w:rsidRPr="00B53EFB">
        <w:rPr>
          <w:lang w:val="en-US"/>
        </w:rPr>
        <w:t>the colonial academic tradition</w:t>
      </w:r>
      <w:r w:rsidR="00274356" w:rsidRPr="00B53EFB">
        <w:rPr>
          <w:lang w:val="en-US"/>
        </w:rPr>
        <w:t xml:space="preserve"> </w:t>
      </w:r>
      <w:r w:rsidR="0021713C" w:rsidRPr="00B53EFB">
        <w:rPr>
          <w:lang w:val="en-US"/>
        </w:rPr>
        <w:t>(</w:t>
      </w:r>
      <w:proofErr w:type="spellStart"/>
      <w:r w:rsidR="0021713C" w:rsidRPr="00B53EFB">
        <w:rPr>
          <w:lang w:val="en-US"/>
        </w:rPr>
        <w:t>Ayelazuno</w:t>
      </w:r>
      <w:proofErr w:type="spellEnd"/>
      <w:r w:rsidR="0021713C" w:rsidRPr="00B53EFB">
        <w:rPr>
          <w:lang w:val="en-US"/>
        </w:rPr>
        <w:t xml:space="preserve"> &amp;; </w:t>
      </w:r>
      <w:proofErr w:type="spellStart"/>
      <w:r w:rsidR="0021713C" w:rsidRPr="00B53EFB">
        <w:rPr>
          <w:lang w:val="en-US"/>
        </w:rPr>
        <w:t>Aziabah</w:t>
      </w:r>
      <w:proofErr w:type="spellEnd"/>
      <w:r w:rsidR="0021713C" w:rsidRPr="00B53EFB">
        <w:rPr>
          <w:lang w:val="en-US"/>
        </w:rPr>
        <w:t>, 2021, January</w:t>
      </w:r>
      <w:r w:rsidR="00274356" w:rsidRPr="00B53EFB">
        <w:rPr>
          <w:lang w:val="en-US"/>
        </w:rPr>
        <w:fldChar w:fldCharType="begin"/>
      </w:r>
      <w:r w:rsidR="00CB3386" w:rsidRPr="00B53EFB">
        <w:rPr>
          <w:lang w:val="en-US"/>
        </w:rPr>
        <w:instrText xml:space="preserve"> ADDIN ZOTERO_ITEM CSL_CITATION {"citationID":"ZAO5JVj4","properties":{"formattedCitation":"(Atuahene &amp; Owusu-Ansah, 2013; McCain, 1980)","plainCitation":"(Atuahene &amp; Owusu-Ansah, 2013; McCain, 1980)","dontUpdate":true,"noteIndex":0},"citationItems":[{"id":6,"uris":["http://zotero.org/users/9364462/items/D7UNQZFT"],"itemData":{"id":6,"type":"article-journal","abstract":"Since independence, Ghana has comparatively distinguished itself among many Sub-Saharan African (SSA) countries in its educational developments. Tertiary education in Ghana over the past decade has witnessed tremendous growth in various frontages—increased access and participation, relative expansion of academic facilities, a growing private sector, and most importantly, a transformative policy environment. Despite these overwhelming developments, there remain inequalities in the higher education system in Ghana: access has not been broadened to include all social groups. Available data suggest unequal participation among women, minorities, individuals from low socioeconomic backgrounds, and spatial-based disparities. Using enrollment data from universities, policy document from the Ministry of Education, and the National Council for Tertiary Education in Ghana, and academic research reports, the authors provide descriptive and critical analyses of the structures of inequalities and disparities in higher education in Ghana. The authors argue that in spite of the massive developments over the years, there exist accessibility and participation gap with respect to students’ socioeconomic status, gender, regions of origin, and the type and location of secondary schools attended.","container-title":"SAGE Open","DOI":"10.1177/2158244013497725","ISSN":"2158-2440, 2158-2440","issue":"3","journalAbbreviation":"SAGE Open","language":"en","page":"215824401349772","source":"DOI.org (Crossref)","title":"A Descriptive Assessment of Higher Education Access, Participation, Equity, and Disparity in Ghana","volume":"3","author":[{"family":"Atuahene","given":"Francis"},{"family":"Owusu-Ansah","given":"Anthony"}],"issued":{"date-parts":[["2013",7,1]]}}},{"id":90,"uris":["http://zotero.org/users/9364462/items/EBRT2RCS"],"itemData":{"id":90,"type":"article-journal","archive":"JSTOR","container-title":"The Journal of Negro Education","DOI":"10.2307/2294788","ISSN":"00222984, 21676437","issue":"1","note":"publisher: Journal of Negro Education","page":"91-96","title":"National Development and Higher Education in Ghana","volume":"49","author":[{"family":"McCain","given":"James A."}],"issued":{"date-parts":[["1980"]]}}}],"schema":"https://github.com/citation-style-language/schema/raw/master/csl-citation.json"} </w:instrText>
      </w:r>
      <w:r w:rsidR="00274356" w:rsidRPr="00B53EFB">
        <w:rPr>
          <w:lang w:val="en-US"/>
        </w:rPr>
        <w:fldChar w:fldCharType="separate"/>
      </w:r>
      <w:r w:rsidR="00274356" w:rsidRPr="00B53EFB">
        <w:rPr>
          <w:noProof/>
          <w:lang w:val="en-US"/>
        </w:rPr>
        <w:t>; Atuahene &amp; Owusu-Ansah, 2013;</w:t>
      </w:r>
      <w:r w:rsidR="005A7D8B" w:rsidRPr="00B53EFB">
        <w:rPr>
          <w:noProof/>
          <w:lang w:val="en-US"/>
        </w:rPr>
        <w:t xml:space="preserve"> </w:t>
      </w:r>
      <w:r w:rsidR="00274356" w:rsidRPr="00B53EFB">
        <w:rPr>
          <w:noProof/>
          <w:lang w:val="en-US"/>
        </w:rPr>
        <w:t>McCain, 1980)</w:t>
      </w:r>
      <w:r w:rsidR="00274356" w:rsidRPr="00B53EFB">
        <w:rPr>
          <w:lang w:val="en-US"/>
        </w:rPr>
        <w:fldChar w:fldCharType="end"/>
      </w:r>
      <w:r w:rsidR="0021713C" w:rsidRPr="00B53EFB">
        <w:rPr>
          <w:lang w:val="en-US"/>
        </w:rPr>
        <w:t xml:space="preserve">, </w:t>
      </w:r>
      <w:r w:rsidR="009856D2" w:rsidRPr="00B53EFB">
        <w:rPr>
          <w:lang w:val="en-US"/>
        </w:rPr>
        <w:t>spatial</w:t>
      </w:r>
      <w:r w:rsidR="005A7D8B" w:rsidRPr="00B53EFB">
        <w:rPr>
          <w:lang w:val="en-US"/>
        </w:rPr>
        <w:t xml:space="preserve"> </w:t>
      </w:r>
      <w:r w:rsidR="009856D2" w:rsidRPr="00B53EFB">
        <w:rPr>
          <w:lang w:val="en-US"/>
        </w:rPr>
        <w:fldChar w:fldCharType="begin"/>
      </w:r>
      <w:r w:rsidR="009856D2" w:rsidRPr="00B53EFB">
        <w:rPr>
          <w:lang w:val="en-US"/>
        </w:rPr>
        <w:instrText xml:space="preserve"> ADDIN ZOTERO_ITEM CSL_CITATION {"citationID":"Tn9M4Ibd","properties":{"formattedCitation":"(Senadza, 2012)","plainCitation":"(Senadza, 2012)","noteIndex":0},"citationItems":[{"id":60,"uris":["http://zotero.org/users/9364462/items/UPY4H7NZ"],"itemData":{"id":60,"type":"article-journal","abstract":"Purpose\n              The purpose of the paper is to examine the nature and extent of gender and spatial inequalities in educational attainment in Ghana.\n            \n            \n              Design/methodology/approach\n              The paper uses the education Gini coefficient, computed on the basis of years of schooling of individuals, to assess education inequality in Ghana.\n            \n            \n              Findings\n              The paper finds evidence of gender and spatial inequality in education in Ghana. In particular, the three northern regions have lower education attainment as well as higher education Gini coefficients compared to the rest of the country. The paper finds evidence of intra‐gender and intra‐spatial inequalities in education attainment in Ghana, with females contributing proportionately more to the within‐inequality component of the education Gini. The paper also finds a positive correlation between poverty incidence and education inequality.\n            \n            \n              Research limitations/implications\n              The research finds a positive correlation between poverty incidence and education inequality but requires an econometric analysis to make inferences regarding causality.\n            \n            \n              Practical implications\n              The findings call for the design and implementation of policies not only to address between‐gender and spatial inequities in education in Ghana, but also to tackle within‐gender and within‐spatial inequalities. The positive correlation between poverty incidence and education inequality implies the need to create greater equity in educational opportunities across the country.\n            \n            \n              Social implications\n              The need for changes in attitudes, values and cultural practices that put girls at a disadvantage when it comes to education.\n            \n            \n              Originality/value\n              One important and new finding of the paper is the existence of intra‐gender and intra‐spatial inequalities in education attainment in Ghana, with females contributing proportionately more to the within‐inequality component of the education Gini.","container-title":"Journal of Economic Studies","DOI":"10.1108/01443581211274647","ISSN":"0144-3585","issue":"6","language":"en","page":"724-739","source":"DOI.org (Crossref)","title":"Education inequality in Ghana: gender and spatial dimensions","title-short":"Education inequality in Ghana","volume":"39","author":[{"family":"Senadza","given":"Bernardin"}],"issued":{"date-parts":[["2012",10,26]]}}}],"schema":"https://github.com/citation-style-language/schema/raw/master/csl-citation.json"} </w:instrText>
      </w:r>
      <w:r w:rsidR="009856D2" w:rsidRPr="00B53EFB">
        <w:rPr>
          <w:lang w:val="en-US"/>
        </w:rPr>
        <w:fldChar w:fldCharType="separate"/>
      </w:r>
      <w:r w:rsidR="009856D2" w:rsidRPr="00B53EFB">
        <w:rPr>
          <w:noProof/>
          <w:lang w:val="en-US"/>
        </w:rPr>
        <w:t>(Senadza, 2012)</w:t>
      </w:r>
      <w:r w:rsidR="009856D2" w:rsidRPr="00B53EFB">
        <w:rPr>
          <w:lang w:val="en-US"/>
        </w:rPr>
        <w:fldChar w:fldCharType="end"/>
      </w:r>
      <w:r w:rsidR="009856D2" w:rsidRPr="00B53EFB">
        <w:rPr>
          <w:lang w:val="en-US"/>
        </w:rPr>
        <w:t xml:space="preserve"> and pre-tertiary education</w:t>
      </w:r>
      <w:r w:rsidR="0021713C" w:rsidRPr="00B53EFB">
        <w:rPr>
          <w:lang w:val="en-US"/>
        </w:rPr>
        <w:t xml:space="preserve"> success</w:t>
      </w:r>
      <w:r w:rsidR="009856D2" w:rsidRPr="00B53EFB">
        <w:rPr>
          <w:lang w:val="en-US"/>
        </w:rPr>
        <w:t xml:space="preserve"> </w:t>
      </w:r>
      <w:r w:rsidR="0012545C" w:rsidRPr="00B53EFB">
        <w:rPr>
          <w:lang w:val="en-US"/>
        </w:rPr>
        <w:fldChar w:fldCharType="begin"/>
      </w:r>
      <w:r w:rsidR="0012545C" w:rsidRPr="00B53EFB">
        <w:rPr>
          <w:lang w:val="en-US"/>
        </w:rPr>
        <w:instrText xml:space="preserve"> ADDIN ZOTERO_ITEM CSL_CITATION {"citationID":"pLXF5v76","properties":{"formattedCitation":"(Ansong et al., 2015)","plainCitation":"(Ansong et al., 2015)","noteIndex":0},"citationItems":[{"id":181,"uris":["http://zotero.org/users/9364462/items/CKD5UDKC"],"itemData":{"id":181,"type":"article-journal","container-title":"Applied Geography","DOI":"10.1016/j.apgeog.2015.04.017","ISSN":"01436228","journalAbbreviation":"Applied Geography","language":"en","page":"136-146","source":"DOI.org (Crossref)","title":"Factors contributing to spatial inequality in academic achievement in Ghana: Analysis of district-level factors using geographically weighted regression","title-short":"Factors contributing to spatial inequality in academic achievement in Ghana","volume":"62","author":[{"family":"Ansong","given":"David"},{"family":"Ansong","given":"Eric K."},{"family":"Ampomah","given":"Abena O."},{"family":"Adjabeng","given":"Bernice K."}],"issued":{"date-parts":[["2015",8]]}}}],"schema":"https://github.com/citation-style-language/schema/raw/master/csl-citation.json"} </w:instrText>
      </w:r>
      <w:r w:rsidR="0012545C" w:rsidRPr="00B53EFB">
        <w:rPr>
          <w:lang w:val="en-US"/>
        </w:rPr>
        <w:fldChar w:fldCharType="separate"/>
      </w:r>
      <w:r w:rsidR="0012545C" w:rsidRPr="00B53EFB">
        <w:rPr>
          <w:noProof/>
          <w:lang w:val="en-US"/>
        </w:rPr>
        <w:t>(Ansong et al., 2015)</w:t>
      </w:r>
      <w:r w:rsidR="0012545C" w:rsidRPr="00B53EFB">
        <w:rPr>
          <w:lang w:val="en-US"/>
        </w:rPr>
        <w:fldChar w:fldCharType="end"/>
      </w:r>
      <w:r w:rsidR="00822E27" w:rsidRPr="00B53EFB">
        <w:rPr>
          <w:lang w:val="en-US"/>
        </w:rPr>
        <w:t xml:space="preserve">. </w:t>
      </w:r>
      <w:r w:rsidR="0080795F" w:rsidRPr="00B53EFB">
        <w:rPr>
          <w:lang w:val="en-US"/>
        </w:rPr>
        <w:t>To begin with finance</w:t>
      </w:r>
      <w:r w:rsidR="005B0CE8" w:rsidRPr="00B53EFB">
        <w:rPr>
          <w:lang w:val="en-US"/>
        </w:rPr>
        <w:t xml:space="preserve"> and the academic tradition</w:t>
      </w:r>
      <w:r w:rsidR="0080795F" w:rsidRPr="00B53EFB">
        <w:rPr>
          <w:lang w:val="en-US"/>
        </w:rPr>
        <w:t xml:space="preserve">, the Ghanaian </w:t>
      </w:r>
      <w:r w:rsidR="000F1363" w:rsidRPr="00B53EFB">
        <w:rPr>
          <w:lang w:val="en-US"/>
        </w:rPr>
        <w:t xml:space="preserve">HE </w:t>
      </w:r>
      <w:r w:rsidR="0080795F" w:rsidRPr="00B53EFB">
        <w:rPr>
          <w:lang w:val="en-US"/>
        </w:rPr>
        <w:t xml:space="preserve">used to be financed by the Ghana government </w:t>
      </w:r>
      <w:r w:rsidR="005A7D8B" w:rsidRPr="00B53EFB">
        <w:rPr>
          <w:lang w:val="en-US"/>
        </w:rPr>
        <w:t xml:space="preserve">after </w:t>
      </w:r>
      <w:r w:rsidR="0080795F" w:rsidRPr="00B53EFB">
        <w:rPr>
          <w:lang w:val="en-US"/>
        </w:rPr>
        <w:t>independen</w:t>
      </w:r>
      <w:r w:rsidR="005A7D8B" w:rsidRPr="00B53EFB">
        <w:rPr>
          <w:lang w:val="en-US"/>
        </w:rPr>
        <w:t xml:space="preserve">ce </w:t>
      </w:r>
      <w:r w:rsidR="0080795F" w:rsidRPr="00B53EFB">
        <w:rPr>
          <w:lang w:val="en-US"/>
        </w:rPr>
        <w:t xml:space="preserve">due to the crucial nature of developing the </w:t>
      </w:r>
      <w:r w:rsidR="005A7D8B" w:rsidRPr="00B53EFB">
        <w:rPr>
          <w:lang w:val="en-US"/>
        </w:rPr>
        <w:t>country's human resource base</w:t>
      </w:r>
      <w:r w:rsidR="005B0CE8" w:rsidRPr="00B53EFB">
        <w:rPr>
          <w:lang w:val="en-US"/>
        </w:rPr>
        <w:t>.</w:t>
      </w:r>
      <w:r w:rsidR="00B36047" w:rsidRPr="00B53EFB">
        <w:rPr>
          <w:lang w:val="en-US"/>
        </w:rPr>
        <w:t xml:space="preserve"> </w:t>
      </w:r>
      <w:r w:rsidR="005B0CE8" w:rsidRPr="00B53EFB">
        <w:rPr>
          <w:lang w:val="en-US"/>
        </w:rPr>
        <w:t xml:space="preserve">The need for urgent human resource development to meet the demands of self-rule was conspicuous and needed swift measures. </w:t>
      </w:r>
      <w:r w:rsidR="00066C8C" w:rsidRPr="00B53EFB">
        <w:rPr>
          <w:lang w:val="en-US"/>
        </w:rPr>
        <w:t xml:space="preserve">Ghana's model of academic tradition inherited by </w:t>
      </w:r>
      <w:r w:rsidR="000F1363" w:rsidRPr="00B53EFB">
        <w:rPr>
          <w:lang w:val="en-US"/>
        </w:rPr>
        <w:t>her coloni</w:t>
      </w:r>
      <w:r w:rsidR="005A7D8B" w:rsidRPr="00B53EFB">
        <w:rPr>
          <w:lang w:val="en-US"/>
        </w:rPr>
        <w:t>al master,</w:t>
      </w:r>
      <w:r w:rsidR="000F1363" w:rsidRPr="00B53EFB">
        <w:rPr>
          <w:lang w:val="en-US"/>
        </w:rPr>
        <w:t xml:space="preserve"> Britain</w:t>
      </w:r>
      <w:r w:rsidR="005A7D8B" w:rsidRPr="00B53EFB">
        <w:rPr>
          <w:lang w:val="en-US"/>
        </w:rPr>
        <w:t xml:space="preserve">, </w:t>
      </w:r>
      <w:r w:rsidR="005B0CE8" w:rsidRPr="00B53EFB">
        <w:rPr>
          <w:lang w:val="en-US"/>
        </w:rPr>
        <w:t>also partly determined the access pattern</w:t>
      </w:r>
      <w:r w:rsidR="000F1363" w:rsidRPr="00B53EFB">
        <w:rPr>
          <w:lang w:val="en-US"/>
        </w:rPr>
        <w:t xml:space="preserve"> </w:t>
      </w:r>
      <w:r w:rsidR="000946BF" w:rsidRPr="00B53EFB">
        <w:rPr>
          <w:lang w:val="en-US"/>
        </w:rPr>
        <w:fldChar w:fldCharType="begin"/>
      </w:r>
      <w:r w:rsidR="000946BF" w:rsidRPr="00B53EFB">
        <w:rPr>
          <w:lang w:val="en-US"/>
        </w:rPr>
        <w:instrText xml:space="preserve"> ADDIN ZOTERO_ITEM CSL_CITATION {"citationID":"rF5YIwBc","properties":{"formattedCitation":"(Atuahene &amp; Owusu-Ansah, 2013)","plainCitation":"(Atuahene &amp; Owusu-Ansah, 2013)","noteIndex":0},"citationItems":[{"id":6,"uris":["http://zotero.org/users/9364462/items/D7UNQZFT"],"itemData":{"id":6,"type":"article-journal","abstract":"Since independence, Ghana has comparatively distinguished itself among many Sub-Saharan African (SSA) countries in its educational developments. Tertiary education in Ghana over the past decade has witnessed tremendous growth in various frontages—increased access and participation, relative expansion of academic facilities, a growing private sector, and most importantly, a transformative policy environment. Despite these overwhelming developments, there remain inequalities in the higher education system in Ghana: access has not been broadened to include all social groups. Available data suggest unequal participation among women, minorities, individuals from low socioeconomic backgrounds, and spatial-based disparities. Using enrollment data from universities, policy document from the Ministry of Education, and the National Council for Tertiary Education in Ghana, and academic research reports, the authors provide descriptive and critical analyses of the structures of inequalities and disparities in higher education in Ghana. The authors argue that in spite of the massive developments over the years, there exist accessibility and participation gap with respect to students’ socioeconomic status, gender, regions of origin, and the type and location of secondary schools attended.","container-title":"SAGE Open","DOI":"10.1177/2158244013497725","ISSN":"2158-2440, 2158-2440","issue":"3","journalAbbreviation":"SAGE Open","language":"en","page":"215824401349772","source":"DOI.org (Crossref)","title":"A Descriptive Assessment of Higher Education Access, Participation, Equity, and Disparity in Ghana","volume":"3","author":[{"family":"Atuahene","given":"Francis"},{"family":"Owusu-Ansah","given":"Anthony"}],"issued":{"date-parts":[["2013",7,1]]}}}],"schema":"https://github.com/citation-style-language/schema/raw/master/csl-citation.json"} </w:instrText>
      </w:r>
      <w:r w:rsidR="000946BF" w:rsidRPr="00B53EFB">
        <w:rPr>
          <w:lang w:val="en-US"/>
        </w:rPr>
        <w:fldChar w:fldCharType="separate"/>
      </w:r>
      <w:r w:rsidR="000946BF" w:rsidRPr="00B53EFB">
        <w:rPr>
          <w:noProof/>
          <w:lang w:val="en-US"/>
        </w:rPr>
        <w:t>(Atuahene &amp; Owusu-Ansah, 2013)</w:t>
      </w:r>
      <w:r w:rsidR="000946BF" w:rsidRPr="00B53EFB">
        <w:rPr>
          <w:lang w:val="en-US"/>
        </w:rPr>
        <w:fldChar w:fldCharType="end"/>
      </w:r>
      <w:r w:rsidR="000946BF" w:rsidRPr="00B53EFB">
        <w:rPr>
          <w:lang w:val="en-US"/>
        </w:rPr>
        <w:t xml:space="preserve">. The </w:t>
      </w:r>
      <w:r w:rsidR="00DC7C88" w:rsidRPr="00B53EFB">
        <w:rPr>
          <w:lang w:val="en-US"/>
        </w:rPr>
        <w:t>British</w:t>
      </w:r>
      <w:r w:rsidR="000946BF" w:rsidRPr="00B53EFB">
        <w:rPr>
          <w:lang w:val="en-US"/>
        </w:rPr>
        <w:t xml:space="preserve"> university tradition</w:t>
      </w:r>
      <w:r w:rsidR="005A7D8B" w:rsidRPr="00B53EFB">
        <w:rPr>
          <w:lang w:val="en-US"/>
        </w:rPr>
        <w:t xml:space="preserve"> was elite and residential, especially the Oxbridge (Oxford and Cambridge).</w:t>
      </w:r>
      <w:r w:rsidR="00DC7C88" w:rsidRPr="00B53EFB">
        <w:rPr>
          <w:lang w:val="en-US"/>
        </w:rPr>
        <w:t xml:space="preserve"> </w:t>
      </w:r>
      <w:r w:rsidR="005A7D8B" w:rsidRPr="00B53EFB">
        <w:rPr>
          <w:lang w:val="en-US"/>
        </w:rPr>
        <w:t>This system</w:t>
      </w:r>
      <w:r w:rsidR="00DC7C88" w:rsidRPr="00B53EFB">
        <w:rPr>
          <w:lang w:val="en-US"/>
        </w:rPr>
        <w:t xml:space="preserve"> provid</w:t>
      </w:r>
      <w:r w:rsidR="005A7D8B" w:rsidRPr="00B53EFB">
        <w:rPr>
          <w:lang w:val="en-US"/>
        </w:rPr>
        <w:t>es</w:t>
      </w:r>
      <w:r w:rsidR="00DC7C88" w:rsidRPr="00B53EFB">
        <w:rPr>
          <w:lang w:val="en-US"/>
        </w:rPr>
        <w:t xml:space="preserve"> grounds for socialization among students and </w:t>
      </w:r>
      <w:r w:rsidR="005A7D8B" w:rsidRPr="00B53EFB">
        <w:rPr>
          <w:lang w:val="en-US"/>
        </w:rPr>
        <w:t>in</w:t>
      </w:r>
      <w:r w:rsidR="00DC7C88" w:rsidRPr="00B53EFB">
        <w:rPr>
          <w:lang w:val="en-US"/>
        </w:rPr>
        <w:t xml:space="preserve"> the elite culture </w:t>
      </w:r>
      <w:r w:rsidR="00DC7C88" w:rsidRPr="00B53EFB">
        <w:rPr>
          <w:lang w:val="en-US"/>
        </w:rPr>
        <w:fldChar w:fldCharType="begin"/>
      </w:r>
      <w:r w:rsidR="00DC7C88" w:rsidRPr="00B53EFB">
        <w:rPr>
          <w:lang w:val="en-US"/>
        </w:rPr>
        <w:instrText xml:space="preserve"> ADDIN ZOTERO_ITEM CSL_CITATION {"citationID":"F7txsIji","properties":{"formattedCitation":"(Anderson, 2016)","plainCitation":"(Anderson, 2016)","noteIndex":0},"citationItems":[{"id":186,"uris":["http://zotero.org/users/9364462/items/5YZIQKCD"],"itemData":{"id":186,"type":"chapter","container-title":"Encyclopedia of International Higher Education Systems and Institutions","event-place":"Dordrecht","ISBN":"978-94-017-9553-1","language":"en","note":"DOI: 10.1007/978-94-017-9553-1_5-1","page":"1-6","publisher":"Springer Netherlands","publisher-place":"Dordrecht","source":"DOI.org (Crossref)","title":"British University Traditions","URL":"http://link.springer.com/10.1007/978-94-017-9553-1_5-1","editor":[{"family":"Shin","given":"Jung Cheol"},{"family":"Teixeira","given":"Pedro"}],"author":[{"family":"Anderson","given":"Robert"}],"accessed":{"date-parts":[["2023",12,14]]},"issued":{"date-parts":[["2016"]]}}}],"schema":"https://github.com/citation-style-language/schema/raw/master/csl-citation.json"} </w:instrText>
      </w:r>
      <w:r w:rsidR="00DC7C88" w:rsidRPr="00B53EFB">
        <w:rPr>
          <w:lang w:val="en-US"/>
        </w:rPr>
        <w:fldChar w:fldCharType="separate"/>
      </w:r>
      <w:r w:rsidR="00DC7C88" w:rsidRPr="00B53EFB">
        <w:rPr>
          <w:noProof/>
          <w:lang w:val="en-US"/>
        </w:rPr>
        <w:t>(Anderson, 2016)</w:t>
      </w:r>
      <w:r w:rsidR="00DC7C88" w:rsidRPr="00B53EFB">
        <w:rPr>
          <w:lang w:val="en-US"/>
        </w:rPr>
        <w:fldChar w:fldCharType="end"/>
      </w:r>
      <w:r w:rsidR="00DC7C88" w:rsidRPr="00B53EFB">
        <w:rPr>
          <w:lang w:val="en-US"/>
        </w:rPr>
        <w:t xml:space="preserve">. This means admissions to the Ghanaian HE was only possible and contingent on the availability of residential and other school </w:t>
      </w:r>
      <w:r w:rsidR="005B0CE8" w:rsidRPr="00B53EFB">
        <w:rPr>
          <w:lang w:val="en-US"/>
        </w:rPr>
        <w:t xml:space="preserve">amenities </w:t>
      </w:r>
      <w:r w:rsidR="005B0CE8" w:rsidRPr="00B53EFB">
        <w:rPr>
          <w:lang w:val="en-US"/>
        </w:rPr>
        <w:fldChar w:fldCharType="begin"/>
      </w:r>
      <w:r w:rsidR="005B0CE8" w:rsidRPr="00B53EFB">
        <w:rPr>
          <w:lang w:val="en-US"/>
        </w:rPr>
        <w:instrText xml:space="preserve"> ADDIN ZOTERO_ITEM CSL_CITATION {"citationID":"3AL8ZJWk","properties":{"formattedCitation":"(Atuahene &amp; Owusu-Ansah, 2013)","plainCitation":"(Atuahene &amp; Owusu-Ansah, 2013)","noteIndex":0},"citationItems":[{"id":6,"uris":["http://zotero.org/users/9364462/items/D7UNQZFT"],"itemData":{"id":6,"type":"article-journal","abstract":"Since independence, Ghana has comparatively distinguished itself among many Sub-Saharan African (SSA) countries in its educational developments. Tertiary education in Ghana over the past decade has witnessed tremendous growth in various frontages—increased access and participation, relative expansion of academic facilities, a growing private sector, and most importantly, a transformative policy environment. Despite these overwhelming developments, there remain inequalities in the higher education system in Ghana: access has not been broadened to include all social groups. Available data suggest unequal participation among women, minorities, individuals from low socioeconomic backgrounds, and spatial-based disparities. Using enrollment data from universities, policy document from the Ministry of Education, and the National Council for Tertiary Education in Ghana, and academic research reports, the authors provide descriptive and critical analyses of the structures of inequalities and disparities in higher education in Ghana. The authors argue that in spite of the massive developments over the years, there exist accessibility and participation gap with respect to students’ socioeconomic status, gender, regions of origin, and the type and location of secondary schools attended.","container-title":"SAGE Open","DOI":"10.1177/2158244013497725","ISSN":"2158-2440, 2158-2440","issue":"3","journalAbbreviation":"SAGE Open","language":"en","page":"215824401349772","source":"DOI.org (Crossref)","title":"A Descriptive Assessment of Higher Education Access, Participation, Equity, and Disparity in Ghana","volume":"3","author":[{"family":"Atuahene","given":"Francis"},{"family":"Owusu-Ansah","given":"Anthony"}],"issued":{"date-parts":[["2013",7,1]]}}}],"schema":"https://github.com/citation-style-language/schema/raw/master/csl-citation.json"} </w:instrText>
      </w:r>
      <w:r w:rsidR="005B0CE8" w:rsidRPr="00B53EFB">
        <w:rPr>
          <w:lang w:val="en-US"/>
        </w:rPr>
        <w:fldChar w:fldCharType="separate"/>
      </w:r>
      <w:r w:rsidR="005B0CE8" w:rsidRPr="00B53EFB">
        <w:rPr>
          <w:noProof/>
          <w:lang w:val="en-US"/>
        </w:rPr>
        <w:t>(Atuahene &amp; Owusu-Ansah, 2013)</w:t>
      </w:r>
      <w:r w:rsidR="005B0CE8" w:rsidRPr="00B53EFB">
        <w:rPr>
          <w:lang w:val="en-US"/>
        </w:rPr>
        <w:fldChar w:fldCharType="end"/>
      </w:r>
      <w:r w:rsidR="005B0CE8" w:rsidRPr="00B53EFB">
        <w:rPr>
          <w:lang w:val="en-US"/>
        </w:rPr>
        <w:t xml:space="preserve">. </w:t>
      </w:r>
      <w:r w:rsidR="00BF6431" w:rsidRPr="00B53EFB">
        <w:rPr>
          <w:lang w:val="en-US"/>
        </w:rPr>
        <w:t xml:space="preserve">This trend has limited HE expansion </w:t>
      </w:r>
      <w:r w:rsidR="005A7D8B" w:rsidRPr="00B53EFB">
        <w:rPr>
          <w:lang w:val="en-US"/>
        </w:rPr>
        <w:t>hence</w:t>
      </w:r>
      <w:r w:rsidR="00BF6431" w:rsidRPr="00B53EFB">
        <w:rPr>
          <w:lang w:val="en-US"/>
        </w:rPr>
        <w:t xml:space="preserve"> its outreach in the country</w:t>
      </w:r>
      <w:r w:rsidR="005A7D8B" w:rsidRPr="00B53EFB">
        <w:rPr>
          <w:lang w:val="en-US"/>
        </w:rPr>
        <w:t>,</w:t>
      </w:r>
      <w:r w:rsidR="00FB24FF" w:rsidRPr="00B53EFB">
        <w:rPr>
          <w:lang w:val="en-US"/>
        </w:rPr>
        <w:t xml:space="preserve"> and created an elite class </w:t>
      </w:r>
      <w:r w:rsidR="00FB24FF" w:rsidRPr="00B53EFB">
        <w:rPr>
          <w:lang w:val="en-US"/>
        </w:rPr>
        <w:fldChar w:fldCharType="begin"/>
      </w:r>
      <w:r w:rsidR="00FB24FF" w:rsidRPr="00B53EFB">
        <w:rPr>
          <w:lang w:val="en-US"/>
        </w:rPr>
        <w:instrText xml:space="preserve"> ADDIN ZOTERO_ITEM CSL_CITATION {"citationID":"KyoRSqzi","properties":{"formattedCitation":"(Gruber &amp; Kosack, 2014; McCain, 1980)","plainCitation":"(Gruber &amp; Kosack, 2014; McCain, 1980)","noteIndex":0},"citationItems":[{"id":151,"uris":["http://zotero.org/users/9364462/items/BY66I3TT"],"itemData":{"id":151,"type":"article-journal","container-title":"World Development","DOI":"10.1016/j.worlddev.2013.08.002","ISSN":"0305750X","journalAbbreviation":"World Development","language":"en","page":"253-272","source":"DOI.org (Crossref)","title":"The Tertiary Tilt: Education and Inequality in the Developing World","title-short":"The Tertiary Tilt","volume":"54","author":[{"family":"Gruber","given":"Lloyd"},{"family":"Kosack","given":"Stephen"}],"issued":{"date-parts":[["2014",2]]}}},{"id":90,"uris":["http://zotero.org/users/9364462/items/EBRT2RCS"],"itemData":{"id":90,"type":"article-journal","archive":"JSTOR","container-title":"The Journal of Negro Education","DOI":"10.2307/2294788","ISSN":"00222984, 21676437","issue":"1","note":"publisher: Journal of Negro Education","page":"91-96","title":"National Development and Higher Education in Ghana","volume":"49","author":[{"family":"McCain","given":"James A."}],"issued":{"date-parts":[["1980"]]}}}],"schema":"https://github.com/citation-style-language/schema/raw/master/csl-citation.json"} </w:instrText>
      </w:r>
      <w:r w:rsidR="00FB24FF" w:rsidRPr="00B53EFB">
        <w:rPr>
          <w:lang w:val="en-US"/>
        </w:rPr>
        <w:fldChar w:fldCharType="separate"/>
      </w:r>
      <w:r w:rsidR="00FB24FF" w:rsidRPr="00B53EFB">
        <w:rPr>
          <w:noProof/>
          <w:lang w:val="en-US"/>
        </w:rPr>
        <w:t>(Gruber &amp; Kosack, 2014; McCain, 1980)</w:t>
      </w:r>
      <w:r w:rsidR="00FB24FF" w:rsidRPr="00B53EFB">
        <w:rPr>
          <w:lang w:val="en-US"/>
        </w:rPr>
        <w:fldChar w:fldCharType="end"/>
      </w:r>
      <w:r w:rsidR="00FB24FF" w:rsidRPr="00B53EFB">
        <w:rPr>
          <w:lang w:val="en-US"/>
        </w:rPr>
        <w:t>.</w:t>
      </w:r>
      <w:r w:rsidR="00BF6431" w:rsidRPr="00B53EFB">
        <w:rPr>
          <w:lang w:val="en-US"/>
        </w:rPr>
        <w:t xml:space="preserve"> </w:t>
      </w:r>
    </w:p>
    <w:p w14:paraId="1DF2E0B0" w14:textId="26FF49F7" w:rsidR="00AD24AB" w:rsidRPr="00B53EFB" w:rsidRDefault="00BF6431" w:rsidP="006241B8">
      <w:pPr>
        <w:spacing w:line="360" w:lineRule="auto"/>
        <w:jc w:val="both"/>
        <w:rPr>
          <w:lang w:val="en-US"/>
        </w:rPr>
      </w:pPr>
      <w:r w:rsidRPr="00B53EFB">
        <w:rPr>
          <w:lang w:val="en-US"/>
        </w:rPr>
        <w:t xml:space="preserve">Another source of inequality in the Ghanaian HE </w:t>
      </w:r>
      <w:r w:rsidR="00FB24FF" w:rsidRPr="00B53EFB">
        <w:rPr>
          <w:lang w:val="en-US"/>
        </w:rPr>
        <w:t xml:space="preserve">is geographically related. Spatial inequality refers to the disparity in living conditions among people </w:t>
      </w:r>
      <w:r w:rsidR="004940BC" w:rsidRPr="00B53EFB">
        <w:rPr>
          <w:lang w:val="en-US"/>
        </w:rPr>
        <w:t>and between</w:t>
      </w:r>
      <w:r w:rsidR="00FB24FF" w:rsidRPr="00B53EFB">
        <w:rPr>
          <w:lang w:val="en-US"/>
        </w:rPr>
        <w:t xml:space="preserve"> geographical locations </w:t>
      </w:r>
      <w:r w:rsidR="00FB24FF" w:rsidRPr="00B53EFB">
        <w:rPr>
          <w:lang w:val="en-US"/>
        </w:rPr>
        <w:fldChar w:fldCharType="begin"/>
      </w:r>
      <w:r w:rsidR="004940BC" w:rsidRPr="00B53EFB">
        <w:rPr>
          <w:lang w:val="en-US"/>
        </w:rPr>
        <w:instrText xml:space="preserve"> ADDIN ZOTERO_ITEM CSL_CITATION {"citationID":"MHyBUQPs","properties":{"formattedCitation":"(Oduro et al., 2014)","plainCitation":"(Oduro et al., 2014)","noteIndex":0},"citationItems":[{"id":188,"uris":["http://zotero.org/users/9364462/items/HHM2ZQTZ"],"itemData":{"id":188,"type":"article-journal","abstract":"Achieving spatially equitable development is a key policy objective of many African governments. This is because the persistence of glaring inequality between different parts of a country is detrimental to its overall development and has the potential to trigger conflicts. In Ghana, attempts by successive governments over the years to address the problem have not been very successful because the phenomenon has not been adequately understood. While prior studies have done a good job in examining and describing the nature and manifestations of inequality, not much has been done in terms of formal analysis of factors that might have given rise to it. This paper sought to fill this gap by identifying and analysing some of the plausible determinants of spatial inequality in Ghana. Employing the two-stage least-square (2SLS) regression method, and using district-level data, we develop a model to test the effects of several factors on socio-economic development, including levels of urbanisation, ecological factors, proximity to the national capital, proximity to the inter-regional highway system and the so-called North-South dichotomy. The results show that differences in the level of urbanization, proximity to the national capital (Accra) and ecological conditions are some of the factors contributing to spatial inequality. Keywords: Socio-economic development; spatial inequality; north-south divide; urbanization; ecological zones; 2SLS regression","container-title":"Developing Country Studies","source":"Semantic Scholar","title":"Analysis of the Determinants of Spatial Inequality in Ghana Using Two-Stage Least-Square Regression","URL":"https://www.semanticscholar.org/paper/Analysis-of-the-Determinants-of-Spatial-Inequality-Oduro-Peprah/d01ff4f667ab711559ba9c56513aec3e24f49969","author":[{"family":"Oduro","given":"C."},{"family":"Peprah","given":"C."},{"family":"Adamtey","given":"R."}],"accessed":{"date-parts":[["2023",12,15]]},"issued":{"date-parts":[["2014"]]}}}],"schema":"https://github.com/citation-style-language/schema/raw/master/csl-citation.json"} </w:instrText>
      </w:r>
      <w:r w:rsidR="00FB24FF" w:rsidRPr="00B53EFB">
        <w:rPr>
          <w:lang w:val="en-US"/>
        </w:rPr>
        <w:fldChar w:fldCharType="separate"/>
      </w:r>
      <w:r w:rsidR="004940BC" w:rsidRPr="00B53EFB">
        <w:rPr>
          <w:noProof/>
          <w:lang w:val="en-US"/>
        </w:rPr>
        <w:t>(Oduro et al., 2014)</w:t>
      </w:r>
      <w:r w:rsidR="00FB24FF" w:rsidRPr="00B53EFB">
        <w:rPr>
          <w:lang w:val="en-US"/>
        </w:rPr>
        <w:fldChar w:fldCharType="end"/>
      </w:r>
      <w:r w:rsidR="004940BC" w:rsidRPr="00B53EFB">
        <w:rPr>
          <w:lang w:val="en-US"/>
        </w:rPr>
        <w:t xml:space="preserve">. </w:t>
      </w:r>
      <w:r w:rsidR="00B537ED" w:rsidRPr="00B53EFB">
        <w:rPr>
          <w:lang w:val="en-US"/>
        </w:rPr>
        <w:t>In Ghana</w:t>
      </w:r>
      <w:r w:rsidR="00524AF9" w:rsidRPr="00B53EFB">
        <w:rPr>
          <w:lang w:val="en-US"/>
        </w:rPr>
        <w:t>, this inequality is manifested in the north-south divide (</w:t>
      </w:r>
      <w:proofErr w:type="spellStart"/>
      <w:r w:rsidR="00524AF9" w:rsidRPr="00B53EFB">
        <w:rPr>
          <w:lang w:val="en-US"/>
        </w:rPr>
        <w:t>Adjasi</w:t>
      </w:r>
      <w:proofErr w:type="spellEnd"/>
      <w:r w:rsidR="00524AF9" w:rsidRPr="00B53EFB">
        <w:rPr>
          <w:lang w:val="en-US"/>
        </w:rPr>
        <w:t xml:space="preserve"> &amp; Osei, 2007; Al-Hassan &amp; Diao, 2007)</w:t>
      </w:r>
      <w:r w:rsidR="004835D3" w:rsidRPr="00B53EFB">
        <w:rPr>
          <w:lang w:val="en-US"/>
        </w:rPr>
        <w:t>. T</w:t>
      </w:r>
      <w:r w:rsidR="00CF5FC1" w:rsidRPr="00B53EFB">
        <w:rPr>
          <w:lang w:val="en-US"/>
        </w:rPr>
        <w:t xml:space="preserve">he north is marginalized </w:t>
      </w:r>
      <w:r w:rsidR="00524AF9" w:rsidRPr="00B53EFB">
        <w:rPr>
          <w:lang w:val="en-US"/>
        </w:rPr>
        <w:t>regarding</w:t>
      </w:r>
      <w:r w:rsidR="00CB3386" w:rsidRPr="00B53EFB">
        <w:rPr>
          <w:lang w:val="en-US"/>
        </w:rPr>
        <w:t xml:space="preserve"> the availability of critical infrastructure</w:t>
      </w:r>
      <w:r w:rsidR="00AF6679" w:rsidRPr="00B53EFB">
        <w:rPr>
          <w:lang w:val="en-US"/>
        </w:rPr>
        <w:t>.</w:t>
      </w:r>
      <w:r w:rsidR="00E440BD" w:rsidRPr="00B53EFB">
        <w:rPr>
          <w:lang w:val="en-US"/>
        </w:rPr>
        <w:t xml:space="preserve"> The north </w:t>
      </w:r>
      <w:r w:rsidR="00524AF9" w:rsidRPr="00B53EFB">
        <w:rPr>
          <w:lang w:val="en-US"/>
        </w:rPr>
        <w:t>comprised of Northern, Savanna, Upper East, Upper West, and North-East regions,</w:t>
      </w:r>
      <w:r w:rsidR="00971DC6" w:rsidRPr="00B53EFB">
        <w:rPr>
          <w:lang w:val="en-US"/>
        </w:rPr>
        <w:t xml:space="preserve"> while the south </w:t>
      </w:r>
      <w:r w:rsidR="00524AF9" w:rsidRPr="00B53EFB">
        <w:rPr>
          <w:lang w:val="en-US"/>
        </w:rPr>
        <w:t>consisted</w:t>
      </w:r>
      <w:r w:rsidR="00971DC6" w:rsidRPr="00B53EFB">
        <w:rPr>
          <w:lang w:val="en-US"/>
        </w:rPr>
        <w:t xml:space="preserve"> of </w:t>
      </w:r>
      <w:r w:rsidR="0025041D" w:rsidRPr="00B53EFB">
        <w:rPr>
          <w:lang w:val="en-US"/>
        </w:rPr>
        <w:t xml:space="preserve">Ahafo, Ashanti, Bono East, Brong Ahafo, Central, Eastern, Greater Accra, Western, </w:t>
      </w:r>
      <w:r w:rsidR="006E6C7B" w:rsidRPr="00B53EFB">
        <w:rPr>
          <w:lang w:val="en-US"/>
        </w:rPr>
        <w:t xml:space="preserve">Western North, </w:t>
      </w:r>
      <w:r w:rsidR="00AD300C" w:rsidRPr="00B53EFB">
        <w:rPr>
          <w:lang w:val="en-US"/>
        </w:rPr>
        <w:t xml:space="preserve">and the Volta regions. </w:t>
      </w:r>
    </w:p>
    <w:p w14:paraId="0A1DA8D8" w14:textId="699B3648" w:rsidR="00AD300C" w:rsidRPr="00B53EFB" w:rsidRDefault="00AD300C" w:rsidP="006241B8">
      <w:pPr>
        <w:spacing w:line="360" w:lineRule="auto"/>
        <w:jc w:val="both"/>
        <w:rPr>
          <w:lang w:val="en-US"/>
        </w:rPr>
      </w:pPr>
      <w:r w:rsidRPr="00B53EFB">
        <w:rPr>
          <w:lang w:val="en-US"/>
        </w:rPr>
        <w:t xml:space="preserve">           A Table of the Administrative Regions of Ghana </w:t>
      </w:r>
    </w:p>
    <w:tbl>
      <w:tblPr>
        <w:tblW w:w="7562" w:type="dxa"/>
        <w:tblInd w:w="750" w:type="dxa"/>
        <w:tblCellMar>
          <w:left w:w="0" w:type="dxa"/>
          <w:right w:w="0" w:type="dxa"/>
        </w:tblCellMar>
        <w:tblLook w:val="04A0" w:firstRow="1" w:lastRow="0" w:firstColumn="1" w:lastColumn="0" w:noHBand="0" w:noVBand="1"/>
      </w:tblPr>
      <w:tblGrid>
        <w:gridCol w:w="1930"/>
        <w:gridCol w:w="2270"/>
        <w:gridCol w:w="1880"/>
        <w:gridCol w:w="1482"/>
      </w:tblGrid>
      <w:tr w:rsidR="00AD24AB" w:rsidRPr="00B53EFB" w14:paraId="345F021C" w14:textId="77777777" w:rsidTr="00AD24AB">
        <w:trPr>
          <w:trHeight w:val="274"/>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A27E5B" w14:textId="77777777" w:rsidR="00AD24AB" w:rsidRPr="00B53EFB" w:rsidRDefault="00AD24AB">
            <w:pPr>
              <w:rPr>
                <w:lang w:val="en-US"/>
              </w:rPr>
            </w:pPr>
            <w:r w:rsidRPr="00B53EFB">
              <w:rPr>
                <w:lang w:val="en-US"/>
              </w:rPr>
              <w:t>Former Region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D6284C" w14:textId="77777777" w:rsidR="00AD24AB" w:rsidRPr="00B53EFB" w:rsidRDefault="00AD24AB">
            <w:pPr>
              <w:rPr>
                <w:lang w:val="en-US"/>
              </w:rPr>
            </w:pPr>
            <w:r w:rsidRPr="00B53EFB">
              <w:rPr>
                <w:lang w:val="en-US"/>
              </w:rPr>
              <w:t>Capital</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4D123" w14:textId="77777777" w:rsidR="00AD24AB" w:rsidRPr="00B53EFB" w:rsidRDefault="00AD24AB">
            <w:pPr>
              <w:rPr>
                <w:lang w:val="en-US"/>
              </w:rPr>
            </w:pPr>
            <w:r w:rsidRPr="00B53EFB">
              <w:rPr>
                <w:lang w:val="en-US"/>
              </w:rPr>
              <w:t>New Region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680A46" w14:textId="77777777" w:rsidR="00AD24AB" w:rsidRPr="00B53EFB" w:rsidRDefault="00AD24AB">
            <w:pPr>
              <w:rPr>
                <w:lang w:val="en-US"/>
              </w:rPr>
            </w:pPr>
            <w:r w:rsidRPr="00B53EFB">
              <w:rPr>
                <w:lang w:val="en-US"/>
              </w:rPr>
              <w:t>Capital</w:t>
            </w:r>
          </w:p>
        </w:tc>
      </w:tr>
      <w:tr w:rsidR="00AD24AB" w:rsidRPr="00B53EFB" w14:paraId="69603CD7" w14:textId="77777777" w:rsidTr="00AD24AB">
        <w:trPr>
          <w:trHeight w:val="27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E0CE7A" w14:textId="77777777" w:rsidR="00AD24AB" w:rsidRPr="00B53EFB" w:rsidRDefault="00AD24AB">
            <w:pPr>
              <w:rPr>
                <w:lang w:val="en-US"/>
              </w:rPr>
            </w:pPr>
            <w:r w:rsidRPr="00B53EFB">
              <w:rPr>
                <w:lang w:val="en-US"/>
              </w:rPr>
              <w:t>Ashanti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5E0426" w14:textId="77777777" w:rsidR="00AD24AB" w:rsidRPr="00B53EFB" w:rsidRDefault="00AD24AB">
            <w:pPr>
              <w:rPr>
                <w:lang w:val="en-US"/>
              </w:rPr>
            </w:pPr>
            <w:r w:rsidRPr="00B53EFB">
              <w:rPr>
                <w:lang w:val="en-US"/>
              </w:rPr>
              <w:t>Kumasi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D1F9E0" w14:textId="77777777" w:rsidR="00AD24AB" w:rsidRPr="00B53EFB" w:rsidRDefault="00AD24AB">
            <w:pPr>
              <w:rPr>
                <w:lang w:val="en-US"/>
              </w:rPr>
            </w:pPr>
            <w:r w:rsidRPr="00B53EFB">
              <w:rPr>
                <w:lang w:val="en-US"/>
              </w:rPr>
              <w:t>Ashanti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6BD892" w14:textId="77777777" w:rsidR="00AD24AB" w:rsidRPr="00B53EFB" w:rsidRDefault="00AD24AB">
            <w:pPr>
              <w:rPr>
                <w:lang w:val="en-US"/>
              </w:rPr>
            </w:pPr>
            <w:r w:rsidRPr="00B53EFB">
              <w:rPr>
                <w:lang w:val="en-US"/>
              </w:rPr>
              <w:t>Kumasi</w:t>
            </w:r>
          </w:p>
        </w:tc>
      </w:tr>
      <w:tr w:rsidR="00AD24AB" w:rsidRPr="00B53EFB" w14:paraId="63D70DDC" w14:textId="77777777" w:rsidTr="00AD24AB">
        <w:trPr>
          <w:trHeight w:val="274"/>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0B0236" w14:textId="77777777" w:rsidR="00AD24AB" w:rsidRPr="00B53EFB" w:rsidRDefault="00AD24AB" w:rsidP="00AD24AB">
            <w:pPr>
              <w:rPr>
                <w:lang w:val="en-US"/>
              </w:rPr>
            </w:pPr>
            <w:r w:rsidRPr="00B53EFB">
              <w:rPr>
                <w:lang w:val="en-US"/>
              </w:rPr>
              <w:t>Brong-Ahafo</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609FFE" w14:textId="77777777" w:rsidR="00AD24AB" w:rsidRPr="00B53EFB" w:rsidRDefault="00AD24AB" w:rsidP="00AD24AB">
            <w:pPr>
              <w:rPr>
                <w:lang w:val="en-US"/>
              </w:rPr>
            </w:pPr>
            <w:r w:rsidRPr="00B53EFB">
              <w:rPr>
                <w:lang w:val="en-US"/>
              </w:rPr>
              <w:t>Sunyani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E6ACF7" w14:textId="77777777" w:rsidR="00AD24AB" w:rsidRPr="00B53EFB" w:rsidRDefault="00AD24AB">
            <w:pPr>
              <w:rPr>
                <w:lang w:val="en-US"/>
              </w:rPr>
            </w:pPr>
            <w:r w:rsidRPr="00B53EFB">
              <w:rPr>
                <w:lang w:val="en-US"/>
              </w:rPr>
              <w:t>Bono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864377" w14:textId="77777777" w:rsidR="00AD24AB" w:rsidRPr="00B53EFB" w:rsidRDefault="00AD24AB">
            <w:pPr>
              <w:rPr>
                <w:lang w:val="en-US"/>
              </w:rPr>
            </w:pPr>
            <w:r w:rsidRPr="00B53EFB">
              <w:rPr>
                <w:lang w:val="en-US"/>
              </w:rPr>
              <w:t>Sunyani</w:t>
            </w:r>
          </w:p>
        </w:tc>
      </w:tr>
      <w:tr w:rsidR="00AD24AB" w:rsidRPr="00B53EFB" w14:paraId="4FA8FA03" w14:textId="77777777" w:rsidTr="00AD24AB">
        <w:trPr>
          <w:trHeight w:val="274"/>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C3BA4C3" w14:textId="77777777" w:rsidR="00AD24AB" w:rsidRPr="00B53EFB" w:rsidRDefault="00AD24AB">
            <w:pPr>
              <w:rPr>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72C9FA3" w14:textId="77777777" w:rsidR="00AD24AB" w:rsidRPr="00B53EFB" w:rsidRDefault="00AD24AB">
            <w:pPr>
              <w:rPr>
                <w:lang w:val="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F4FF09" w14:textId="77777777" w:rsidR="00AD24AB" w:rsidRPr="00B53EFB" w:rsidRDefault="00AD24AB">
            <w:pPr>
              <w:rPr>
                <w:lang w:val="en-US"/>
              </w:rPr>
            </w:pPr>
            <w:r w:rsidRPr="00B53EFB">
              <w:rPr>
                <w:lang w:val="en-US"/>
              </w:rPr>
              <w:t>Bono East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E8FFC5" w14:textId="77777777" w:rsidR="00AD24AB" w:rsidRPr="00B53EFB" w:rsidRDefault="00AD24AB">
            <w:pPr>
              <w:rPr>
                <w:lang w:val="en-US"/>
              </w:rPr>
            </w:pPr>
            <w:r w:rsidRPr="00B53EFB">
              <w:rPr>
                <w:lang w:val="en-US"/>
              </w:rPr>
              <w:t>Techiman</w:t>
            </w:r>
          </w:p>
        </w:tc>
      </w:tr>
      <w:tr w:rsidR="00AD24AB" w:rsidRPr="00B53EFB" w14:paraId="188A49C4" w14:textId="77777777" w:rsidTr="00AD24AB">
        <w:trPr>
          <w:trHeight w:val="27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8C2FF1" w14:textId="77777777" w:rsidR="00AD24AB" w:rsidRPr="00B53EFB" w:rsidRDefault="00AD24AB">
            <w:pPr>
              <w:rPr>
                <w:lang w:val="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17E4C7" w14:textId="77777777" w:rsidR="00AD24AB" w:rsidRPr="00B53EFB" w:rsidRDefault="00AD24AB">
            <w:pPr>
              <w:rPr>
                <w:sz w:val="20"/>
                <w:szCs w:val="20"/>
                <w:lang w:val="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070EC" w14:textId="77777777" w:rsidR="00AD24AB" w:rsidRPr="00B53EFB" w:rsidRDefault="00AD24AB">
            <w:pPr>
              <w:rPr>
                <w:lang w:val="en-US"/>
              </w:rPr>
            </w:pPr>
            <w:r w:rsidRPr="00B53EFB">
              <w:rPr>
                <w:lang w:val="en-US"/>
              </w:rPr>
              <w:t>Ahafo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E8E448" w14:textId="77777777" w:rsidR="00AD24AB" w:rsidRPr="00B53EFB" w:rsidRDefault="00AD24AB">
            <w:pPr>
              <w:rPr>
                <w:lang w:val="en-US"/>
              </w:rPr>
            </w:pPr>
            <w:proofErr w:type="spellStart"/>
            <w:r w:rsidRPr="00B53EFB">
              <w:rPr>
                <w:lang w:val="en-US"/>
              </w:rPr>
              <w:t>Goaso</w:t>
            </w:r>
            <w:proofErr w:type="spellEnd"/>
          </w:p>
        </w:tc>
      </w:tr>
      <w:tr w:rsidR="00AD24AB" w:rsidRPr="00B53EFB" w14:paraId="15870ECF" w14:textId="77777777" w:rsidTr="00AD24AB">
        <w:trPr>
          <w:trHeight w:val="27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3CB31B" w14:textId="77777777" w:rsidR="00AD24AB" w:rsidRPr="00B53EFB" w:rsidRDefault="00AD24AB">
            <w:pPr>
              <w:rPr>
                <w:lang w:val="en-US"/>
              </w:rPr>
            </w:pPr>
            <w:r w:rsidRPr="00B53EFB">
              <w:rPr>
                <w:lang w:val="en-US"/>
              </w:rPr>
              <w:t>Central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AFD08E" w14:textId="77777777" w:rsidR="00AD24AB" w:rsidRPr="00B53EFB" w:rsidRDefault="00AD24AB">
            <w:pPr>
              <w:rPr>
                <w:lang w:val="en-US"/>
              </w:rPr>
            </w:pPr>
            <w:r w:rsidRPr="00B53EFB">
              <w:rPr>
                <w:lang w:val="en-US"/>
              </w:rPr>
              <w:t>Cape Coast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E07E79" w14:textId="77777777" w:rsidR="00AD24AB" w:rsidRPr="00B53EFB" w:rsidRDefault="00AD24AB">
            <w:pPr>
              <w:rPr>
                <w:lang w:val="en-US"/>
              </w:rPr>
            </w:pPr>
            <w:r w:rsidRPr="00B53EFB">
              <w:rPr>
                <w:lang w:val="en-US"/>
              </w:rPr>
              <w:t>Central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60CC36" w14:textId="77777777" w:rsidR="00AD24AB" w:rsidRPr="00B53EFB" w:rsidRDefault="00AD24AB">
            <w:pPr>
              <w:rPr>
                <w:lang w:val="en-US"/>
              </w:rPr>
            </w:pPr>
            <w:r w:rsidRPr="00B53EFB">
              <w:rPr>
                <w:lang w:val="en-US"/>
              </w:rPr>
              <w:t>Cape Coast</w:t>
            </w:r>
          </w:p>
        </w:tc>
      </w:tr>
      <w:tr w:rsidR="00AD24AB" w:rsidRPr="00B53EFB" w14:paraId="59427487" w14:textId="77777777" w:rsidTr="00AD24AB">
        <w:trPr>
          <w:trHeight w:val="27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4FD0D8" w14:textId="77777777" w:rsidR="00AD24AB" w:rsidRPr="00B53EFB" w:rsidRDefault="00AD24AB">
            <w:pPr>
              <w:rPr>
                <w:lang w:val="en-US"/>
              </w:rPr>
            </w:pPr>
            <w:r w:rsidRPr="00B53EFB">
              <w:rPr>
                <w:lang w:val="en-US"/>
              </w:rPr>
              <w:lastRenderedPageBreak/>
              <w:t>Eastern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0BF0C6" w14:textId="77777777" w:rsidR="00AD24AB" w:rsidRPr="00B53EFB" w:rsidRDefault="00AD24AB">
            <w:pPr>
              <w:rPr>
                <w:lang w:val="en-US"/>
              </w:rPr>
            </w:pPr>
            <w:r w:rsidRPr="00B53EFB">
              <w:rPr>
                <w:lang w:val="en-US"/>
              </w:rPr>
              <w:t>Koforidua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08A9D" w14:textId="77777777" w:rsidR="00AD24AB" w:rsidRPr="00B53EFB" w:rsidRDefault="00AD24AB">
            <w:pPr>
              <w:rPr>
                <w:lang w:val="en-US"/>
              </w:rPr>
            </w:pPr>
            <w:r w:rsidRPr="00B53EFB">
              <w:rPr>
                <w:lang w:val="en-US"/>
              </w:rPr>
              <w:t>Eastern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7262BA" w14:textId="77777777" w:rsidR="00AD24AB" w:rsidRPr="00B53EFB" w:rsidRDefault="00AD24AB">
            <w:pPr>
              <w:rPr>
                <w:lang w:val="en-US"/>
              </w:rPr>
            </w:pPr>
            <w:r w:rsidRPr="00B53EFB">
              <w:rPr>
                <w:lang w:val="en-US"/>
              </w:rPr>
              <w:t>Koforidua</w:t>
            </w:r>
          </w:p>
        </w:tc>
      </w:tr>
      <w:tr w:rsidR="00AD24AB" w:rsidRPr="00B53EFB" w14:paraId="0FF1CDDD" w14:textId="77777777" w:rsidTr="00AD24AB">
        <w:trPr>
          <w:trHeight w:val="27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7D3BA7" w14:textId="77777777" w:rsidR="00AD24AB" w:rsidRPr="00B53EFB" w:rsidRDefault="00AD24AB">
            <w:pPr>
              <w:rPr>
                <w:lang w:val="en-US"/>
              </w:rPr>
            </w:pPr>
            <w:r w:rsidRPr="00B53EFB">
              <w:rPr>
                <w:lang w:val="en-US"/>
              </w:rPr>
              <w:t>Greater Accra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6662FE" w14:textId="77777777" w:rsidR="00AD24AB" w:rsidRPr="00B53EFB" w:rsidRDefault="00AD24AB">
            <w:pPr>
              <w:rPr>
                <w:lang w:val="en-US"/>
              </w:rPr>
            </w:pPr>
            <w:r w:rsidRPr="00B53EFB">
              <w:rPr>
                <w:lang w:val="en-US"/>
              </w:rPr>
              <w:t>Accra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F05E46" w14:textId="77777777" w:rsidR="00AD24AB" w:rsidRPr="00B53EFB" w:rsidRDefault="00AD24AB">
            <w:pPr>
              <w:rPr>
                <w:lang w:val="en-US"/>
              </w:rPr>
            </w:pPr>
            <w:r w:rsidRPr="00B53EFB">
              <w:rPr>
                <w:lang w:val="en-US"/>
              </w:rPr>
              <w:t>Greater Accra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5D7F85" w14:textId="77777777" w:rsidR="00AD24AB" w:rsidRPr="00B53EFB" w:rsidRDefault="00AD24AB">
            <w:pPr>
              <w:rPr>
                <w:lang w:val="en-US"/>
              </w:rPr>
            </w:pPr>
            <w:r w:rsidRPr="00B53EFB">
              <w:rPr>
                <w:lang w:val="en-US"/>
              </w:rPr>
              <w:t>Accra</w:t>
            </w:r>
          </w:p>
        </w:tc>
      </w:tr>
      <w:tr w:rsidR="00AD24AB" w:rsidRPr="00B53EFB" w14:paraId="3203D89E" w14:textId="77777777" w:rsidTr="00AD24AB">
        <w:trPr>
          <w:trHeight w:val="274"/>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4A7341C5" w14:textId="77777777" w:rsidR="00AD24AB" w:rsidRPr="00B53EFB" w:rsidRDefault="00AD24AB" w:rsidP="00AD24AB">
            <w:pPr>
              <w:rPr>
                <w:lang w:val="en-US"/>
              </w:rPr>
            </w:pPr>
            <w:r w:rsidRPr="00B53EFB">
              <w:rPr>
                <w:lang w:val="en-US"/>
              </w:rPr>
              <w:t>Northern</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42AEFC08" w14:textId="77777777" w:rsidR="00AD24AB" w:rsidRPr="00B53EFB" w:rsidRDefault="00AD24AB" w:rsidP="00AD24AB">
            <w:pPr>
              <w:rPr>
                <w:lang w:val="en-US"/>
              </w:rPr>
            </w:pPr>
            <w:r w:rsidRPr="00B53EFB">
              <w:rPr>
                <w:lang w:val="en-US"/>
              </w:rPr>
              <w:t>Tamale</w:t>
            </w:r>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4E079419" w14:textId="77777777" w:rsidR="00AD24AB" w:rsidRPr="00B53EFB" w:rsidRDefault="00AD24AB">
            <w:pPr>
              <w:rPr>
                <w:lang w:val="en-US"/>
              </w:rPr>
            </w:pPr>
            <w:r w:rsidRPr="00B53EFB">
              <w:rPr>
                <w:lang w:val="en-US"/>
              </w:rPr>
              <w:t>Northern</w:t>
            </w:r>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13C97114" w14:textId="77777777" w:rsidR="00AD24AB" w:rsidRPr="00B53EFB" w:rsidRDefault="00AD24AB">
            <w:pPr>
              <w:rPr>
                <w:lang w:val="en-US"/>
              </w:rPr>
            </w:pPr>
            <w:r w:rsidRPr="00B53EFB">
              <w:rPr>
                <w:lang w:val="en-US"/>
              </w:rPr>
              <w:t>Tamale</w:t>
            </w:r>
          </w:p>
        </w:tc>
      </w:tr>
      <w:tr w:rsidR="00AD24AB" w:rsidRPr="00B53EFB" w14:paraId="6166C4EA" w14:textId="77777777" w:rsidTr="00AD24AB">
        <w:trPr>
          <w:trHeight w:val="274"/>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89A02C2" w14:textId="77777777" w:rsidR="00AD24AB" w:rsidRPr="00B53EFB" w:rsidRDefault="00AD24AB">
            <w:pPr>
              <w:rPr>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768B2C1" w14:textId="77777777" w:rsidR="00AD24AB" w:rsidRPr="00B53EFB" w:rsidRDefault="00AD24AB">
            <w:pPr>
              <w:rPr>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769E6DA0" w14:textId="77777777" w:rsidR="00AD24AB" w:rsidRPr="00B53EFB" w:rsidRDefault="00AD24AB">
            <w:pPr>
              <w:rPr>
                <w:lang w:val="en-US"/>
              </w:rPr>
            </w:pPr>
            <w:r w:rsidRPr="00B53EFB">
              <w:rPr>
                <w:lang w:val="en-US"/>
              </w:rPr>
              <w:t>Savannah</w:t>
            </w:r>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36E09953" w14:textId="77777777" w:rsidR="00AD24AB" w:rsidRPr="00B53EFB" w:rsidRDefault="00AD24AB">
            <w:pPr>
              <w:rPr>
                <w:lang w:val="en-US"/>
              </w:rPr>
            </w:pPr>
            <w:proofErr w:type="spellStart"/>
            <w:r w:rsidRPr="00B53EFB">
              <w:rPr>
                <w:lang w:val="en-US"/>
              </w:rPr>
              <w:t>Damongo</w:t>
            </w:r>
            <w:proofErr w:type="spellEnd"/>
          </w:p>
        </w:tc>
      </w:tr>
      <w:tr w:rsidR="00AD24AB" w:rsidRPr="00B53EFB" w14:paraId="38FBFAB6" w14:textId="77777777" w:rsidTr="00AD24AB">
        <w:trPr>
          <w:trHeight w:val="274"/>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E9D34F3" w14:textId="77777777" w:rsidR="00AD24AB" w:rsidRPr="00B53EFB" w:rsidRDefault="00AD24AB">
            <w:pPr>
              <w:rPr>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005365B" w14:textId="77777777" w:rsidR="00AD24AB" w:rsidRPr="00B53EFB" w:rsidRDefault="00AD24AB">
            <w:pPr>
              <w:rPr>
                <w:lang w:val="en-US"/>
              </w:rPr>
            </w:pPr>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5302FFFF" w14:textId="77777777" w:rsidR="00AD24AB" w:rsidRPr="00B53EFB" w:rsidRDefault="00AD24AB">
            <w:pPr>
              <w:rPr>
                <w:lang w:val="en-US"/>
              </w:rPr>
            </w:pPr>
            <w:r w:rsidRPr="00B53EFB">
              <w:rPr>
                <w:lang w:val="en-US"/>
              </w:rPr>
              <w:t>North East</w:t>
            </w:r>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3523C9A8" w14:textId="77777777" w:rsidR="00AD24AB" w:rsidRPr="00B53EFB" w:rsidRDefault="00AD24AB">
            <w:pPr>
              <w:rPr>
                <w:lang w:val="en-US"/>
              </w:rPr>
            </w:pPr>
            <w:proofErr w:type="spellStart"/>
            <w:r w:rsidRPr="00B53EFB">
              <w:rPr>
                <w:lang w:val="en-US"/>
              </w:rPr>
              <w:t>Nalerigu</w:t>
            </w:r>
            <w:proofErr w:type="spellEnd"/>
          </w:p>
        </w:tc>
      </w:tr>
      <w:tr w:rsidR="00AD24AB" w:rsidRPr="00B53EFB" w14:paraId="2482DCE2" w14:textId="77777777" w:rsidTr="00AD24AB">
        <w:trPr>
          <w:trHeight w:val="274"/>
        </w:trPr>
        <w:tc>
          <w:tcPr>
            <w:tcW w:w="0" w:type="auto"/>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35CDF94D" w14:textId="77777777" w:rsidR="00AD24AB" w:rsidRPr="00B53EFB" w:rsidRDefault="00AD24AB">
            <w:pPr>
              <w:rPr>
                <w:lang w:val="en-US"/>
              </w:rPr>
            </w:pPr>
            <w:r w:rsidRPr="00B53EFB">
              <w:rPr>
                <w:lang w:val="en-US"/>
              </w:rPr>
              <w:t>Upper East</w:t>
            </w:r>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39E1C901" w14:textId="77777777" w:rsidR="00AD24AB" w:rsidRPr="00B53EFB" w:rsidRDefault="00AD24AB">
            <w:pPr>
              <w:rPr>
                <w:lang w:val="en-US"/>
              </w:rPr>
            </w:pPr>
            <w:r w:rsidRPr="00B53EFB">
              <w:rPr>
                <w:lang w:val="en-US"/>
              </w:rPr>
              <w:t>Bolgatanga</w:t>
            </w:r>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25E8F086" w14:textId="77777777" w:rsidR="00AD24AB" w:rsidRPr="00B53EFB" w:rsidRDefault="00AD24AB">
            <w:pPr>
              <w:rPr>
                <w:lang w:val="en-US"/>
              </w:rPr>
            </w:pPr>
            <w:r w:rsidRPr="00B53EFB">
              <w:rPr>
                <w:lang w:val="en-US"/>
              </w:rPr>
              <w:t>Upper East</w:t>
            </w:r>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74601141" w14:textId="77777777" w:rsidR="00AD24AB" w:rsidRPr="00B53EFB" w:rsidRDefault="00AD24AB">
            <w:pPr>
              <w:rPr>
                <w:lang w:val="en-US"/>
              </w:rPr>
            </w:pPr>
            <w:r w:rsidRPr="00B53EFB">
              <w:rPr>
                <w:lang w:val="en-US"/>
              </w:rPr>
              <w:t>Bolgatanga</w:t>
            </w:r>
          </w:p>
        </w:tc>
      </w:tr>
      <w:tr w:rsidR="00AD24AB" w:rsidRPr="00B53EFB" w14:paraId="66630F43" w14:textId="77777777" w:rsidTr="00AD24AB">
        <w:trPr>
          <w:trHeight w:val="274"/>
        </w:trPr>
        <w:tc>
          <w:tcPr>
            <w:tcW w:w="0" w:type="auto"/>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4B607DBA" w14:textId="77777777" w:rsidR="00AD24AB" w:rsidRPr="00B53EFB" w:rsidRDefault="00AD24AB">
            <w:pPr>
              <w:rPr>
                <w:lang w:val="en-US"/>
              </w:rPr>
            </w:pPr>
            <w:r w:rsidRPr="00B53EFB">
              <w:rPr>
                <w:lang w:val="en-US"/>
              </w:rPr>
              <w:t>Upper West</w:t>
            </w:r>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4FC4282E" w14:textId="77777777" w:rsidR="00AD24AB" w:rsidRPr="00B53EFB" w:rsidRDefault="00AD24AB">
            <w:pPr>
              <w:rPr>
                <w:lang w:val="en-US"/>
              </w:rPr>
            </w:pPr>
            <w:proofErr w:type="spellStart"/>
            <w:r w:rsidRPr="00B53EFB">
              <w:rPr>
                <w:lang w:val="en-US"/>
              </w:rPr>
              <w:t>Wa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33463DDC" w14:textId="77777777" w:rsidR="00AD24AB" w:rsidRPr="00B53EFB" w:rsidRDefault="00AD24AB">
            <w:pPr>
              <w:rPr>
                <w:lang w:val="en-US"/>
              </w:rPr>
            </w:pPr>
            <w:r w:rsidRPr="00B53EFB">
              <w:rPr>
                <w:lang w:val="en-US"/>
              </w:rPr>
              <w:t>Upper West</w:t>
            </w:r>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bottom"/>
            <w:hideMark/>
          </w:tcPr>
          <w:p w14:paraId="28BFEFE6" w14:textId="77777777" w:rsidR="00AD24AB" w:rsidRPr="00B53EFB" w:rsidRDefault="00AD24AB">
            <w:pPr>
              <w:rPr>
                <w:lang w:val="en-US"/>
              </w:rPr>
            </w:pPr>
            <w:proofErr w:type="spellStart"/>
            <w:r w:rsidRPr="00B53EFB">
              <w:rPr>
                <w:lang w:val="en-US"/>
              </w:rPr>
              <w:t>Wa</w:t>
            </w:r>
            <w:proofErr w:type="spellEnd"/>
          </w:p>
        </w:tc>
      </w:tr>
      <w:tr w:rsidR="00AD24AB" w:rsidRPr="00B53EFB" w14:paraId="18985B15" w14:textId="77777777" w:rsidTr="00AD24AB">
        <w:trPr>
          <w:trHeight w:val="274"/>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4D6CD6" w14:textId="77777777" w:rsidR="00AD24AB" w:rsidRPr="00B53EFB" w:rsidRDefault="00AD24AB" w:rsidP="00AD24AB">
            <w:pPr>
              <w:rPr>
                <w:lang w:val="en-US"/>
              </w:rPr>
            </w:pPr>
            <w:r w:rsidRPr="00B53EFB">
              <w:rPr>
                <w:lang w:val="en-US"/>
              </w:rPr>
              <w:t>Volta</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50C03" w14:textId="77777777" w:rsidR="00AD24AB" w:rsidRPr="00B53EFB" w:rsidRDefault="00AD24AB" w:rsidP="00AD24AB">
            <w:pPr>
              <w:rPr>
                <w:lang w:val="en-US"/>
              </w:rPr>
            </w:pPr>
            <w:r w:rsidRPr="00B53EFB">
              <w:rPr>
                <w:lang w:val="en-US"/>
              </w:rPr>
              <w:t>Ho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BA8064" w14:textId="77777777" w:rsidR="00AD24AB" w:rsidRPr="00B53EFB" w:rsidRDefault="00AD24AB">
            <w:pPr>
              <w:rPr>
                <w:lang w:val="en-US"/>
              </w:rPr>
            </w:pPr>
            <w:r w:rsidRPr="00B53EFB">
              <w:rPr>
                <w:lang w:val="en-US"/>
              </w:rPr>
              <w:t>Volta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C759A" w14:textId="77777777" w:rsidR="00AD24AB" w:rsidRPr="00B53EFB" w:rsidRDefault="00AD24AB">
            <w:pPr>
              <w:rPr>
                <w:lang w:val="en-US"/>
              </w:rPr>
            </w:pPr>
            <w:r w:rsidRPr="00B53EFB">
              <w:rPr>
                <w:lang w:val="en-US"/>
              </w:rPr>
              <w:t>Ho</w:t>
            </w:r>
          </w:p>
        </w:tc>
      </w:tr>
      <w:tr w:rsidR="00AD24AB" w:rsidRPr="00B53EFB" w14:paraId="08684491" w14:textId="77777777" w:rsidTr="00AD24AB">
        <w:trPr>
          <w:trHeight w:val="274"/>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7EAE8B5" w14:textId="77777777" w:rsidR="00AD24AB" w:rsidRPr="00B53EFB" w:rsidRDefault="00AD24AB">
            <w:pPr>
              <w:rPr>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9EE2471" w14:textId="77777777" w:rsidR="00AD24AB" w:rsidRPr="00B53EFB" w:rsidRDefault="00AD24AB">
            <w:pPr>
              <w:rPr>
                <w:lang w:val="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F90833" w14:textId="77777777" w:rsidR="00AD24AB" w:rsidRPr="00B53EFB" w:rsidRDefault="00AD24AB">
            <w:pPr>
              <w:rPr>
                <w:lang w:val="en-US"/>
              </w:rPr>
            </w:pPr>
            <w:r w:rsidRPr="00B53EFB">
              <w:rPr>
                <w:lang w:val="en-US"/>
              </w:rPr>
              <w:t>Oti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BC5DD3" w14:textId="77777777" w:rsidR="00AD24AB" w:rsidRPr="00B53EFB" w:rsidRDefault="00AD24AB">
            <w:pPr>
              <w:rPr>
                <w:lang w:val="en-US"/>
              </w:rPr>
            </w:pPr>
            <w:proofErr w:type="spellStart"/>
            <w:r w:rsidRPr="00B53EFB">
              <w:rPr>
                <w:lang w:val="en-US"/>
              </w:rPr>
              <w:t>Dambai</w:t>
            </w:r>
            <w:proofErr w:type="spellEnd"/>
          </w:p>
        </w:tc>
      </w:tr>
      <w:tr w:rsidR="00AD24AB" w:rsidRPr="00B53EFB" w14:paraId="4FFDD5D1" w14:textId="77777777" w:rsidTr="00AD24AB">
        <w:trPr>
          <w:trHeight w:val="274"/>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1B2B25" w14:textId="77777777" w:rsidR="00AD24AB" w:rsidRPr="00B53EFB" w:rsidRDefault="00AD24AB" w:rsidP="00AD24AB">
            <w:pPr>
              <w:rPr>
                <w:lang w:val="en-US"/>
              </w:rPr>
            </w:pPr>
            <w:r w:rsidRPr="00B53EFB">
              <w:rPr>
                <w:lang w:val="en-US"/>
              </w:rPr>
              <w:t>Western</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52F452" w14:textId="77777777" w:rsidR="00AD24AB" w:rsidRPr="00B53EFB" w:rsidRDefault="00AD24AB" w:rsidP="00AD24AB">
            <w:pPr>
              <w:rPr>
                <w:lang w:val="en-US"/>
              </w:rPr>
            </w:pPr>
            <w:r w:rsidRPr="00B53EFB">
              <w:rPr>
                <w:lang w:val="en-US"/>
              </w:rPr>
              <w:t>Sekondi-Takoradi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3CB5F" w14:textId="77777777" w:rsidR="00AD24AB" w:rsidRPr="00B53EFB" w:rsidRDefault="00AD24AB">
            <w:pPr>
              <w:rPr>
                <w:lang w:val="en-US"/>
              </w:rPr>
            </w:pPr>
            <w:r w:rsidRPr="00B53EFB">
              <w:rPr>
                <w:lang w:val="en-US"/>
              </w:rPr>
              <w:t>Western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4DF6B2" w14:textId="77777777" w:rsidR="00AD24AB" w:rsidRPr="00B53EFB" w:rsidRDefault="00AD24AB">
            <w:pPr>
              <w:rPr>
                <w:lang w:val="en-US"/>
              </w:rPr>
            </w:pPr>
            <w:r w:rsidRPr="00B53EFB">
              <w:rPr>
                <w:lang w:val="en-US"/>
              </w:rPr>
              <w:t>Takoradi</w:t>
            </w:r>
          </w:p>
        </w:tc>
      </w:tr>
      <w:tr w:rsidR="00AD24AB" w:rsidRPr="00B53EFB" w14:paraId="019A02C6" w14:textId="77777777" w:rsidTr="00AD24AB">
        <w:trPr>
          <w:trHeight w:val="274"/>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80093E2" w14:textId="77777777" w:rsidR="00AD24AB" w:rsidRPr="00B53EFB" w:rsidRDefault="00AD24AB">
            <w:pPr>
              <w:rPr>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9362097" w14:textId="77777777" w:rsidR="00AD24AB" w:rsidRPr="00B53EFB" w:rsidRDefault="00AD24AB">
            <w:pPr>
              <w:rPr>
                <w:lang w:val="en-U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8D1261" w14:textId="77777777" w:rsidR="00AD24AB" w:rsidRPr="00B53EFB" w:rsidRDefault="00AD24AB">
            <w:pPr>
              <w:rPr>
                <w:lang w:val="en-US"/>
              </w:rPr>
            </w:pPr>
            <w:r w:rsidRPr="00B53EFB">
              <w:rPr>
                <w:lang w:val="en-US"/>
              </w:rPr>
              <w:t>Western North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06DEB0" w14:textId="77777777" w:rsidR="00AD24AB" w:rsidRPr="00B53EFB" w:rsidRDefault="00AD24AB">
            <w:pPr>
              <w:rPr>
                <w:lang w:val="en-US"/>
              </w:rPr>
            </w:pPr>
            <w:proofErr w:type="spellStart"/>
            <w:r w:rsidRPr="00B53EFB">
              <w:rPr>
                <w:lang w:val="en-US"/>
              </w:rPr>
              <w:t>Wiawso</w:t>
            </w:r>
            <w:proofErr w:type="spellEnd"/>
          </w:p>
        </w:tc>
      </w:tr>
    </w:tbl>
    <w:p w14:paraId="440D9051" w14:textId="77777777" w:rsidR="00971DC6" w:rsidRPr="00B53EFB" w:rsidRDefault="00971DC6" w:rsidP="006241B8">
      <w:pPr>
        <w:spacing w:line="360" w:lineRule="auto"/>
        <w:jc w:val="both"/>
        <w:rPr>
          <w:lang w:val="en-US"/>
        </w:rPr>
      </w:pPr>
    </w:p>
    <w:p w14:paraId="350FDAF2" w14:textId="532ACE5D" w:rsidR="00412DE3" w:rsidRPr="00B53EFB" w:rsidRDefault="00AF6679" w:rsidP="006241B8">
      <w:pPr>
        <w:spacing w:line="360" w:lineRule="auto"/>
        <w:jc w:val="both"/>
        <w:rPr>
          <w:lang w:val="en-US"/>
        </w:rPr>
      </w:pPr>
      <w:r w:rsidRPr="00B53EFB">
        <w:rPr>
          <w:lang w:val="en-US"/>
        </w:rPr>
        <w:t>To exemplify this</w:t>
      </w:r>
      <w:r w:rsidR="00111AED" w:rsidRPr="00B53EFB">
        <w:rPr>
          <w:lang w:val="en-US"/>
        </w:rPr>
        <w:t xml:space="preserve"> disparity</w:t>
      </w:r>
      <w:r w:rsidRPr="00B53EFB">
        <w:rPr>
          <w:lang w:val="en-US"/>
        </w:rPr>
        <w:t>, while the premier university of Ghana</w:t>
      </w:r>
      <w:r w:rsidR="00524AF9" w:rsidRPr="00B53EFB">
        <w:rPr>
          <w:lang w:val="en-US"/>
        </w:rPr>
        <w:t xml:space="preserve">, the </w:t>
      </w:r>
      <w:r w:rsidRPr="00B53EFB">
        <w:rPr>
          <w:lang w:val="en-US"/>
        </w:rPr>
        <w:t xml:space="preserve">University College of the Gold </w:t>
      </w:r>
      <w:r w:rsidR="00524AF9" w:rsidRPr="00B53EFB">
        <w:rPr>
          <w:lang w:val="en-US"/>
        </w:rPr>
        <w:t>Coast,</w:t>
      </w:r>
      <w:r w:rsidRPr="00B53EFB">
        <w:rPr>
          <w:lang w:val="en-US"/>
        </w:rPr>
        <w:t xml:space="preserve"> was established in 1948 in the south</w:t>
      </w:r>
      <w:r w:rsidR="00524AF9" w:rsidRPr="00B53EFB">
        <w:rPr>
          <w:lang w:val="en-US"/>
        </w:rPr>
        <w:t xml:space="preserve">, </w:t>
      </w:r>
      <w:r w:rsidRPr="00B53EFB">
        <w:rPr>
          <w:lang w:val="en-US"/>
        </w:rPr>
        <w:t xml:space="preserve">it took over three decades </w:t>
      </w:r>
      <w:r w:rsidR="00E247DD" w:rsidRPr="00B53EFB">
        <w:rPr>
          <w:lang w:val="en-US"/>
        </w:rPr>
        <w:t>for the</w:t>
      </w:r>
      <w:r w:rsidRPr="00B53EFB">
        <w:rPr>
          <w:lang w:val="en-US"/>
        </w:rPr>
        <w:t xml:space="preserve"> University for Development Studies to be </w:t>
      </w:r>
      <w:r w:rsidR="00773BD4">
        <w:rPr>
          <w:lang w:val="en-US"/>
        </w:rPr>
        <w:t>bas</w:t>
      </w:r>
      <w:r w:rsidRPr="00B53EFB">
        <w:rPr>
          <w:lang w:val="en-US"/>
        </w:rPr>
        <w:t>ed</w:t>
      </w:r>
      <w:r w:rsidR="00B305D8" w:rsidRPr="00B53EFB">
        <w:rPr>
          <w:lang w:val="en-US"/>
        </w:rPr>
        <w:t xml:space="preserve"> </w:t>
      </w:r>
      <w:r w:rsidR="00B305D8" w:rsidRPr="00B53EFB">
        <w:rPr>
          <w:lang w:val="en-US"/>
        </w:rPr>
        <w:fldChar w:fldCharType="begin"/>
      </w:r>
      <w:r w:rsidR="00B305D8" w:rsidRPr="00B53EFB">
        <w:rPr>
          <w:lang w:val="en-US"/>
        </w:rPr>
        <w:instrText xml:space="preserve"> ADDIN ZOTERO_ITEM CSL_CITATION {"citationID":"7SR1cksw","properties":{"formattedCitation":"(Atuahene &amp; Owusu-Ansah, 2013)","plainCitation":"(Atuahene &amp; Owusu-Ansah, 2013)","noteIndex":0},"citationItems":[{"id":6,"uris":["http://zotero.org/users/9364462/items/D7UNQZFT"],"itemData":{"id":6,"type":"article-journal","abstract":"Since independence, Ghana has comparatively distinguished itself among many Sub-Saharan African (SSA) countries in its educational developments. Tertiary education in Ghana over the past decade has witnessed tremendous growth in various frontages—increased access and participation, relative expansion of academic facilities, a growing private sector, and most importantly, a transformative policy environment. Despite these overwhelming developments, there remain inequalities in the higher education system in Ghana: access has not been broadened to include all social groups. Available data suggest unequal participation among women, minorities, individuals from low socioeconomic backgrounds, and spatial-based disparities. Using enrollment data from universities, policy document from the Ministry of Education, and the National Council for Tertiary Education in Ghana, and academic research reports, the authors provide descriptive and critical analyses of the structures of inequalities and disparities in higher education in Ghana. The authors argue that in spite of the massive developments over the years, there exist accessibility and participation gap with respect to students’ socioeconomic status, gender, regions of origin, and the type and location of secondary schools attended.","container-title":"SAGE Open","DOI":"10.1177/2158244013497725","ISSN":"2158-2440, 2158-2440","issue":"3","journalAbbreviation":"SAGE Open","language":"en","page":"215824401349772","source":"DOI.org (Crossref)","title":"A Descriptive Assessment of Higher Education Access, Participation, Equity, and Disparity in Ghana","volume":"3","author":[{"family":"Atuahene","given":"Francis"},{"family":"Owusu-Ansah","given":"Anthony"}],"issued":{"date-parts":[["2013",7,1]]}}}],"schema":"https://github.com/citation-style-language/schema/raw/master/csl-citation.json"} </w:instrText>
      </w:r>
      <w:r w:rsidR="00B305D8" w:rsidRPr="00B53EFB">
        <w:rPr>
          <w:lang w:val="en-US"/>
        </w:rPr>
        <w:fldChar w:fldCharType="separate"/>
      </w:r>
      <w:r w:rsidR="00B305D8" w:rsidRPr="00B53EFB">
        <w:rPr>
          <w:noProof/>
          <w:lang w:val="en-US"/>
        </w:rPr>
        <w:t>(Atuahene &amp; Owusu-Ansah, 2013)</w:t>
      </w:r>
      <w:r w:rsidR="00B305D8" w:rsidRPr="00B53EFB">
        <w:rPr>
          <w:lang w:val="en-US"/>
        </w:rPr>
        <w:fldChar w:fldCharType="end"/>
      </w:r>
      <w:r w:rsidRPr="00B53EFB">
        <w:rPr>
          <w:lang w:val="en-US"/>
        </w:rPr>
        <w:t xml:space="preserve"> in the north in 1992.</w:t>
      </w:r>
      <w:r w:rsidR="00E247DD" w:rsidRPr="00B53EFB">
        <w:rPr>
          <w:lang w:val="en-US"/>
        </w:rPr>
        <w:t xml:space="preserve"> This implies that </w:t>
      </w:r>
      <w:r w:rsidR="00412DE3" w:rsidRPr="00B53EFB">
        <w:rPr>
          <w:lang w:val="en-US"/>
        </w:rPr>
        <w:t>access to HE for northerners was virtually non-existent within that period</w:t>
      </w:r>
      <w:r w:rsidR="00E247DD" w:rsidRPr="00B53EFB">
        <w:rPr>
          <w:lang w:val="en-US"/>
        </w:rPr>
        <w:t>.</w:t>
      </w:r>
      <w:r w:rsidR="00111AED" w:rsidRPr="00B53EFB">
        <w:rPr>
          <w:lang w:val="en-US"/>
        </w:rPr>
        <w:t xml:space="preserve"> </w:t>
      </w:r>
    </w:p>
    <w:p w14:paraId="49560F10" w14:textId="60E721AB" w:rsidR="00CB3386" w:rsidRPr="00B53EFB" w:rsidRDefault="00111AED" w:rsidP="006241B8">
      <w:pPr>
        <w:spacing w:line="360" w:lineRule="auto"/>
        <w:jc w:val="both"/>
        <w:rPr>
          <w:lang w:val="en-US"/>
        </w:rPr>
      </w:pPr>
      <w:r w:rsidRPr="00B53EFB">
        <w:rPr>
          <w:lang w:val="en-US"/>
        </w:rPr>
        <w:t xml:space="preserve">While the causes for these regional disparities would be examined much later, it is surprising that </w:t>
      </w:r>
      <w:r w:rsidR="00116A80" w:rsidRPr="00B53EFB">
        <w:rPr>
          <w:lang w:val="en-US"/>
        </w:rPr>
        <w:t xml:space="preserve">it </w:t>
      </w:r>
      <w:r w:rsidR="00412DE3" w:rsidRPr="00B53EFB">
        <w:rPr>
          <w:lang w:val="en-US"/>
        </w:rPr>
        <w:t xml:space="preserve">was only in 2016 that several University for Development Studies campuses </w:t>
      </w:r>
      <w:r w:rsidR="00116A80" w:rsidRPr="00B53EFB">
        <w:rPr>
          <w:lang w:val="en-US"/>
        </w:rPr>
        <w:t xml:space="preserve">were reconstituted as independent universities in the northern belt of Ghana. </w:t>
      </w:r>
      <w:r w:rsidR="00201F37" w:rsidRPr="00B53EFB">
        <w:rPr>
          <w:lang w:val="en-US"/>
        </w:rPr>
        <w:t xml:space="preserve">Besides the </w:t>
      </w:r>
      <w:r w:rsidR="00201F37" w:rsidRPr="00B53EFB">
        <w:rPr>
          <w:i/>
          <w:iCs/>
          <w:lang w:val="en-US"/>
        </w:rPr>
        <w:t>northern-</w:t>
      </w:r>
      <w:r w:rsidR="00412DE3" w:rsidRPr="00B53EFB">
        <w:rPr>
          <w:i/>
          <w:iCs/>
          <w:lang w:val="en-US"/>
        </w:rPr>
        <w:t>s</w:t>
      </w:r>
      <w:r w:rsidR="00201F37" w:rsidRPr="00B53EFB">
        <w:rPr>
          <w:i/>
          <w:iCs/>
          <w:lang w:val="en-US"/>
        </w:rPr>
        <w:t>o</w:t>
      </w:r>
      <w:r w:rsidR="00412DE3" w:rsidRPr="00B53EFB">
        <w:rPr>
          <w:i/>
          <w:iCs/>
          <w:lang w:val="en-US"/>
        </w:rPr>
        <w:t>u</w:t>
      </w:r>
      <w:r w:rsidR="00201F37" w:rsidRPr="00B53EFB">
        <w:rPr>
          <w:i/>
          <w:iCs/>
          <w:lang w:val="en-US"/>
        </w:rPr>
        <w:t>thern</w:t>
      </w:r>
      <w:r w:rsidR="00201F37" w:rsidRPr="00B53EFB">
        <w:rPr>
          <w:lang w:val="en-US"/>
        </w:rPr>
        <w:t xml:space="preserve"> divide, </w:t>
      </w:r>
      <w:r w:rsidR="006244D5">
        <w:rPr>
          <w:lang w:val="en-US"/>
        </w:rPr>
        <w:t>the urban and rural divide is another form of spatial inequality</w:t>
      </w:r>
      <w:r w:rsidR="00727392" w:rsidRPr="00B53EFB">
        <w:rPr>
          <w:lang w:val="en-US"/>
        </w:rPr>
        <w:t xml:space="preserve"> </w:t>
      </w:r>
      <w:r w:rsidR="00727392" w:rsidRPr="00B53EFB">
        <w:rPr>
          <w:lang w:val="en-US"/>
        </w:rPr>
        <w:fldChar w:fldCharType="begin"/>
      </w:r>
      <w:r w:rsidR="00727392" w:rsidRPr="00B53EFB">
        <w:rPr>
          <w:lang w:val="en-US"/>
        </w:rPr>
        <w:instrText xml:space="preserve"> ADDIN ZOTERO_ITEM CSL_CITATION {"citationID":"M89dKXQM","properties":{"formattedCitation":"(Senadza, 2012)","plainCitation":"(Senadza, 2012)","noteIndex":0},"citationItems":[{"id":60,"uris":["http://zotero.org/users/9364462/items/UPY4H7NZ"],"itemData":{"id":60,"type":"article-journal","abstract":"Purpose\n              The purpose of the paper is to examine the nature and extent of gender and spatial inequalities in educational attainment in Ghana.\n            \n            \n              Design/methodology/approach\n              The paper uses the education Gini coefficient, computed on the basis of years of schooling of individuals, to assess education inequality in Ghana.\n            \n            \n              Findings\n              The paper finds evidence of gender and spatial inequality in education in Ghana. In particular, the three northern regions have lower education attainment as well as higher education Gini coefficients compared to the rest of the country. The paper finds evidence of intra‐gender and intra‐spatial inequalities in education attainment in Ghana, with females contributing proportionately more to the within‐inequality component of the education Gini. The paper also finds a positive correlation between poverty incidence and education inequality.\n            \n            \n              Research limitations/implications\n              The research finds a positive correlation between poverty incidence and education inequality but requires an econometric analysis to make inferences regarding causality.\n            \n            \n              Practical implications\n              The findings call for the design and implementation of policies not only to address between‐gender and spatial inequities in education in Ghana, but also to tackle within‐gender and within‐spatial inequalities. The positive correlation between poverty incidence and education inequality implies the need to create greater equity in educational opportunities across the country.\n            \n            \n              Social implications\n              The need for changes in attitudes, values and cultural practices that put girls at a disadvantage when it comes to education.\n            \n            \n              Originality/value\n              One important and new finding of the paper is the existence of intra‐gender and intra‐spatial inequalities in education attainment in Ghana, with females contributing proportionately more to the within‐inequality component of the education Gini.","container-title":"Journal of Economic Studies","DOI":"10.1108/01443581211274647","ISSN":"0144-3585","issue":"6","language":"en","page":"724-739","source":"DOI.org (Crossref)","title":"Education inequality in Ghana: gender and spatial dimensions","title-short":"Education inequality in Ghana","volume":"39","author":[{"family":"Senadza","given":"Bernardin"}],"issued":{"date-parts":[["2012",10,26]]}}}],"schema":"https://github.com/citation-style-language/schema/raw/master/csl-citation.json"} </w:instrText>
      </w:r>
      <w:r w:rsidR="00727392" w:rsidRPr="00B53EFB">
        <w:rPr>
          <w:lang w:val="en-US"/>
        </w:rPr>
        <w:fldChar w:fldCharType="separate"/>
      </w:r>
      <w:r w:rsidR="00727392" w:rsidRPr="00B53EFB">
        <w:rPr>
          <w:noProof/>
          <w:lang w:val="en-US"/>
        </w:rPr>
        <w:t>(Senadza, 2012)</w:t>
      </w:r>
      <w:r w:rsidR="00727392" w:rsidRPr="00B53EFB">
        <w:rPr>
          <w:lang w:val="en-US"/>
        </w:rPr>
        <w:fldChar w:fldCharType="end"/>
      </w:r>
      <w:r w:rsidR="00727392" w:rsidRPr="00B53EFB">
        <w:rPr>
          <w:lang w:val="en-US"/>
        </w:rPr>
        <w:t xml:space="preserve">. </w:t>
      </w:r>
      <w:r w:rsidR="00C04B9B" w:rsidRPr="00B53EFB">
        <w:rPr>
          <w:lang w:val="en-US"/>
        </w:rPr>
        <w:t xml:space="preserve">Rural areas </w:t>
      </w:r>
      <w:r w:rsidR="00FD2ACF" w:rsidRPr="00B53EFB">
        <w:rPr>
          <w:lang w:val="en-US"/>
        </w:rPr>
        <w:t xml:space="preserve">in the Ghanaian context meant deprived and </w:t>
      </w:r>
      <w:r w:rsidR="00412DE3" w:rsidRPr="00B53EFB">
        <w:rPr>
          <w:lang w:val="en-US"/>
        </w:rPr>
        <w:t>poverty-stricken</w:t>
      </w:r>
      <w:r w:rsidR="00FD2ACF" w:rsidRPr="00B53EFB">
        <w:rPr>
          <w:lang w:val="en-US"/>
        </w:rPr>
        <w:t xml:space="preserve"> places </w:t>
      </w:r>
      <w:r w:rsidR="00FD2ACF" w:rsidRPr="00B53EFB">
        <w:rPr>
          <w:lang w:val="en-US"/>
        </w:rPr>
        <w:fldChar w:fldCharType="begin"/>
      </w:r>
      <w:r w:rsidR="00FD2ACF" w:rsidRPr="00B53EFB">
        <w:rPr>
          <w:lang w:val="en-US"/>
        </w:rPr>
        <w:instrText xml:space="preserve"> ADDIN ZOTERO_ITEM CSL_CITATION {"citationID":"O69mFvC5","properties":{"formattedCitation":"(Ayelazuno &amp; Aziabah, 2021)","plainCitation":"(Ayelazuno &amp; Aziabah, 2021)","noteIndex":0},"citationItems":[{"id":202,"uris":["http://zotero.org/users/9364462/items/RZ3TSG98"],"itemData":{"id":202,"type":"report","publisher":"UNRISD Working Paper","title":"Leaving no one behind in Ghana through university education: Interrogating spatial, gender and class inequalities","author":[{"family":"Ayelazuno","given":"Jasper Abembia"},{"family":"Aziabah","given":"Maxwell A."}],"issued":{"date-parts":[["2021"]]}}}],"schema":"https://github.com/citation-style-language/schema/raw/master/csl-citation.json"} </w:instrText>
      </w:r>
      <w:r w:rsidR="00FD2ACF" w:rsidRPr="00B53EFB">
        <w:rPr>
          <w:lang w:val="en-US"/>
        </w:rPr>
        <w:fldChar w:fldCharType="separate"/>
      </w:r>
      <w:r w:rsidR="00FD2ACF" w:rsidRPr="00B53EFB">
        <w:rPr>
          <w:noProof/>
          <w:lang w:val="en-US"/>
        </w:rPr>
        <w:t>(Ayelazuno &amp; Aziabah, 2021)</w:t>
      </w:r>
      <w:r w:rsidR="00FD2ACF" w:rsidRPr="00B53EFB">
        <w:rPr>
          <w:lang w:val="en-US"/>
        </w:rPr>
        <w:fldChar w:fldCharType="end"/>
      </w:r>
      <w:r w:rsidR="00A31339" w:rsidRPr="00B53EFB">
        <w:rPr>
          <w:lang w:val="en-US"/>
        </w:rPr>
        <w:t xml:space="preserve">. Consequentially, educational attainment in rural areas is very low compared with urban areas. </w:t>
      </w:r>
    </w:p>
    <w:p w14:paraId="01E9232F" w14:textId="77777777" w:rsidR="009C029F" w:rsidRPr="00B53EFB" w:rsidRDefault="009C029F" w:rsidP="006241B8">
      <w:pPr>
        <w:spacing w:line="360" w:lineRule="auto"/>
        <w:jc w:val="both"/>
        <w:rPr>
          <w:lang w:val="en-US"/>
        </w:rPr>
      </w:pPr>
    </w:p>
    <w:p w14:paraId="5C601C05" w14:textId="27E853D5" w:rsidR="00673894" w:rsidRPr="00B53EFB" w:rsidRDefault="009C029F" w:rsidP="006241B8">
      <w:pPr>
        <w:spacing w:line="360" w:lineRule="auto"/>
        <w:jc w:val="both"/>
        <w:rPr>
          <w:lang w:val="en-US"/>
        </w:rPr>
      </w:pPr>
      <w:r w:rsidRPr="00B53EFB">
        <w:rPr>
          <w:lang w:val="en-US"/>
        </w:rPr>
        <w:t xml:space="preserve">Gender is yet another area where inequality </w:t>
      </w:r>
      <w:r w:rsidR="004835D3" w:rsidRPr="00B53EFB">
        <w:rPr>
          <w:lang w:val="en-US"/>
        </w:rPr>
        <w:t>raises</w:t>
      </w:r>
      <w:r w:rsidRPr="00B53EFB">
        <w:rPr>
          <w:lang w:val="en-US"/>
        </w:rPr>
        <w:t xml:space="preserve"> its </w:t>
      </w:r>
      <w:r w:rsidR="004835D3" w:rsidRPr="00B53EFB">
        <w:rPr>
          <w:lang w:val="en-US"/>
        </w:rPr>
        <w:t xml:space="preserve">ugly </w:t>
      </w:r>
      <w:r w:rsidRPr="00B53EFB">
        <w:rPr>
          <w:lang w:val="en-US"/>
        </w:rPr>
        <w:t>head in the HE arena</w:t>
      </w:r>
      <w:r w:rsidR="009F3A46" w:rsidRPr="00B53EFB">
        <w:rPr>
          <w:lang w:val="en-US"/>
        </w:rPr>
        <w:t xml:space="preserve">. </w:t>
      </w:r>
      <w:r w:rsidR="00EC3E51" w:rsidRPr="00B53EFB">
        <w:rPr>
          <w:lang w:val="en-US"/>
        </w:rPr>
        <w:t xml:space="preserve">Despite </w:t>
      </w:r>
      <w:r w:rsidR="009F3A46" w:rsidRPr="00B53EFB">
        <w:rPr>
          <w:lang w:val="en-US"/>
        </w:rPr>
        <w:t>improvements in female access to HE</w:t>
      </w:r>
      <w:r w:rsidR="00773BD4">
        <w:rPr>
          <w:lang w:val="en-US"/>
        </w:rPr>
        <w:t>,</w:t>
      </w:r>
      <w:r w:rsidR="009F3A46" w:rsidRPr="00B53EFB">
        <w:rPr>
          <w:lang w:val="en-US"/>
        </w:rPr>
        <w:t xml:space="preserve"> there are still reasons </w:t>
      </w:r>
      <w:r w:rsidR="00EC3E51" w:rsidRPr="00B53EFB">
        <w:rPr>
          <w:lang w:val="en-US"/>
        </w:rPr>
        <w:t>for</w:t>
      </w:r>
      <w:r w:rsidR="009F3A46" w:rsidRPr="00B53EFB">
        <w:rPr>
          <w:lang w:val="en-US"/>
        </w:rPr>
        <w:t xml:space="preserve"> concern</w:t>
      </w:r>
      <w:r w:rsidR="004835D3" w:rsidRPr="00B53EFB">
        <w:rPr>
          <w:lang w:val="en-US"/>
        </w:rPr>
        <w:t xml:space="preserve">. </w:t>
      </w:r>
      <w:r w:rsidR="009F3A46" w:rsidRPr="00B53EFB">
        <w:rPr>
          <w:lang w:val="en-US"/>
        </w:rPr>
        <w:fldChar w:fldCharType="begin"/>
      </w:r>
      <w:r w:rsidR="003E3F0A" w:rsidRPr="00B53EFB">
        <w:rPr>
          <w:lang w:val="en-US"/>
        </w:rPr>
        <w:instrText xml:space="preserve"> ADDIN ZOTERO_ITEM CSL_CITATION {"citationID":"WF18aAKl","properties":{"formattedCitation":"(Atuahene &amp; Owusu-Ansah, 2013)","plainCitation":"(Atuahene &amp; Owusu-Ansah, 2013)","dontUpdate":true,"noteIndex":0},"citationItems":[{"id":6,"uris":["http://zotero.org/users/9364462/items/D7UNQZFT"],"itemData":{"id":6,"type":"article-journal","abstract":"Since independence, Ghana has comparatively distinguished itself among many Sub-Saharan African (SSA) countries in its educational developments. Tertiary education in Ghana over the past decade has witnessed tremendous growth in various frontages—increased access and participation, relative expansion of academic facilities, a growing private sector, and most importantly, a transformative policy environment. Despite these overwhelming developments, there remain inequalities in the higher education system in Ghana: access has not been broadened to include all social groups. Available data suggest unequal participation among women, minorities, individuals from low socioeconomic backgrounds, and spatial-based disparities. Using enrollment data from universities, policy document from the Ministry of Education, and the National Council for Tertiary Education in Ghana, and academic research reports, the authors provide descriptive and critical analyses of the structures of inequalities and disparities in higher education in Ghana. The authors argue that in spite of the massive developments over the years, there exist accessibility and participation gap with respect to students’ socioeconomic status, gender, regions of origin, and the type and location of secondary schools attended.","container-title":"SAGE Open","DOI":"10.1177/2158244013497725","ISSN":"2158-2440, 2158-2440","issue":"3","journalAbbreviation":"SAGE Open","language":"en","page":"215824401349772","source":"DOI.org (Crossref)","title":"A Descriptive Assessment of Higher Education Access, Participation, Equity, and Disparity in Ghana","volume":"3","author":[{"family":"Atuahene","given":"Francis"},{"family":"Owusu-Ansah","given":"Anthony"}],"issued":{"date-parts":[["2013",7,1]]}}}],"schema":"https://github.com/citation-style-language/schema/raw/master/csl-citation.json"} </w:instrText>
      </w:r>
      <w:r w:rsidR="009F3A46" w:rsidRPr="00B53EFB">
        <w:rPr>
          <w:lang w:val="en-US"/>
        </w:rPr>
        <w:fldChar w:fldCharType="separate"/>
      </w:r>
      <w:r w:rsidR="009F3A46" w:rsidRPr="00B53EFB">
        <w:rPr>
          <w:noProof/>
          <w:lang w:val="en-US"/>
        </w:rPr>
        <w:t>Atuahene &amp; Owusu-Ansah, (2013)</w:t>
      </w:r>
      <w:r w:rsidR="009F3A46" w:rsidRPr="00B53EFB">
        <w:rPr>
          <w:lang w:val="en-US"/>
        </w:rPr>
        <w:fldChar w:fldCharType="end"/>
      </w:r>
      <w:r w:rsidR="009F3A46" w:rsidRPr="00B53EFB">
        <w:rPr>
          <w:lang w:val="en-US"/>
        </w:rPr>
        <w:t xml:space="preserve"> remarked that</w:t>
      </w:r>
      <w:r w:rsidR="00EC3E51" w:rsidRPr="00B53EFB">
        <w:rPr>
          <w:lang w:val="en-US"/>
        </w:rPr>
        <w:t xml:space="preserve"> </w:t>
      </w:r>
      <w:r w:rsidR="004835D3" w:rsidRPr="00B53EFB">
        <w:rPr>
          <w:lang w:val="en-US"/>
        </w:rPr>
        <w:t>increments in gender parity are</w:t>
      </w:r>
      <w:r w:rsidR="00EC3E51" w:rsidRPr="00B53EFB">
        <w:rPr>
          <w:lang w:val="en-US"/>
        </w:rPr>
        <w:t xml:space="preserve"> only marginal. Righty so, according to the National Accreditation Board (2019)</w:t>
      </w:r>
      <w:r w:rsidR="004835D3" w:rsidRPr="00B53EFB">
        <w:rPr>
          <w:lang w:val="en-US"/>
        </w:rPr>
        <w:t>, female enrollment was 108,705</w:t>
      </w:r>
      <w:r w:rsidR="00773BD4">
        <w:rPr>
          <w:lang w:val="en-US"/>
        </w:rPr>
        <w:t>, as opposed to 156,289,</w:t>
      </w:r>
      <w:r w:rsidR="004835D3" w:rsidRPr="00B53EFB">
        <w:rPr>
          <w:lang w:val="en-US"/>
        </w:rPr>
        <w:t xml:space="preserve"> in favor</w:t>
      </w:r>
      <w:r w:rsidR="00EC3E51" w:rsidRPr="00B53EFB">
        <w:rPr>
          <w:lang w:val="en-US"/>
        </w:rPr>
        <w:t xml:space="preserve"> of men in all public universities in Ghana. </w:t>
      </w:r>
      <w:r w:rsidR="00A31339" w:rsidRPr="00B53EFB">
        <w:rPr>
          <w:lang w:val="en-US"/>
        </w:rPr>
        <w:t xml:space="preserve">This discrepancy </w:t>
      </w:r>
      <w:r w:rsidR="004835D3" w:rsidRPr="00B53EFB">
        <w:rPr>
          <w:lang w:val="en-US"/>
        </w:rPr>
        <w:t>is sometimes compensated in other HE institutions, even if it doesn’t completely offset the imbalance due to prominent but non-proclaimed</w:t>
      </w:r>
      <w:r w:rsidR="00A31339" w:rsidRPr="00B53EFB">
        <w:rPr>
          <w:lang w:val="en-US"/>
        </w:rPr>
        <w:t xml:space="preserve"> gender roles. For instance, in </w:t>
      </w:r>
      <w:r w:rsidR="004835D3" w:rsidRPr="00B53EFB">
        <w:rPr>
          <w:lang w:val="en-US"/>
        </w:rPr>
        <w:t xml:space="preserve">2019, there were 60,604 female students </w:t>
      </w:r>
      <w:r w:rsidR="00AA239F" w:rsidRPr="00B53EFB">
        <w:rPr>
          <w:lang w:val="en-US"/>
        </w:rPr>
        <w:t xml:space="preserve">compared to 6,673 male students in public Nursing and Midwifery Training Colleges (NMTC). </w:t>
      </w:r>
    </w:p>
    <w:p w14:paraId="7CEE8A9A" w14:textId="42BBB9E5" w:rsidR="00C9383C" w:rsidRPr="00B53EFB" w:rsidRDefault="00C40F9A" w:rsidP="006241B8">
      <w:pPr>
        <w:spacing w:line="360" w:lineRule="auto"/>
        <w:jc w:val="both"/>
        <w:rPr>
          <w:lang w:val="en-US"/>
        </w:rPr>
      </w:pPr>
      <w:proofErr w:type="gramStart"/>
      <w:r>
        <w:rPr>
          <w:lang w:val="en-US"/>
        </w:rPr>
        <w:lastRenderedPageBreak/>
        <w:t>Last but not least</w:t>
      </w:r>
      <w:proofErr w:type="gramEnd"/>
      <w:r>
        <w:rPr>
          <w:lang w:val="en-US"/>
        </w:rPr>
        <w:t>,</w:t>
      </w:r>
      <w:r w:rsidR="00314894" w:rsidRPr="00B53EFB">
        <w:rPr>
          <w:lang w:val="en-US"/>
        </w:rPr>
        <w:t xml:space="preserve"> </w:t>
      </w:r>
      <w:r w:rsidR="009302D3" w:rsidRPr="00B53EFB">
        <w:rPr>
          <w:lang w:val="en-US"/>
        </w:rPr>
        <w:t>one of</w:t>
      </w:r>
      <w:r w:rsidR="00673894" w:rsidRPr="00B53EFB">
        <w:rPr>
          <w:lang w:val="en-US"/>
        </w:rPr>
        <w:t xml:space="preserve"> the sources of </w:t>
      </w:r>
      <w:r w:rsidR="00314894" w:rsidRPr="00B53EFB">
        <w:rPr>
          <w:lang w:val="en-US"/>
        </w:rPr>
        <w:t>inequality</w:t>
      </w:r>
      <w:r w:rsidR="00673894" w:rsidRPr="00B53EFB">
        <w:rPr>
          <w:lang w:val="en-US"/>
        </w:rPr>
        <w:t xml:space="preserve"> in the HE </w:t>
      </w:r>
      <w:r w:rsidR="00CC51B2" w:rsidRPr="00B53EFB">
        <w:rPr>
          <w:lang w:val="en-US"/>
        </w:rPr>
        <w:t xml:space="preserve">system </w:t>
      </w:r>
      <w:r w:rsidR="00673894" w:rsidRPr="00B53EFB">
        <w:rPr>
          <w:lang w:val="en-US"/>
        </w:rPr>
        <w:t xml:space="preserve">in </w:t>
      </w:r>
      <w:r w:rsidR="00314894" w:rsidRPr="00B53EFB">
        <w:rPr>
          <w:lang w:val="en-US"/>
        </w:rPr>
        <w:t>Ghana</w:t>
      </w:r>
      <w:r w:rsidR="00673894" w:rsidRPr="00B53EFB">
        <w:rPr>
          <w:lang w:val="en-US"/>
        </w:rPr>
        <w:t xml:space="preserve"> is </w:t>
      </w:r>
      <w:r w:rsidR="00314894" w:rsidRPr="00B53EFB">
        <w:rPr>
          <w:lang w:val="en-US"/>
        </w:rPr>
        <w:t xml:space="preserve">pre-tertiary education achievement. The whole </w:t>
      </w:r>
      <w:proofErr w:type="gramStart"/>
      <w:r w:rsidR="00314894" w:rsidRPr="00B53EFB">
        <w:rPr>
          <w:lang w:val="en-US"/>
        </w:rPr>
        <w:t>HE</w:t>
      </w:r>
      <w:proofErr w:type="gramEnd"/>
      <w:r w:rsidR="00314894" w:rsidRPr="00B53EFB">
        <w:rPr>
          <w:lang w:val="en-US"/>
        </w:rPr>
        <w:t xml:space="preserve"> system </w:t>
      </w:r>
      <w:r w:rsidR="00A606F2" w:rsidRPr="00B53EFB">
        <w:rPr>
          <w:lang w:val="en-US"/>
        </w:rPr>
        <w:t>is</w:t>
      </w:r>
      <w:r w:rsidR="00314894" w:rsidRPr="00B53EFB">
        <w:rPr>
          <w:lang w:val="en-US"/>
        </w:rPr>
        <w:t xml:space="preserve"> built on the idea of merit. </w:t>
      </w:r>
      <w:r w:rsidR="009302D3" w:rsidRPr="00B53EFB">
        <w:rPr>
          <w:lang w:val="en-US"/>
        </w:rPr>
        <w:t>This means attaining good results from Senior High School (SHS), the last stage before tertiary education, would allow one to get admission into any university and program</w:t>
      </w:r>
      <w:r w:rsidR="004D1C81" w:rsidRPr="00B53EFB">
        <w:rPr>
          <w:lang w:val="en-US"/>
        </w:rPr>
        <w:t xml:space="preserve">. </w:t>
      </w:r>
      <w:r w:rsidR="00EC3828" w:rsidRPr="00B53EFB">
        <w:rPr>
          <w:lang w:val="en-US"/>
        </w:rPr>
        <w:t xml:space="preserve"> </w:t>
      </w:r>
      <w:r w:rsidR="004D1C81" w:rsidRPr="00B53EFB">
        <w:rPr>
          <w:lang w:val="en-US"/>
        </w:rPr>
        <w:t xml:space="preserve">As good and just as it sounds, the problem </w:t>
      </w:r>
      <w:r w:rsidR="00097687" w:rsidRPr="00B53EFB">
        <w:rPr>
          <w:lang w:val="en-US"/>
        </w:rPr>
        <w:t xml:space="preserve">with this meritocratic criterion is </w:t>
      </w:r>
      <w:r w:rsidR="00C9383C" w:rsidRPr="00B53EFB">
        <w:rPr>
          <w:lang w:val="en-US"/>
        </w:rPr>
        <w:t>that</w:t>
      </w:r>
      <w:r w:rsidR="00097687" w:rsidRPr="00B53EFB">
        <w:rPr>
          <w:lang w:val="en-US"/>
        </w:rPr>
        <w:t xml:space="preserve"> there has</w:t>
      </w:r>
      <w:r w:rsidR="004D1C81" w:rsidRPr="00B53EFB">
        <w:rPr>
          <w:lang w:val="en-US"/>
        </w:rPr>
        <w:t xml:space="preserve"> always been </w:t>
      </w:r>
      <w:r w:rsidR="009302D3" w:rsidRPr="00B53EFB">
        <w:rPr>
          <w:lang w:val="en-US"/>
        </w:rPr>
        <w:t>a lack of an equal playing field for all to compete. So,</w:t>
      </w:r>
      <w:r w:rsidR="00097687" w:rsidRPr="00B53EFB">
        <w:rPr>
          <w:lang w:val="en-US"/>
        </w:rPr>
        <w:t xml:space="preserve"> the outcomes from unequal grounds cannot be entirely fair as a criterion. The pre</w:t>
      </w:r>
      <w:r w:rsidR="00206065" w:rsidRPr="00B53EFB">
        <w:rPr>
          <w:lang w:val="en-US"/>
        </w:rPr>
        <w:t>-</w:t>
      </w:r>
      <w:r w:rsidR="00097687" w:rsidRPr="00B53EFB">
        <w:rPr>
          <w:lang w:val="en-US"/>
        </w:rPr>
        <w:t xml:space="preserve">tertiary education </w:t>
      </w:r>
      <w:r w:rsidR="00A606F2" w:rsidRPr="00B53EFB">
        <w:rPr>
          <w:lang w:val="en-US"/>
        </w:rPr>
        <w:t xml:space="preserve">system in Ghana </w:t>
      </w:r>
      <w:r w:rsidR="00097687" w:rsidRPr="00B53EFB">
        <w:rPr>
          <w:lang w:val="en-US"/>
        </w:rPr>
        <w:t>includ</w:t>
      </w:r>
      <w:r w:rsidR="00A606F2" w:rsidRPr="00B53EFB">
        <w:rPr>
          <w:lang w:val="en-US"/>
        </w:rPr>
        <w:t>es</w:t>
      </w:r>
      <w:r w:rsidR="00097687" w:rsidRPr="00B53EFB">
        <w:rPr>
          <w:lang w:val="en-US"/>
        </w:rPr>
        <w:t xml:space="preserve"> </w:t>
      </w:r>
      <w:r w:rsidR="006B3CE3" w:rsidRPr="00B53EFB">
        <w:rPr>
          <w:lang w:val="en-US"/>
        </w:rPr>
        <w:t>P</w:t>
      </w:r>
      <w:r w:rsidR="00C9383C" w:rsidRPr="00B53EFB">
        <w:rPr>
          <w:lang w:val="en-US"/>
        </w:rPr>
        <w:t>rimary</w:t>
      </w:r>
      <w:r w:rsidR="009302D3" w:rsidRPr="00B53EFB">
        <w:rPr>
          <w:lang w:val="en-US"/>
        </w:rPr>
        <w:t xml:space="preserve"> and Junior</w:t>
      </w:r>
      <w:r w:rsidR="00C9383C" w:rsidRPr="00B53EFB">
        <w:rPr>
          <w:lang w:val="en-US"/>
        </w:rPr>
        <w:t xml:space="preserve"> </w:t>
      </w:r>
      <w:r w:rsidR="00206065" w:rsidRPr="00B53EFB">
        <w:rPr>
          <w:lang w:val="en-US"/>
        </w:rPr>
        <w:t>Secondary</w:t>
      </w:r>
      <w:r w:rsidR="00C9383C" w:rsidRPr="00B53EFB">
        <w:rPr>
          <w:lang w:val="en-US"/>
        </w:rPr>
        <w:t xml:space="preserve"> schools (JSS)</w:t>
      </w:r>
      <w:r w:rsidR="00206065" w:rsidRPr="00B53EFB">
        <w:rPr>
          <w:lang w:val="en-US"/>
        </w:rPr>
        <w:t xml:space="preserve">/Junior </w:t>
      </w:r>
      <w:r w:rsidR="00C9383C" w:rsidRPr="00B53EFB">
        <w:rPr>
          <w:lang w:val="en-US"/>
        </w:rPr>
        <w:t>High Schools (JHS)</w:t>
      </w:r>
      <w:r w:rsidR="00206065" w:rsidRPr="00B53EFB">
        <w:rPr>
          <w:lang w:val="en-US"/>
        </w:rPr>
        <w:t xml:space="preserve"> and </w:t>
      </w:r>
      <w:r w:rsidR="00C9383C" w:rsidRPr="00B53EFB">
        <w:rPr>
          <w:lang w:val="en-US"/>
        </w:rPr>
        <w:t>Senior Secondary Schools (SSS) or Senior</w:t>
      </w:r>
      <w:r w:rsidR="00206065" w:rsidRPr="00B53EFB">
        <w:rPr>
          <w:lang w:val="en-US"/>
        </w:rPr>
        <w:t xml:space="preserve"> High</w:t>
      </w:r>
      <w:r w:rsidR="00C9383C" w:rsidRPr="00B53EFB">
        <w:rPr>
          <w:lang w:val="en-US"/>
        </w:rPr>
        <w:t xml:space="preserve"> Schools (SHS). </w:t>
      </w:r>
      <w:r w:rsidR="006B3CE3" w:rsidRPr="00B53EFB">
        <w:rPr>
          <w:lang w:val="en-US"/>
        </w:rPr>
        <w:t>In the colonial era</w:t>
      </w:r>
      <w:r w:rsidR="009302D3" w:rsidRPr="00B53EFB">
        <w:rPr>
          <w:lang w:val="en-US"/>
        </w:rPr>
        <w:t xml:space="preserve">, these were primary, middle, and secondary schools, respectively </w:t>
      </w:r>
      <w:r w:rsidR="006B3CE3" w:rsidRPr="00B53EFB">
        <w:rPr>
          <w:lang w:val="en-US"/>
        </w:rPr>
        <w:fldChar w:fldCharType="begin"/>
      </w:r>
      <w:r w:rsidR="006B3CE3" w:rsidRPr="00B53EFB">
        <w:rPr>
          <w:lang w:val="en-US"/>
        </w:rPr>
        <w:instrText xml:space="preserve"> ADDIN ZOTERO_ITEM CSL_CITATION {"citationID":"ciBKC0BE","properties":{"formattedCitation":"(Stratmon, 1959)","plainCitation":"(Stratmon, 1959)","noteIndex":0},"citationItems":[{"id":93,"uris":["http://zotero.org/users/9364462/items/LUZRFMS6"],"itemData":{"id":93,"type":"article-journal","archive":"JSTOR","container-title":"The Journal of Negro Education","DOI":"10.2307/2293596","ISSN":"00222984, 21676437","issue":"4","note":"publisher: Journal of Negro Education","page":"394-404","title":"The Ghana Educational System","volume":"28","author":[{"family":"Stratmon","given":"David L."}],"issued":{"date-parts":[["1959"]]}}}],"schema":"https://github.com/citation-style-language/schema/raw/master/csl-citation.json"} </w:instrText>
      </w:r>
      <w:r w:rsidR="006B3CE3" w:rsidRPr="00B53EFB">
        <w:rPr>
          <w:lang w:val="en-US"/>
        </w:rPr>
        <w:fldChar w:fldCharType="separate"/>
      </w:r>
      <w:r w:rsidR="006B3CE3" w:rsidRPr="00B53EFB">
        <w:rPr>
          <w:noProof/>
          <w:lang w:val="en-US"/>
        </w:rPr>
        <w:t>(Stratmon, 1959)</w:t>
      </w:r>
      <w:r w:rsidR="006B3CE3" w:rsidRPr="00B53EFB">
        <w:rPr>
          <w:lang w:val="en-US"/>
        </w:rPr>
        <w:fldChar w:fldCharType="end"/>
      </w:r>
      <w:r w:rsidR="006B3CE3" w:rsidRPr="00B53EFB">
        <w:rPr>
          <w:lang w:val="en-US"/>
        </w:rPr>
        <w:t xml:space="preserve">. </w:t>
      </w:r>
    </w:p>
    <w:p w14:paraId="09D3B7A9" w14:textId="06F53797" w:rsidR="00FB2226" w:rsidRDefault="00C9383C" w:rsidP="00A55F54">
      <w:pPr>
        <w:spacing w:line="360" w:lineRule="auto"/>
        <w:jc w:val="both"/>
        <w:rPr>
          <w:lang w:val="en-US"/>
        </w:rPr>
      </w:pPr>
      <w:r w:rsidRPr="00B53EFB">
        <w:rPr>
          <w:lang w:val="en-US"/>
        </w:rPr>
        <w:t>Whatever happens to equity in HE</w:t>
      </w:r>
      <w:r w:rsidR="009302D3" w:rsidRPr="00B53EFB">
        <w:rPr>
          <w:lang w:val="en-US"/>
        </w:rPr>
        <w:t xml:space="preserve">, ask </w:t>
      </w:r>
      <w:r w:rsidRPr="00B53EFB">
        <w:rPr>
          <w:lang w:val="en-US"/>
        </w:rPr>
        <w:t>pre-tertiary education. The reason</w:t>
      </w:r>
      <w:r w:rsidR="0089337A" w:rsidRPr="00B53EFB">
        <w:rPr>
          <w:lang w:val="en-US"/>
        </w:rPr>
        <w:t>s</w:t>
      </w:r>
      <w:r w:rsidRPr="00B53EFB">
        <w:rPr>
          <w:lang w:val="en-US"/>
        </w:rPr>
        <w:t xml:space="preserve"> for such a bold state</w:t>
      </w:r>
      <w:r w:rsidR="00AF5B54" w:rsidRPr="00B53EFB">
        <w:rPr>
          <w:lang w:val="en-US"/>
        </w:rPr>
        <w:t>ment</w:t>
      </w:r>
      <w:r w:rsidRPr="00B53EFB">
        <w:rPr>
          <w:lang w:val="en-US"/>
        </w:rPr>
        <w:t xml:space="preserve"> </w:t>
      </w:r>
      <w:r w:rsidR="009302D3" w:rsidRPr="00B53EFB">
        <w:rPr>
          <w:lang w:val="en-US"/>
        </w:rPr>
        <w:t xml:space="preserve">stem from the distribution of </w:t>
      </w:r>
      <w:r w:rsidR="009302D3" w:rsidRPr="0048516C">
        <w:rPr>
          <w:highlight w:val="yellow"/>
          <w:lang w:val="en-US"/>
        </w:rPr>
        <w:t>pre-tertiary educational</w:t>
      </w:r>
      <w:r w:rsidR="009302D3" w:rsidRPr="00B53EFB">
        <w:rPr>
          <w:lang w:val="en-US"/>
        </w:rPr>
        <w:t xml:space="preserve"> institutions </w:t>
      </w:r>
      <w:r w:rsidR="00C40F9A">
        <w:rPr>
          <w:lang w:val="en-US"/>
        </w:rPr>
        <w:t xml:space="preserve">in the various </w:t>
      </w:r>
      <w:r w:rsidR="009302D3" w:rsidRPr="00B53EFB">
        <w:rPr>
          <w:lang w:val="en-US"/>
        </w:rPr>
        <w:t>parts of Ghana</w:t>
      </w:r>
      <w:r w:rsidR="00C40F9A">
        <w:rPr>
          <w:lang w:val="en-US"/>
        </w:rPr>
        <w:t>, especially the north,</w:t>
      </w:r>
      <w:r w:rsidR="009302D3" w:rsidRPr="00B53EFB">
        <w:rPr>
          <w:lang w:val="en-US"/>
        </w:rPr>
        <w:t xml:space="preserve"> and some rural areas</w:t>
      </w:r>
      <w:r w:rsidR="00C40F9A">
        <w:rPr>
          <w:lang w:val="en-US"/>
        </w:rPr>
        <w:t xml:space="preserve"> are </w:t>
      </w:r>
      <w:r w:rsidR="0089337A" w:rsidRPr="00B53EFB">
        <w:rPr>
          <w:lang w:val="en-US"/>
        </w:rPr>
        <w:t xml:space="preserve">half a century behind the south </w:t>
      </w:r>
      <w:r w:rsidR="00C40F9A">
        <w:rPr>
          <w:lang w:val="en-US"/>
        </w:rPr>
        <w:t xml:space="preserve">in this regard </w:t>
      </w:r>
      <w:r w:rsidR="0089337A" w:rsidRPr="00B53EFB">
        <w:rPr>
          <w:lang w:val="en-US"/>
        </w:rPr>
        <w:fldChar w:fldCharType="begin"/>
      </w:r>
      <w:r w:rsidR="0089337A" w:rsidRPr="00B53EFB">
        <w:rPr>
          <w:lang w:val="en-US"/>
        </w:rPr>
        <w:instrText xml:space="preserve"> ADDIN ZOTERO_ITEM CSL_CITATION {"citationID":"NoCS11KJ","properties":{"formattedCitation":"(Quist, 2003)","plainCitation":"(Quist, 2003)","noteIndex":0},"citationItems":[{"id":100,"uris":["http://zotero.org/users/9364462/items/2E539FPA"],"itemData":{"id":100,"type":"article-journal","abstract":"[The paper appraises the role of secondary education as a 'tool' for national development in post-colonial Ghana. In so doing, it analyses the problems of secondary education provision focusing on funding and reform. I have argued that – notwithstanding the World Bank's present support for universal primary education throughout Africa, a project commenced in Ghana as early as 1951, which represents a major shift from the Bank's previous endorsement (1960s) of university education as the panacea to Africa's development challenges – secondary education remains vital to Ghana's development aspirations. As the most accessible form of higher education in Ghana today, increased attention to, and expansion of secondary education has a greater potential than primary education of sustaining literacy levels attained, raising political awareness and thus advancing democracy, as well as supplying sufficient middle-level manpower crucial to national development. Cet article évalue le rôle de l'éducation secondaire, en tant qu'»outil de développement national dans le Ghana post colonial. Il analyse les problèmes de l'éducation secondaire, en insistant sur son financement et sur sa réforme. J'écris que, malgré le soutien actuel que la Banque Mondiale accorde à l'éducation primaire universelle en Afrique (un projet initié au Ghana dès 1951), qui constitue une rupture majeure par rapport à l'ancien programme de financement de l'éducation universitaire initié par cette même Banque (années 60), considéré comme la panacée aux défis de développement de l'Afrique, l'éducation secondaire demeure vitale à la concrétisation des projets de développement du Ghana. Elle constitue la forme d'éducation supérieure la plus accessible aujourd'hui, au Ghana, et qui bénéficie actuellement d'un regain d'attention et d'une certaine évolution; elle est plus à même que l'éducation primaire, de préserver les taux d'alphabétisation réalisés, de forger une certaine conscience politique, et, ainsi, de faire avancer la démocratie et de fournir une main-d'œuvre de niveau moyen, indispensable au développement national.]","archive":"JSTOR","container-title":"Africa Development / Afrique et Développement","ISSN":"08503907","issue":"3/4","note":"publisher: CODESRIA","page":"186-210","title":"Secondary Education – A 'Tool' for National Development in Ghana. A Critical Appraisal of the Post-Colonial Context","volume":"28","author":[{"family":"Quist","given":"Hubert O."}],"issued":{"date-parts":[["2003"]]}}}],"schema":"https://github.com/citation-style-language/schema/raw/master/csl-citation.json"} </w:instrText>
      </w:r>
      <w:r w:rsidR="0089337A" w:rsidRPr="00B53EFB">
        <w:rPr>
          <w:lang w:val="en-US"/>
        </w:rPr>
        <w:fldChar w:fldCharType="separate"/>
      </w:r>
      <w:r w:rsidR="0089337A" w:rsidRPr="00B53EFB">
        <w:rPr>
          <w:noProof/>
          <w:lang w:val="en-US"/>
        </w:rPr>
        <w:t>(Quist, 2003)</w:t>
      </w:r>
      <w:r w:rsidR="0089337A" w:rsidRPr="00B53EFB">
        <w:rPr>
          <w:lang w:val="en-US"/>
        </w:rPr>
        <w:fldChar w:fldCharType="end"/>
      </w:r>
      <w:r w:rsidR="00A606F2" w:rsidRPr="00B53EFB">
        <w:rPr>
          <w:lang w:val="en-US"/>
        </w:rPr>
        <w:t xml:space="preserve">. </w:t>
      </w:r>
      <w:r w:rsidR="006A597F" w:rsidRPr="00B53EFB">
        <w:rPr>
          <w:lang w:val="en-US"/>
        </w:rPr>
        <w:t xml:space="preserve"> </w:t>
      </w:r>
      <w:r w:rsidR="00A606F2" w:rsidRPr="00B53EFB">
        <w:rPr>
          <w:lang w:val="en-US"/>
        </w:rPr>
        <w:t>Quist</w:t>
      </w:r>
      <w:r w:rsidR="006A597F" w:rsidRPr="00B53EFB">
        <w:rPr>
          <w:lang w:val="en-US"/>
        </w:rPr>
        <w:t xml:space="preserve"> noted that the </w:t>
      </w:r>
      <w:r w:rsidR="006A492C" w:rsidRPr="00B53EFB">
        <w:rPr>
          <w:lang w:val="en-US"/>
        </w:rPr>
        <w:t>North</w:t>
      </w:r>
      <w:r w:rsidR="006A597F" w:rsidRPr="00B53EFB">
        <w:rPr>
          <w:lang w:val="en-US"/>
        </w:rPr>
        <w:t xml:space="preserve"> got its first public secondary school in 195</w:t>
      </w:r>
      <w:r w:rsidR="00C40F9A">
        <w:rPr>
          <w:lang w:val="en-US"/>
        </w:rPr>
        <w:t>1</w:t>
      </w:r>
      <w:r w:rsidR="006A492C" w:rsidRPr="00B53EFB">
        <w:rPr>
          <w:lang w:val="en-US"/>
        </w:rPr>
        <w:t xml:space="preserve">. </w:t>
      </w:r>
      <w:r w:rsidR="007D2B1F" w:rsidRPr="00B53EFB">
        <w:rPr>
          <w:lang w:val="en-US"/>
        </w:rPr>
        <w:t xml:space="preserve">Considering that </w:t>
      </w:r>
      <w:r w:rsidR="009302D3" w:rsidRPr="00B53EFB">
        <w:rPr>
          <w:lang w:val="en-US"/>
        </w:rPr>
        <w:t>the transition to HE was after completing secondary school, that meant until 1951,</w:t>
      </w:r>
      <w:r w:rsidR="007D2B1F" w:rsidRPr="00B53EFB">
        <w:rPr>
          <w:lang w:val="en-US"/>
        </w:rPr>
        <w:t xml:space="preserve"> there was little chance for northerners to transition to a university. More recently</w:t>
      </w:r>
      <w:r w:rsidR="006A492C" w:rsidRPr="00B53EFB">
        <w:rPr>
          <w:lang w:val="en-US"/>
        </w:rPr>
        <w:t>,</w:t>
      </w:r>
      <w:r w:rsidR="007D2B1F" w:rsidRPr="00B53EFB">
        <w:rPr>
          <w:lang w:val="en-US"/>
        </w:rPr>
        <w:t xml:space="preserve"> though, that disparity has been sustained in different forms. </w:t>
      </w:r>
      <w:r w:rsidR="00114CC8" w:rsidRPr="00B53EFB">
        <w:rPr>
          <w:lang w:val="en-US"/>
        </w:rPr>
        <w:t>For example</w:t>
      </w:r>
      <w:r w:rsidR="006A492C" w:rsidRPr="00B53EFB">
        <w:rPr>
          <w:lang w:val="en-US"/>
        </w:rPr>
        <w:t xml:space="preserve">, an empirical study by </w:t>
      </w:r>
      <w:proofErr w:type="spellStart"/>
      <w:r w:rsidR="006A492C" w:rsidRPr="00B53EFB">
        <w:rPr>
          <w:lang w:val="en-US"/>
        </w:rPr>
        <w:t>Anlimachie</w:t>
      </w:r>
      <w:proofErr w:type="spellEnd"/>
      <w:r w:rsidR="006A492C" w:rsidRPr="00B53EFB">
        <w:rPr>
          <w:lang w:val="en-US"/>
        </w:rPr>
        <w:t xml:space="preserve"> &amp; </w:t>
      </w:r>
      <w:proofErr w:type="spellStart"/>
      <w:r w:rsidR="006A492C" w:rsidRPr="00B53EFB">
        <w:rPr>
          <w:lang w:val="en-US"/>
        </w:rPr>
        <w:t>Avoada</w:t>
      </w:r>
      <w:proofErr w:type="spellEnd"/>
      <w:r w:rsidR="006A492C" w:rsidRPr="00B53EFB">
        <w:rPr>
          <w:lang w:val="en-US"/>
        </w:rPr>
        <w:t xml:space="preserve"> (2020</w:t>
      </w:r>
      <w:r w:rsidR="00A55F54" w:rsidRPr="00B53EFB">
        <w:rPr>
          <w:lang w:val="en-US"/>
        </w:rPr>
        <w:t>) revealed</w:t>
      </w:r>
      <w:r w:rsidR="006A492C" w:rsidRPr="00B53EFB">
        <w:rPr>
          <w:lang w:val="en-US"/>
        </w:rPr>
        <w:t xml:space="preserve"> that the rural-urban</w:t>
      </w:r>
      <w:r w:rsidR="00AF730B" w:rsidRPr="00B53EFB">
        <w:rPr>
          <w:lang w:val="en-US"/>
        </w:rPr>
        <w:t xml:space="preserve"> gap in pre-tertiary educational attainment </w:t>
      </w:r>
      <w:r w:rsidR="00B062C7" w:rsidRPr="00B53EFB">
        <w:rPr>
          <w:lang w:val="en-US"/>
        </w:rPr>
        <w:t>had</w:t>
      </w:r>
      <w:r w:rsidR="00AF730B" w:rsidRPr="00B53EFB">
        <w:rPr>
          <w:lang w:val="en-US"/>
        </w:rPr>
        <w:t xml:space="preserve"> reached 50%</w:t>
      </w:r>
      <w:r w:rsidR="00465109" w:rsidRPr="00B53EFB">
        <w:rPr>
          <w:lang w:val="en-US"/>
        </w:rPr>
        <w:t xml:space="preserve"> in human capital productivity. </w:t>
      </w:r>
      <w:r w:rsidR="00B80CAC" w:rsidRPr="00B53EFB">
        <w:rPr>
          <w:lang w:val="en-US"/>
        </w:rPr>
        <w:t xml:space="preserve">Also, while there is </w:t>
      </w:r>
      <w:r w:rsidR="00E2675C" w:rsidRPr="00B53EFB">
        <w:rPr>
          <w:lang w:val="en-US"/>
        </w:rPr>
        <w:t xml:space="preserve">almost </w:t>
      </w:r>
      <w:r w:rsidR="00B80CAC" w:rsidRPr="00B53EFB">
        <w:rPr>
          <w:lang w:val="en-US"/>
        </w:rPr>
        <w:t>90% av</w:t>
      </w:r>
      <w:r w:rsidR="00E2675C" w:rsidRPr="00B53EFB">
        <w:rPr>
          <w:lang w:val="en-US"/>
        </w:rPr>
        <w:t>ailabili</w:t>
      </w:r>
      <w:r w:rsidR="00B80CAC" w:rsidRPr="00B53EFB">
        <w:rPr>
          <w:lang w:val="en-US"/>
        </w:rPr>
        <w:t xml:space="preserve">ty of </w:t>
      </w:r>
      <w:r w:rsidR="00E2675C" w:rsidRPr="00B53EFB">
        <w:rPr>
          <w:lang w:val="en-US"/>
        </w:rPr>
        <w:t>facilities for pre-primary, primary</w:t>
      </w:r>
      <w:r w:rsidR="00A55F54" w:rsidRPr="00B53EFB">
        <w:rPr>
          <w:lang w:val="en-US"/>
        </w:rPr>
        <w:t>, and JHSs in urban areas, there are about 39%, 64%, and 40% availability in rural areas,</w:t>
      </w:r>
      <w:r w:rsidR="00E2675C" w:rsidRPr="00B53EFB">
        <w:rPr>
          <w:lang w:val="en-US"/>
        </w:rPr>
        <w:t xml:space="preserve"> respectively (Ghana Education Sector Report, 2023). Moreover, </w:t>
      </w:r>
      <w:proofErr w:type="spellStart"/>
      <w:r w:rsidR="00E2675C" w:rsidRPr="00B53EFB">
        <w:rPr>
          <w:lang w:val="en-US"/>
        </w:rPr>
        <w:t>Myjoyonline</w:t>
      </w:r>
      <w:proofErr w:type="spellEnd"/>
      <w:r w:rsidR="00E2675C" w:rsidRPr="00B53EFB">
        <w:rPr>
          <w:lang w:val="en-US"/>
        </w:rPr>
        <w:t xml:space="preserve"> (2022) reported that only110 SHSs out of 700 (720) SHSs provided the medical faculty of the University of Ghana (UG) and the Kwame Nkrumah University of Science and Technology with candidates for 8 years.</w:t>
      </w:r>
      <w:r w:rsidR="003A519B" w:rsidRPr="00B53EFB">
        <w:rPr>
          <w:lang w:val="en-US"/>
        </w:rPr>
        <w:t xml:space="preserve"> This </w:t>
      </w:r>
      <w:r w:rsidR="00A55F54" w:rsidRPr="00B53EFB">
        <w:rPr>
          <w:lang w:val="en-US"/>
        </w:rPr>
        <w:t xml:space="preserve">is a testament to the deterministic role of pre-tertiary education in HE </w:t>
      </w:r>
      <w:r w:rsidR="00B062C7" w:rsidRPr="00B53EFB">
        <w:rPr>
          <w:lang w:val="en-US"/>
        </w:rPr>
        <w:t>regarding access to prestigious programs and institutions</w:t>
      </w:r>
      <w:r w:rsidR="00A55F54" w:rsidRPr="00B53EFB">
        <w:rPr>
          <w:lang w:val="en-US"/>
        </w:rPr>
        <w:t>.</w:t>
      </w:r>
    </w:p>
    <w:p w14:paraId="3E790254" w14:textId="77777777" w:rsidR="00C40F9A" w:rsidRPr="00B53EFB" w:rsidRDefault="00C40F9A" w:rsidP="00A55F54">
      <w:pPr>
        <w:spacing w:line="360" w:lineRule="auto"/>
        <w:jc w:val="both"/>
        <w:rPr>
          <w:b/>
          <w:bCs/>
          <w:lang w:val="en-US"/>
        </w:rPr>
      </w:pPr>
    </w:p>
    <w:p w14:paraId="658026A3" w14:textId="435B1C45" w:rsidR="007175FC" w:rsidRDefault="00204409" w:rsidP="00F14D23">
      <w:pPr>
        <w:spacing w:line="360" w:lineRule="auto"/>
        <w:jc w:val="both"/>
        <w:rPr>
          <w:lang w:val="en-US"/>
        </w:rPr>
      </w:pPr>
      <w:r w:rsidRPr="00B53EFB">
        <w:rPr>
          <w:lang w:val="en-US"/>
        </w:rPr>
        <w:t xml:space="preserve">At the heart of dealing with inequities in HE are the roles and practices of HEIs </w:t>
      </w:r>
      <w:r w:rsidR="00F14D23" w:rsidRPr="00B53EFB">
        <w:rPr>
          <w:lang w:val="en-US"/>
        </w:rPr>
        <w:t xml:space="preserve">in this direction. While when tracing the historical </w:t>
      </w:r>
      <w:r w:rsidR="00B062C7" w:rsidRPr="00B53EFB">
        <w:rPr>
          <w:lang w:val="en-US"/>
        </w:rPr>
        <w:t>development</w:t>
      </w:r>
      <w:r w:rsidR="00F14D23" w:rsidRPr="00B53EFB">
        <w:rPr>
          <w:lang w:val="en-US"/>
        </w:rPr>
        <w:t xml:space="preserve"> of HEIs little would be f</w:t>
      </w:r>
      <w:r w:rsidR="00516C3B" w:rsidRPr="00B53EFB">
        <w:rPr>
          <w:lang w:val="en-US"/>
        </w:rPr>
        <w:t>oun</w:t>
      </w:r>
      <w:r w:rsidR="00F14D23" w:rsidRPr="00B53EFB">
        <w:rPr>
          <w:lang w:val="en-US"/>
        </w:rPr>
        <w:t>d of traces of social justice and equity concerns in its embodiment until the post second world war era</w:t>
      </w:r>
      <w:r w:rsidR="008147E4" w:rsidRPr="00B53EFB">
        <w:rPr>
          <w:lang w:val="en-US"/>
        </w:rPr>
        <w:t xml:space="preserve"> </w:t>
      </w:r>
      <w:r w:rsidR="008147E4" w:rsidRPr="00B53EFB">
        <w:rPr>
          <w:lang w:val="en-US"/>
        </w:rPr>
        <w:fldChar w:fldCharType="begin"/>
      </w:r>
      <w:r w:rsidR="008147E4" w:rsidRPr="00B53EFB">
        <w:rPr>
          <w:lang w:val="en-US"/>
        </w:rPr>
        <w:instrText xml:space="preserve"> ADDIN ZOTERO_ITEM CSL_CITATION {"citationID":"sqAPqOcJ","properties":{"formattedCitation":"(Tavares et al., 2022)","plainCitation":"(Tavares et al., 2022)","noteIndex":0},"citationItems":[{"id":144,"uris":["http://zotero.org/users/9364462/items/NBNEGYBJ"],"itemData":{"id":144,"type":"book","event-place":"Cham","ISBN":"978-3-030-69690-0","language":"en","note":"DOI: 10.1007/978-3-030-69691-7","publisher":"Springer International Publishing","publisher-place":"Cham","source":"DOI.org (Crossref)","title":"Equity Policies in Global Higher Education: Reducing Inequality and Increasing Participation and Attainment","title-short":"Equity Policies in Global Higher Education","URL":"https://link.springer.com/10.1007/978-3-030-69691-7","editor":[{"family":"Tavares","given":"Orlanda"},{"family":"Sá","given":"Carla"},{"family":"Sin","given":"Cristina"},{"family":"Amaral","given":"Alberto"}],"accessed":{"date-parts":[["2023",11,29]]},"issued":{"date-parts":[["2022"]]}}}],"schema":"https://github.com/citation-style-language/schema/raw/master/csl-citation.json"} </w:instrText>
      </w:r>
      <w:r w:rsidR="008147E4" w:rsidRPr="00B53EFB">
        <w:rPr>
          <w:lang w:val="en-US"/>
        </w:rPr>
        <w:fldChar w:fldCharType="separate"/>
      </w:r>
      <w:r w:rsidR="008147E4" w:rsidRPr="00B53EFB">
        <w:rPr>
          <w:noProof/>
          <w:lang w:val="en-US"/>
        </w:rPr>
        <w:t>(Tavares et al., 2022)</w:t>
      </w:r>
      <w:r w:rsidR="008147E4" w:rsidRPr="00B53EFB">
        <w:rPr>
          <w:lang w:val="en-US"/>
        </w:rPr>
        <w:fldChar w:fldCharType="end"/>
      </w:r>
      <w:r w:rsidR="00F14D23" w:rsidRPr="00B53EFB">
        <w:rPr>
          <w:lang w:val="en-US"/>
        </w:rPr>
        <w:t>. At this time</w:t>
      </w:r>
      <w:r w:rsidR="00B062C7" w:rsidRPr="00B53EFB">
        <w:rPr>
          <w:lang w:val="en-US"/>
        </w:rPr>
        <w:t>, the role of universities as development vehicles was well understood</w:t>
      </w:r>
      <w:r w:rsidR="00381D2C" w:rsidRPr="00B53EFB">
        <w:rPr>
          <w:lang w:val="en-US"/>
        </w:rPr>
        <w:t>.</w:t>
      </w:r>
      <w:r w:rsidR="00B062C7" w:rsidRPr="00B53EFB">
        <w:rPr>
          <w:lang w:val="en-US"/>
        </w:rPr>
        <w:t xml:space="preserve"> </w:t>
      </w:r>
      <w:r w:rsidR="00381D2C" w:rsidRPr="00B53EFB">
        <w:rPr>
          <w:lang w:val="en-US"/>
        </w:rPr>
        <w:t>S</w:t>
      </w:r>
      <w:r w:rsidR="00B062C7" w:rsidRPr="00B53EFB">
        <w:rPr>
          <w:lang w:val="en-US"/>
        </w:rPr>
        <w:t>tates and individuals alike began investing resources into</w:t>
      </w:r>
      <w:r w:rsidR="00F14D23" w:rsidRPr="00B53EFB">
        <w:rPr>
          <w:lang w:val="en-US"/>
        </w:rPr>
        <w:t xml:space="preserve"> HE. </w:t>
      </w:r>
      <w:r w:rsidR="00E15FBC" w:rsidRPr="00B53EFB">
        <w:rPr>
          <w:lang w:val="en-US"/>
        </w:rPr>
        <w:t>In addition</w:t>
      </w:r>
      <w:r w:rsidR="00381D2C" w:rsidRPr="00B53EFB">
        <w:rPr>
          <w:lang w:val="en-US"/>
        </w:rPr>
        <w:t>, HEIs became the number one certifying agency for work credentials (Sewell, 1971), making HE a must-have</w:t>
      </w:r>
      <w:r w:rsidR="00E15FBC" w:rsidRPr="00B53EFB">
        <w:rPr>
          <w:lang w:val="en-US"/>
        </w:rPr>
        <w:t xml:space="preserve"> for employment. Here comes the twist</w:t>
      </w:r>
      <w:r w:rsidR="00381D2C" w:rsidRPr="00B53EFB">
        <w:rPr>
          <w:lang w:val="en-US"/>
        </w:rPr>
        <w:t>:</w:t>
      </w:r>
      <w:r w:rsidR="00E15FBC" w:rsidRPr="00B53EFB">
        <w:rPr>
          <w:lang w:val="en-US"/>
        </w:rPr>
        <w:t xml:space="preserve"> inability to access HE means</w:t>
      </w:r>
      <w:r w:rsidR="00381D2C" w:rsidRPr="00B53EFB">
        <w:rPr>
          <w:lang w:val="en-US"/>
        </w:rPr>
        <w:t>,</w:t>
      </w:r>
      <w:r w:rsidR="00E15FBC" w:rsidRPr="00B53EFB">
        <w:rPr>
          <w:lang w:val="en-US"/>
        </w:rPr>
        <w:t xml:space="preserve"> to some extent</w:t>
      </w:r>
      <w:r w:rsidR="00381D2C" w:rsidRPr="00B53EFB">
        <w:rPr>
          <w:lang w:val="en-US"/>
        </w:rPr>
        <w:t>,</w:t>
      </w:r>
      <w:r w:rsidR="00E15FBC" w:rsidRPr="00B53EFB">
        <w:rPr>
          <w:lang w:val="en-US"/>
        </w:rPr>
        <w:t xml:space="preserve"> an exclusion from </w:t>
      </w:r>
      <w:r w:rsidR="00381D2C" w:rsidRPr="00B53EFB">
        <w:rPr>
          <w:lang w:val="en-US"/>
        </w:rPr>
        <w:t>higher-paying</w:t>
      </w:r>
      <w:r w:rsidR="00E15FBC" w:rsidRPr="00B53EFB">
        <w:rPr>
          <w:lang w:val="en-US"/>
        </w:rPr>
        <w:t xml:space="preserve"> jobs</w:t>
      </w:r>
      <w:r w:rsidR="00844956" w:rsidRPr="00B53EFB">
        <w:rPr>
          <w:lang w:val="en-US"/>
        </w:rPr>
        <w:t xml:space="preserve"> and possible self-actualization</w:t>
      </w:r>
      <w:r w:rsidR="00381D2C" w:rsidRPr="00B53EFB">
        <w:rPr>
          <w:lang w:val="en-US"/>
        </w:rPr>
        <w:t>.</w:t>
      </w:r>
      <w:r w:rsidR="00844956" w:rsidRPr="00B53EFB">
        <w:rPr>
          <w:lang w:val="en-US"/>
        </w:rPr>
        <w:t xml:space="preserve"> </w:t>
      </w:r>
      <w:r w:rsidR="00381D2C" w:rsidRPr="00B53EFB">
        <w:rPr>
          <w:lang w:val="en-US"/>
        </w:rPr>
        <w:t>I</w:t>
      </w:r>
      <w:r w:rsidR="006767D6" w:rsidRPr="00B53EFB">
        <w:rPr>
          <w:lang w:val="en-US"/>
        </w:rPr>
        <w:t>n</w:t>
      </w:r>
      <w:r w:rsidR="00844956" w:rsidRPr="00B53EFB">
        <w:rPr>
          <w:lang w:val="en-US"/>
        </w:rPr>
        <w:t xml:space="preserve"> the face </w:t>
      </w:r>
      <w:r w:rsidR="006767D6" w:rsidRPr="00B53EFB">
        <w:rPr>
          <w:lang w:val="en-US"/>
        </w:rPr>
        <w:t xml:space="preserve">of </w:t>
      </w:r>
      <w:r w:rsidR="00844956" w:rsidRPr="00B53EFB">
        <w:rPr>
          <w:lang w:val="en-US"/>
        </w:rPr>
        <w:t xml:space="preserve">these inequalities that </w:t>
      </w:r>
      <w:r w:rsidR="00844956" w:rsidRPr="00B53EFB">
        <w:rPr>
          <w:lang w:val="en-US"/>
        </w:rPr>
        <w:lastRenderedPageBreak/>
        <w:t xml:space="preserve">people might suffer due to either gender, race, </w:t>
      </w:r>
      <w:r w:rsidR="00381D2C" w:rsidRPr="00B53EFB">
        <w:rPr>
          <w:lang w:val="en-US"/>
        </w:rPr>
        <w:t xml:space="preserve">or </w:t>
      </w:r>
      <w:r w:rsidR="00844956" w:rsidRPr="00B53EFB">
        <w:rPr>
          <w:lang w:val="en-US"/>
        </w:rPr>
        <w:t>socio-economic background</w:t>
      </w:r>
      <w:r w:rsidR="00381D2C" w:rsidRPr="00B53EFB">
        <w:rPr>
          <w:lang w:val="en-US"/>
        </w:rPr>
        <w:t>,</w:t>
      </w:r>
      <w:r w:rsidR="00844956" w:rsidRPr="00B53EFB">
        <w:rPr>
          <w:lang w:val="en-US"/>
        </w:rPr>
        <w:t xml:space="preserve"> among </w:t>
      </w:r>
      <w:r w:rsidR="00381D2C" w:rsidRPr="00B53EFB">
        <w:rPr>
          <w:lang w:val="en-US"/>
        </w:rPr>
        <w:t>other</w:t>
      </w:r>
      <w:r w:rsidR="00844956" w:rsidRPr="00B53EFB">
        <w:rPr>
          <w:lang w:val="en-US"/>
        </w:rPr>
        <w:t xml:space="preserve"> factors</w:t>
      </w:r>
      <w:r w:rsidR="00381D2C" w:rsidRPr="00B53EFB">
        <w:rPr>
          <w:lang w:val="en-US"/>
        </w:rPr>
        <w:t>,</w:t>
      </w:r>
      <w:r w:rsidR="00844956" w:rsidRPr="00B53EFB">
        <w:rPr>
          <w:lang w:val="en-US"/>
        </w:rPr>
        <w:t xml:space="preserve"> coupled with government efforts</w:t>
      </w:r>
      <w:r w:rsidR="00381D2C" w:rsidRPr="00B53EFB">
        <w:rPr>
          <w:lang w:val="en-US"/>
        </w:rPr>
        <w:t>, how do institutions respond to increasing inequality in access to and experience in HE?</w:t>
      </w:r>
    </w:p>
    <w:p w14:paraId="6BDD39E0" w14:textId="77777777" w:rsidR="00C40F9A" w:rsidRPr="00B53EFB" w:rsidRDefault="00C40F9A" w:rsidP="00F14D23">
      <w:pPr>
        <w:spacing w:line="360" w:lineRule="auto"/>
        <w:jc w:val="both"/>
        <w:rPr>
          <w:lang w:val="en-US"/>
        </w:rPr>
      </w:pPr>
    </w:p>
    <w:p w14:paraId="1448B924" w14:textId="54A38176" w:rsidR="00467C9B" w:rsidRDefault="007175FC" w:rsidP="00F14D23">
      <w:pPr>
        <w:spacing w:line="360" w:lineRule="auto"/>
        <w:jc w:val="both"/>
        <w:rPr>
          <w:lang w:val="en-US"/>
        </w:rPr>
      </w:pPr>
      <w:r w:rsidRPr="00B53EFB">
        <w:rPr>
          <w:lang w:val="en-US"/>
        </w:rPr>
        <w:t xml:space="preserve">It is a fact that global HE access has increased over the years </w:t>
      </w:r>
      <w:r w:rsidRPr="00B53EFB">
        <w:rPr>
          <w:lang w:val="en-US"/>
        </w:rPr>
        <w:fldChar w:fldCharType="begin"/>
      </w:r>
      <w:r w:rsidRPr="00B53EFB">
        <w:rPr>
          <w:lang w:val="en-US"/>
        </w:rPr>
        <w:instrText xml:space="preserve"> ADDIN ZOTERO_ITEM CSL_CITATION {"citationID":"CHOQSdHk","properties":{"formattedCitation":"(Altbach, 2008; Forest &amp; Altbach, 2007; Hornsby &amp; Osman, 2014; Teferra &amp; Altbach, 2004)","plainCitation":"(Altbach, 2008; Forest &amp; Altbach, 2007; Hornsby &amp; Osman, 2014; Teferra &amp; Altbach, 2004)","noteIndex":0},"citationItems":[{"id":12,"uris":["http://zotero.org/users/9364462/items/RVR89Q8C"],"itemData":{"id":12,"type":"chapter","container-title":"Higher Education in the World 3","event-place":"London","ISBN":"978-0-230-00048-3","language":"en","note":"DOI: 10.1007/978-1-349-58169-6_1","page":"5-19","publisher":"Palgrave Macmillan UK","publisher-place":"London","source":"DOI.org (Crossref)","title":"The Complex Roles of Universities in the Period of Globalization","URL":"http://link.springer.com/10.1007/978-1-349-58169-6_1","container-author":[{"literal":"Global University Network for Innovation (GUNI)"}],"author":[{"family":"Altbach","given":"Philip G."}],"accessed":{"date-parts":[["2023",11,14]]},"issued":{"date-parts":[["2008"]]}}},{"id":18,"uris":["http://zotero.org/users/9364462/items/H7NTD35M"],"itemData":{"id":18,"type":"book","event-place":"Dordrecht","ISBN":"978-1-4020-4011-5","language":"en","note":"DOI: 10.1007/978-1-4020-4012-2","publisher":"Springer Netherlands","publisher-place":"Dordrecht","source":"DOI.org (Crossref)","title":"International Handbook of Higher Education","URL":"http://link.springer.com/10.1007/978-1-4020-4012-2","editor":[{"family":"Forest","given":"James J. F."},{"family":"Altbach","given":"Philip G."}],"accessed":{"date-parts":[["2023",11,14]]},"issued":{"date-parts":[["2007"]]}}},{"id":64,"uris":["http://zotero.org/users/9364462/items/A5PN94WB"],"itemData":{"id":64,"type":"article-journal","container-title":"Higher Education","DOI":"10.1007/s10734-014-9733-1","ISSN":"0018-1560, 1573-174X","issue":"6","journalAbbreviation":"High Educ","language":"en","page":"711-719","source":"DOI.org (Crossref)","title":"Massification in higher education: large classes and student learning","title-short":"Massification in higher education","volume":"67","author":[{"family":"Hornsby","given":"David J."},{"family":"Osman","given":"Ruksana"}],"issued":{"date-parts":[["2014",6]]}}},{"id":124,"uris":["http://zotero.org/users/9364462/items/TX59NVBD"],"itemData":{"id":124,"type":"article-journal","abstract":"[African higher education, at the beginning of the new millennium, faces unprecedented challenges. Not only is the demand for access unstoppable, especially in the context of Africa's traditionally low postsecondary attendance levels, but higher education is recognized as a key force for modernization and development. Africa's academic institutions face obstacles in providing the education, research, and service needed if the continent is to advance. Generalizing about a continent as large and diverse as Africa is difficult. Yet there are some common elements-and there are certainly some common challenges. In our discussion, we are not generally optimistic either in analyzing the current reality in much of Africa or in pointing to future prospects. The fact is that African universities currently function in very difficult circumstances, both in terms of the social, economic, and political problems facing the continent and in the context of globalization, and the road to future success will not be an easy one. Based on Africa-wide research, this article discusses such topics as access to higher education, the challenges of funding, the growing role of private higher education institutions in Africa, governance and autonomy, management challenges, gender (including the access of women to higher education and the problems faced by women students and academic staff), the role of research and the problems of scholarly communication, language issues, and the brain drain. These issues are at the heart of Africa's future academic development.]","archive":"JSTOR","container-title":"Higher Education","ISSN":"00181560, 1573174X","issue":"1","note":"publisher: Springer","page":"21-50","title":"African Higher Education: Challenges for the 21st Century","volume":"47","author":[{"family":"Teferra","given":"Damtew"},{"family":"Altbach","given":"Philip G."}],"issued":{"date-parts":[["2004"]]}}}],"schema":"https://github.com/citation-style-language/schema/raw/master/csl-citation.json"} </w:instrText>
      </w:r>
      <w:r w:rsidRPr="00B53EFB">
        <w:rPr>
          <w:lang w:val="en-US"/>
        </w:rPr>
        <w:fldChar w:fldCharType="separate"/>
      </w:r>
      <w:r w:rsidRPr="00B53EFB">
        <w:rPr>
          <w:noProof/>
          <w:lang w:val="en-US"/>
        </w:rPr>
        <w:t>(Altbach, 2008; Forest &amp; Altbach, 2007; Hornsby &amp; Osman, 2014; Teferra &amp; Altbach, 2004)</w:t>
      </w:r>
      <w:r w:rsidRPr="00B53EFB">
        <w:rPr>
          <w:lang w:val="en-US"/>
        </w:rPr>
        <w:fldChar w:fldCharType="end"/>
      </w:r>
      <w:r w:rsidR="00381D2C" w:rsidRPr="00B53EFB">
        <w:rPr>
          <w:lang w:val="en-US"/>
        </w:rPr>
        <w:t>; however</w:t>
      </w:r>
      <w:r w:rsidR="009C3709" w:rsidRPr="00B53EFB">
        <w:rPr>
          <w:lang w:val="en-US"/>
        </w:rPr>
        <w:t>, beyond widening access</w:t>
      </w:r>
      <w:r w:rsidR="00381D2C" w:rsidRPr="00B53EFB">
        <w:rPr>
          <w:lang w:val="en-US"/>
        </w:rPr>
        <w:t>,</w:t>
      </w:r>
      <w:r w:rsidR="009C3709" w:rsidRPr="00B53EFB">
        <w:rPr>
          <w:lang w:val="en-US"/>
        </w:rPr>
        <w:t xml:space="preserve"> SJ has </w:t>
      </w:r>
      <w:r w:rsidR="00381D2C" w:rsidRPr="00B53EFB">
        <w:rPr>
          <w:lang w:val="en-US"/>
        </w:rPr>
        <w:t>many</w:t>
      </w:r>
      <w:r w:rsidR="009C3709" w:rsidRPr="00B53EFB">
        <w:rPr>
          <w:lang w:val="en-US"/>
        </w:rPr>
        <w:t xml:space="preserve"> more concerns that extend beyond participation to concern itself with patterns of access</w:t>
      </w:r>
      <w:r w:rsidR="00C40F9A">
        <w:rPr>
          <w:lang w:val="en-US"/>
        </w:rPr>
        <w:t>, especially among different segments of</w:t>
      </w:r>
      <w:r w:rsidR="009C3709" w:rsidRPr="00B53EFB">
        <w:rPr>
          <w:lang w:val="en-US"/>
        </w:rPr>
        <w:t xml:space="preserve"> society of the social strata</w:t>
      </w:r>
      <w:r w:rsidR="0093382A" w:rsidRPr="00B53EFB">
        <w:rPr>
          <w:lang w:val="en-US"/>
        </w:rPr>
        <w:t xml:space="preserve"> that might still exhibit symptoms of replicating preexisting inequalities. In this regard, it has been observed that the distinction between HEIs notably described as stratification </w:t>
      </w:r>
      <w:r w:rsidR="0093382A" w:rsidRPr="00B53EFB">
        <w:rPr>
          <w:lang w:val="en-US"/>
        </w:rPr>
        <w:fldChar w:fldCharType="begin"/>
      </w:r>
      <w:r w:rsidR="0093382A" w:rsidRPr="00B53EFB">
        <w:rPr>
          <w:lang w:val="en-US"/>
        </w:rPr>
        <w:instrText xml:space="preserve"> ADDIN ZOTERO_ITEM CSL_CITATION {"citationID":"GlhOZLHD","properties":{"formattedCitation":"(Cantwell, 2018; Wakeling &amp; Savage, 2015)","plainCitation":"(Cantwell, 2018; Wakeling &amp; Savage, 2015)","noteIndex":0},"citationItems":[{"id":175,"uris":["http://zotero.org/users/9364462/items/LGXC6XDT"],"itemData":{"id":175,"type":"chapter","abstract":"This chapter provides a detailed and extensive assessment of the United States of America’s (USA) high participation systems (HPS) of higher education. It considers the history of higher education, system development, and the present condition of higher education in the country. The USA was the first HPS and the American system remains globally influential. Higher education in the USA is a massive enterprise, defined by both excellent and dubious providers, broad inclusion, and steep inequality. The chapter further examines higher education in the USA in light of the seventeen HPS propositions. Perhaps more so than any other system, the American HPS conforms to the propositions. Notably, higher education in the USA is both more diverse horizontally, and stratified vertically, than most other HPS.","container-title":"High Participation Systems of Higher Education","ISBN":"978-0-19-882887-7","note":"DOI: 10.1093/oso/9780198828877.003.0009","page":"0","publisher":"Oxford University Press","title":"227Broad Access and Steep Stratification in the First Mass System: High Participation Higher Education in the United States of America","URL":"https://doi.org/10.1093/oso/9780198828877.003.0009","author":[{"family":"Cantwell","given":"Brendan"}],"editor":[{"family":"Cantwell","given":"Brendan"},{"family":"Marginson","given":"Simon"},{"family":"Smolentseva","given":"Anna"}],"accessed":{"date-parts":[["2023",12,10]]},"issued":{"date-parts":[["2018",10,18]]}}},{"id":71,"uris":["http://zotero.org/users/9364462/items/KKU8F7K3"],"itemData":{"id":71,"type":"article-journal","abstract":"We use the Great British Class Survey to examine the association between social background, university attended and social position for over 85,000 graduates. This unique dataset allows us to look beyond the very early labour market experiences of graduates investigated in previous studies and to examine the outcome of attending particular institutions. We find strong evidence of distinct stratification of outcomes by university attended, even within the prestigious Russell Group. There are marked differences in entry to elite positions for graduates of different universities, with sharp gradients in levels of economic capital in particular. The ‘golden triangle’ of Oxford, Cambridge and certain London institutions emerges as a distinct elite. However, even within that grouping there are striking differences, with Oxford ahead of Cambridge on several measures. These findings underline the importance of a geographically concentrated set of elite universities in channelling access to top positions in British society.","container-title":"The Sociological Review","DOI":"10.1111/1467-954X.12284","ISSN":"0038-0261, 1467-954X","issue":"2","journalAbbreviation":"The Sociological Review","language":"en","page":"290-320","source":"DOI.org (Crossref)","title":"Entry to Elite Positions and the Stratification of Higher Education in Britain","volume":"63","author":[{"family":"Wakeling","given":"Paul"},{"family":"Savage","given":"Mike"}],"issued":{"date-parts":[["2015",5]]}}}],"schema":"https://github.com/citation-style-language/schema/raw/master/csl-citation.json"} </w:instrText>
      </w:r>
      <w:r w:rsidR="0093382A" w:rsidRPr="00B53EFB">
        <w:rPr>
          <w:lang w:val="en-US"/>
        </w:rPr>
        <w:fldChar w:fldCharType="separate"/>
      </w:r>
      <w:r w:rsidR="0093382A" w:rsidRPr="00B53EFB">
        <w:rPr>
          <w:noProof/>
          <w:lang w:val="en-US"/>
        </w:rPr>
        <w:t>(Cantwell, 2018; Wakeling &amp; Savage, 2015)</w:t>
      </w:r>
      <w:r w:rsidR="0093382A" w:rsidRPr="00B53EFB">
        <w:rPr>
          <w:lang w:val="en-US"/>
        </w:rPr>
        <w:fldChar w:fldCharType="end"/>
      </w:r>
      <w:r w:rsidR="008A733B" w:rsidRPr="00B53EFB">
        <w:rPr>
          <w:lang w:val="en-US"/>
        </w:rPr>
        <w:t xml:space="preserve">, </w:t>
      </w:r>
      <w:r w:rsidR="00381D2C" w:rsidRPr="00B53EFB">
        <w:rPr>
          <w:lang w:val="en-US"/>
        </w:rPr>
        <w:t xml:space="preserve">such as </w:t>
      </w:r>
      <w:r w:rsidR="00F14695" w:rsidRPr="00B53EFB">
        <w:rPr>
          <w:lang w:val="en-US"/>
        </w:rPr>
        <w:t>research vs general educ</w:t>
      </w:r>
      <w:r w:rsidR="005844CA" w:rsidRPr="00B53EFB">
        <w:rPr>
          <w:lang w:val="en-US"/>
        </w:rPr>
        <w:t xml:space="preserve">ation HEIs </w:t>
      </w:r>
      <w:r w:rsidR="005844CA" w:rsidRPr="00B53EFB">
        <w:rPr>
          <w:lang w:val="en-US"/>
        </w:rPr>
        <w:fldChar w:fldCharType="begin"/>
      </w:r>
      <w:r w:rsidR="005844CA" w:rsidRPr="00B53EFB">
        <w:rPr>
          <w:lang w:val="en-US"/>
        </w:rPr>
        <w:instrText xml:space="preserve"> ADDIN ZOTERO_ITEM CSL_CITATION {"citationID":"zwxIZ2Eq","properties":{"formattedCitation":"(Altbach, 2011; Lepori, 2022)","plainCitation":"(Altbach, 2011; Lepori, 2022)","noteIndex":0},"citationItems":[{"id":31,"uris":["http://zotero.org/users/9364462/items/S9RFGT8Y"],"itemData":{"id":31,"type":"book","edition":"0","ISBN":"978-1-136-90384-7","language":"en","note":"DOI: 10.4324/9780203842171","publisher":"Routledge","source":"DOI.org (Crossref)","title":"Leadership for World-Class Universities","URL":"https://www.taylorfrancis.com/books/9781136903847","editor":[{"family":"Altbach","given":"Philip G."}],"accessed":{"date-parts":[["2023",11,14]]},"issued":{"date-parts":[["2011",7,21]]}}},{"id":249,"uris":["http://zotero.org/users/9364462/items/T2GQ472A"],"itemData":{"id":249,"type":"article-journal","container-title":"Studies in Higher Education","DOI":"10.1080/03075079.2021.1968368","ISSN":"0307-5079, 1470-174X","issue":"9","journalAbbreviation":"Studies in Higher Education","language":"en","page":"1827-1843","source":"DOI.org (Crossref)","title":"The heterogeneity of European Higher Education Institutions: a configurational approach","title-short":"The heterogeneity of European Higher Education Institutions","volume":"47","author":[{"family":"Lepori","given":"Benedetto"}],"issued":{"date-parts":[["2022",9,2]]}}}],"schema":"https://github.com/citation-style-language/schema/raw/master/csl-citation.json"} </w:instrText>
      </w:r>
      <w:r w:rsidR="005844CA" w:rsidRPr="00B53EFB">
        <w:rPr>
          <w:lang w:val="en-US"/>
        </w:rPr>
        <w:fldChar w:fldCharType="separate"/>
      </w:r>
      <w:r w:rsidR="005844CA" w:rsidRPr="00B53EFB">
        <w:rPr>
          <w:noProof/>
          <w:lang w:val="en-US"/>
        </w:rPr>
        <w:t>(Altbach, 2011; Lepori, 2022)</w:t>
      </w:r>
      <w:r w:rsidR="005844CA" w:rsidRPr="00B53EFB">
        <w:rPr>
          <w:lang w:val="en-US"/>
        </w:rPr>
        <w:fldChar w:fldCharType="end"/>
      </w:r>
      <w:r w:rsidR="005844CA" w:rsidRPr="00B53EFB">
        <w:rPr>
          <w:lang w:val="en-US"/>
        </w:rPr>
        <w:t>,</w:t>
      </w:r>
      <w:r w:rsidR="00BD4EA4" w:rsidRPr="00B53EFB">
        <w:rPr>
          <w:lang w:val="en-US"/>
        </w:rPr>
        <w:t xml:space="preserve"> and elite universities </w:t>
      </w:r>
      <w:r w:rsidR="00BD4EA4" w:rsidRPr="00B53EFB">
        <w:rPr>
          <w:lang w:val="en-US"/>
        </w:rPr>
        <w:fldChar w:fldCharType="begin"/>
      </w:r>
      <w:r w:rsidR="00BD4EA4" w:rsidRPr="00B53EFB">
        <w:rPr>
          <w:lang w:val="en-US"/>
        </w:rPr>
        <w:instrText xml:space="preserve"> ADDIN ZOTERO_ITEM CSL_CITATION {"citationID":"Wgw5Kvpa","properties":{"formattedCitation":"(Zimmerman, 2016)","plainCitation":"(Zimmerman, 2016)","noteIndex":0},"citationItems":[{"id":252,"uris":["http://zotero.org/users/9364462/items/67KCTYMY"],"itemData":{"id":252,"type":"book","publisher":"National Bureau of Economic Research","title":"Making the one percent: The role of elite universities and elite peers","author":[{"family":"Zimmerman","given":"Seth D."}],"issued":{"date-parts":[["2016"]]}}}],"schema":"https://github.com/citation-style-language/schema/raw/master/csl-citation.json"} </w:instrText>
      </w:r>
      <w:r w:rsidR="00BD4EA4" w:rsidRPr="00B53EFB">
        <w:rPr>
          <w:lang w:val="en-US"/>
        </w:rPr>
        <w:fldChar w:fldCharType="separate"/>
      </w:r>
      <w:r w:rsidR="00BD4EA4" w:rsidRPr="00B53EFB">
        <w:rPr>
          <w:noProof/>
          <w:lang w:val="en-US"/>
        </w:rPr>
        <w:t>(Zimmerman, 2016)</w:t>
      </w:r>
      <w:r w:rsidR="00BD4EA4" w:rsidRPr="00B53EFB">
        <w:rPr>
          <w:lang w:val="en-US"/>
        </w:rPr>
        <w:fldChar w:fldCharType="end"/>
      </w:r>
      <w:r w:rsidR="00BD4EA4" w:rsidRPr="00B53EFB">
        <w:rPr>
          <w:lang w:val="en-US"/>
        </w:rPr>
        <w:t xml:space="preserve"> among other national and regional classifications</w:t>
      </w:r>
      <w:r w:rsidR="00C40F9A">
        <w:rPr>
          <w:lang w:val="en-US"/>
        </w:rPr>
        <w:t>,</w:t>
      </w:r>
      <w:r w:rsidR="00BD4EA4" w:rsidRPr="00B53EFB">
        <w:rPr>
          <w:lang w:val="en-US"/>
        </w:rPr>
        <w:t xml:space="preserve"> have been instrumental in either mobility or the replication of inequalities. </w:t>
      </w:r>
    </w:p>
    <w:p w14:paraId="6E8E569E" w14:textId="77777777" w:rsidR="00C40F9A" w:rsidRPr="00B53EFB" w:rsidRDefault="00C40F9A" w:rsidP="00F14D23">
      <w:pPr>
        <w:spacing w:line="360" w:lineRule="auto"/>
        <w:jc w:val="both"/>
        <w:rPr>
          <w:lang w:val="en-US"/>
        </w:rPr>
      </w:pPr>
    </w:p>
    <w:p w14:paraId="1321A669" w14:textId="267A1C30" w:rsidR="00D015F9" w:rsidRDefault="00E17B70" w:rsidP="00F14D23">
      <w:pPr>
        <w:spacing w:line="360" w:lineRule="auto"/>
        <w:jc w:val="both"/>
        <w:rPr>
          <w:lang w:val="en-US"/>
        </w:rPr>
      </w:pPr>
      <w:r w:rsidRPr="00B53EFB">
        <w:rPr>
          <w:lang w:val="en-US"/>
        </w:rPr>
        <w:t>With the above co</w:t>
      </w:r>
      <w:r w:rsidR="009D042D" w:rsidRPr="00B53EFB">
        <w:rPr>
          <w:lang w:val="en-US"/>
        </w:rPr>
        <w:t>n</w:t>
      </w:r>
      <w:r w:rsidRPr="00B53EFB">
        <w:rPr>
          <w:lang w:val="en-US"/>
        </w:rPr>
        <w:t>te</w:t>
      </w:r>
      <w:r w:rsidR="009D042D" w:rsidRPr="00B53EFB">
        <w:rPr>
          <w:lang w:val="en-US"/>
        </w:rPr>
        <w:t>x</w:t>
      </w:r>
      <w:r w:rsidRPr="00B53EFB">
        <w:rPr>
          <w:lang w:val="en-US"/>
        </w:rPr>
        <w:t xml:space="preserve">t in </w:t>
      </w:r>
      <w:r w:rsidR="009D042D" w:rsidRPr="00B53EFB">
        <w:rPr>
          <w:lang w:val="en-US"/>
        </w:rPr>
        <w:t>mind</w:t>
      </w:r>
      <w:r w:rsidR="00381D2C" w:rsidRPr="00B53EFB">
        <w:rPr>
          <w:lang w:val="en-US"/>
        </w:rPr>
        <w:t>, many universities</w:t>
      </w:r>
      <w:r w:rsidR="00C40F9A">
        <w:rPr>
          <w:lang w:val="en-US"/>
        </w:rPr>
        <w:t xml:space="preserve"> adopt SJ policies as part of their community service efforts and as vehicles of change</w:t>
      </w:r>
      <w:r w:rsidR="00381D2C" w:rsidRPr="00B53EFB">
        <w:rPr>
          <w:lang w:val="en-US"/>
        </w:rPr>
        <w:t xml:space="preserve"> to mitigate the inherent inequalities </w:t>
      </w:r>
      <w:r w:rsidR="009D042D" w:rsidRPr="00B53EFB">
        <w:rPr>
          <w:lang w:val="en-US"/>
        </w:rPr>
        <w:t>ubiquitous</w:t>
      </w:r>
      <w:r w:rsidRPr="00B53EFB">
        <w:rPr>
          <w:lang w:val="en-US"/>
        </w:rPr>
        <w:t xml:space="preserve"> in </w:t>
      </w:r>
      <w:r w:rsidR="0034127C" w:rsidRPr="00B53EFB">
        <w:rPr>
          <w:lang w:val="en-US"/>
        </w:rPr>
        <w:t xml:space="preserve">HE. </w:t>
      </w:r>
      <w:r w:rsidR="009D042D" w:rsidRPr="00B53EFB">
        <w:rPr>
          <w:lang w:val="en-US"/>
        </w:rPr>
        <w:t>The well-known strategies employed in this endeavor</w:t>
      </w:r>
      <w:r w:rsidR="00155FB7" w:rsidRPr="00B53EFB">
        <w:rPr>
          <w:lang w:val="en-US"/>
        </w:rPr>
        <w:t xml:space="preserve"> entail some </w:t>
      </w:r>
      <w:r w:rsidR="00381D2C" w:rsidRPr="00B53EFB">
        <w:rPr>
          <w:lang w:val="en-US"/>
        </w:rPr>
        <w:t>fundamental</w:t>
      </w:r>
      <w:r w:rsidR="00155FB7" w:rsidRPr="00B53EFB">
        <w:rPr>
          <w:lang w:val="en-US"/>
        </w:rPr>
        <w:t xml:space="preserve"> philosophical underpinnings</w:t>
      </w:r>
      <w:r w:rsidR="00381D2C" w:rsidRPr="00B53EFB">
        <w:rPr>
          <w:lang w:val="en-US"/>
        </w:rPr>
        <w:t>,</w:t>
      </w:r>
      <w:r w:rsidR="00155FB7" w:rsidRPr="00B53EFB">
        <w:rPr>
          <w:lang w:val="en-US"/>
        </w:rPr>
        <w:t xml:space="preserve"> </w:t>
      </w:r>
      <w:r w:rsidR="00381D2C" w:rsidRPr="00B53EFB">
        <w:rPr>
          <w:lang w:val="en-US"/>
        </w:rPr>
        <w:t xml:space="preserve">such as </w:t>
      </w:r>
      <w:r w:rsidR="00155FB7" w:rsidRPr="00B53EFB">
        <w:rPr>
          <w:lang w:val="en-US"/>
        </w:rPr>
        <w:t xml:space="preserve">distributive </w:t>
      </w:r>
      <w:r w:rsidR="00AF5B54" w:rsidRPr="00B53EFB">
        <w:rPr>
          <w:lang w:val="en-US"/>
        </w:rPr>
        <w:t>justice by John Rawls</w:t>
      </w:r>
      <w:r w:rsidR="003E3F0A" w:rsidRPr="00B53EFB">
        <w:rPr>
          <w:lang w:val="en-US"/>
        </w:rPr>
        <w:t xml:space="preserve"> </w:t>
      </w:r>
      <w:r w:rsidR="003E3F0A" w:rsidRPr="00B53EFB">
        <w:rPr>
          <w:lang w:val="en-US"/>
        </w:rPr>
        <w:fldChar w:fldCharType="begin"/>
      </w:r>
      <w:r w:rsidR="003E3F0A" w:rsidRPr="00B53EFB">
        <w:rPr>
          <w:lang w:val="en-US"/>
        </w:rPr>
        <w:instrText xml:space="preserve"> ADDIN ZOTERO_ITEM CSL_CITATION {"citationID":"tnG59S3S","properties":{"formattedCitation":"(Sabbagh et al., 2016)","plainCitation":"(Sabbagh et al., 2016)","noteIndex":0},"citationItems":[{"id":141,"uris":["http://zotero.org/users/9364462/items/E5DPQS3F"],"itemData":{"id":141,"type":"book","event-place":"New York Heidelberg Dordrecht London","ISBN":"978-1-4939-3216-0","language":"eng","number-of-pages":"504","publisher":"Springer","publisher-place":"New York Heidelberg Dordrecht London","source":"K10plus ISBN","title":"Handbook of social justice theory and research","editor":[{"family":"Sabbagh","given":"Clara"},{"family":"Schmitt","given":"Manfred"},{"family":"Sabag","given":"Ḳlarah"}],"issued":{"date-parts":[["2016"]]}}}],"schema":"https://github.com/citation-style-language/schema/raw/master/csl-citation.json"} </w:instrText>
      </w:r>
      <w:r w:rsidR="003E3F0A" w:rsidRPr="00B53EFB">
        <w:rPr>
          <w:lang w:val="en-US"/>
        </w:rPr>
        <w:fldChar w:fldCharType="separate"/>
      </w:r>
      <w:r w:rsidR="003E3F0A" w:rsidRPr="00B53EFB">
        <w:rPr>
          <w:noProof/>
          <w:lang w:val="en-US"/>
        </w:rPr>
        <w:t>(Sabbagh et al., 2016)</w:t>
      </w:r>
      <w:r w:rsidR="003E3F0A" w:rsidRPr="00B53EFB">
        <w:rPr>
          <w:lang w:val="en-US"/>
        </w:rPr>
        <w:fldChar w:fldCharType="end"/>
      </w:r>
      <w:r w:rsidR="003E3F0A" w:rsidRPr="00B53EFB">
        <w:rPr>
          <w:lang w:val="en-US"/>
        </w:rPr>
        <w:t xml:space="preserve">. </w:t>
      </w:r>
      <w:r w:rsidR="00CF51E3" w:rsidRPr="00B53EFB">
        <w:rPr>
          <w:lang w:val="en-US"/>
        </w:rPr>
        <w:t xml:space="preserve">Distributive justice has to do with how communal resources are shared in </w:t>
      </w:r>
      <w:r w:rsidR="00FD3135" w:rsidRPr="00B53EFB">
        <w:rPr>
          <w:lang w:val="en-US"/>
        </w:rPr>
        <w:t>a way that ensures equal allocation to every constituent except in situations where unequal allocations benefit</w:t>
      </w:r>
      <w:r w:rsidR="00CF51E3" w:rsidRPr="00B53EFB">
        <w:rPr>
          <w:lang w:val="en-US"/>
        </w:rPr>
        <w:t xml:space="preserve"> everyone. In other words, distributive justice acknowledges that pre-existing conditions of some constituents might require some positive discrimination of sorts to enable them to climb up the ladder</w:t>
      </w:r>
      <w:r w:rsidR="00FD3135" w:rsidRPr="00B53EFB">
        <w:rPr>
          <w:lang w:val="en-US"/>
        </w:rPr>
        <w:t xml:space="preserve"> of well-being. </w:t>
      </w:r>
    </w:p>
    <w:p w14:paraId="742DFE17" w14:textId="77777777" w:rsidR="00C40F9A" w:rsidRPr="00B53EFB" w:rsidRDefault="00C40F9A" w:rsidP="00F14D23">
      <w:pPr>
        <w:spacing w:line="360" w:lineRule="auto"/>
        <w:jc w:val="both"/>
        <w:rPr>
          <w:lang w:val="en-US"/>
        </w:rPr>
      </w:pPr>
    </w:p>
    <w:p w14:paraId="6232F4B9" w14:textId="2518B9F3" w:rsidR="00720424" w:rsidRDefault="00CF51E3" w:rsidP="00F14D23">
      <w:pPr>
        <w:spacing w:line="360" w:lineRule="auto"/>
        <w:jc w:val="both"/>
        <w:rPr>
          <w:lang w:val="en-US"/>
        </w:rPr>
      </w:pPr>
      <w:r w:rsidRPr="00B53EFB">
        <w:rPr>
          <w:lang w:val="en-US"/>
        </w:rPr>
        <w:t xml:space="preserve">In this regard, some institutions use quotas to widen access to </w:t>
      </w:r>
      <w:r w:rsidR="00682A25" w:rsidRPr="00B53EFB">
        <w:rPr>
          <w:lang w:val="en-US"/>
        </w:rPr>
        <w:t>disadvantaged groups like women and those from</w:t>
      </w:r>
      <w:r w:rsidRPr="00B53EFB">
        <w:rPr>
          <w:lang w:val="en-US"/>
        </w:rPr>
        <w:t xml:space="preserve"> deprived communities and schools </w:t>
      </w:r>
      <w:r w:rsidRPr="00B53EFB">
        <w:rPr>
          <w:lang w:val="en-US"/>
        </w:rPr>
        <w:fldChar w:fldCharType="begin"/>
      </w:r>
      <w:r w:rsidRPr="00B53EFB">
        <w:rPr>
          <w:lang w:val="en-US"/>
        </w:rPr>
        <w:instrText xml:space="preserve"> ADDIN ZOTERO_ITEM CSL_CITATION {"citationID":"hxTLky2i","properties":{"formattedCitation":"(Ayelazuno &amp; Aziabah, 2021)","plainCitation":"(Ayelazuno &amp; Aziabah, 2021)","noteIndex":0},"citationItems":[{"id":202,"uris":["http://zotero.org/users/9364462/items/RZ3TSG98"],"itemData":{"id":202,"type":"report","publisher":"UNRISD Working Paper","title":"Leaving no one behind in Ghana through university education: Interrogating spatial, gender and class inequalities","author":[{"family":"Ayelazuno","given":"Jasper Abembia"},{"family":"Aziabah","given":"Maxwell A."}],"issued":{"date-parts":[["2021"]]}}}],"schema":"https://github.com/citation-style-language/schema/raw/master/csl-citation.json"} </w:instrText>
      </w:r>
      <w:r w:rsidRPr="00B53EFB">
        <w:rPr>
          <w:lang w:val="en-US"/>
        </w:rPr>
        <w:fldChar w:fldCharType="separate"/>
      </w:r>
      <w:r w:rsidRPr="00B53EFB">
        <w:rPr>
          <w:noProof/>
          <w:lang w:val="en-US"/>
        </w:rPr>
        <w:t>(Ayelazuno &amp; Aziabah, 2021)</w:t>
      </w:r>
      <w:r w:rsidRPr="00B53EFB">
        <w:rPr>
          <w:lang w:val="en-US"/>
        </w:rPr>
        <w:fldChar w:fldCharType="end"/>
      </w:r>
      <w:r w:rsidRPr="00B53EFB">
        <w:rPr>
          <w:lang w:val="en-US"/>
        </w:rPr>
        <w:t xml:space="preserve">. </w:t>
      </w:r>
      <w:r w:rsidR="00D237A3" w:rsidRPr="00B53EFB">
        <w:rPr>
          <w:lang w:val="en-US"/>
        </w:rPr>
        <w:t xml:space="preserve">This called for </w:t>
      </w:r>
      <w:r w:rsidR="00D015F9" w:rsidRPr="00B53EFB">
        <w:rPr>
          <w:lang w:val="en-US"/>
        </w:rPr>
        <w:t xml:space="preserve">flexible approaches to prospective students from marginalized backgrounds resonates with the International Association of Universities (2008) suggestion to move away from </w:t>
      </w:r>
      <w:r w:rsidR="00682A25" w:rsidRPr="00B53EFB">
        <w:rPr>
          <w:lang w:val="en-US"/>
        </w:rPr>
        <w:t>strictly</w:t>
      </w:r>
      <w:r w:rsidR="00D015F9" w:rsidRPr="00B53EFB">
        <w:rPr>
          <w:lang w:val="en-US"/>
        </w:rPr>
        <w:t xml:space="preserve"> achieved pre-tertiary credentials to assessing the </w:t>
      </w:r>
      <w:r w:rsidR="00682A25" w:rsidRPr="00B53EFB">
        <w:rPr>
          <w:lang w:val="en-US"/>
        </w:rPr>
        <w:t>student's potential</w:t>
      </w:r>
      <w:r w:rsidR="00D015F9" w:rsidRPr="00B53EFB">
        <w:rPr>
          <w:lang w:val="en-US"/>
        </w:rPr>
        <w:t xml:space="preserve"> for admission purposes.</w:t>
      </w:r>
      <w:r w:rsidR="006F6F1C" w:rsidRPr="00B53EFB">
        <w:rPr>
          <w:lang w:val="en-US"/>
        </w:rPr>
        <w:t xml:space="preserve"> Empirical evidence substantiates the overwhelming importance of pre-tertiary educational </w:t>
      </w:r>
      <w:r w:rsidR="003A519B" w:rsidRPr="00B53EFB">
        <w:rPr>
          <w:lang w:val="en-US"/>
        </w:rPr>
        <w:t>success</w:t>
      </w:r>
      <w:r w:rsidR="00D015F9" w:rsidRPr="00B53EFB">
        <w:rPr>
          <w:lang w:val="en-US"/>
        </w:rPr>
        <w:t xml:space="preserve"> </w:t>
      </w:r>
      <w:r w:rsidR="002C7E16" w:rsidRPr="00B53EFB">
        <w:rPr>
          <w:lang w:val="en-US"/>
        </w:rPr>
        <w:t>in enrolling in the HE (</w:t>
      </w:r>
      <w:proofErr w:type="spellStart"/>
      <w:r w:rsidR="002C7E16" w:rsidRPr="00B53EFB">
        <w:rPr>
          <w:lang w:val="en-US"/>
        </w:rPr>
        <w:t>Anyan</w:t>
      </w:r>
      <w:proofErr w:type="spellEnd"/>
      <w:r w:rsidR="002C7E16" w:rsidRPr="00B53EFB">
        <w:rPr>
          <w:lang w:val="en-US"/>
        </w:rPr>
        <w:t>, 2015; Quist, 2003; Tavares et al., 2022</w:t>
      </w:r>
      <w:r w:rsidR="00382BFB" w:rsidRPr="00B53EFB">
        <w:rPr>
          <w:lang w:val="en-US"/>
        </w:rPr>
        <w:t xml:space="preserve">hence the eminence of </w:t>
      </w:r>
      <w:r w:rsidR="002C7E16" w:rsidRPr="00B53EFB">
        <w:rPr>
          <w:lang w:val="en-US"/>
        </w:rPr>
        <w:t xml:space="preserve">equality in equity </w:t>
      </w:r>
      <w:r w:rsidR="00FA4794" w:rsidRPr="00B53EFB">
        <w:rPr>
          <w:lang w:val="en-US"/>
        </w:rPr>
        <w:t>abound in pre-tertiary education.</w:t>
      </w:r>
    </w:p>
    <w:p w14:paraId="10876DAB" w14:textId="77777777" w:rsidR="00C40F9A" w:rsidRPr="00B53EFB" w:rsidRDefault="00C40F9A" w:rsidP="00F14D23">
      <w:pPr>
        <w:spacing w:line="360" w:lineRule="auto"/>
        <w:jc w:val="both"/>
        <w:rPr>
          <w:lang w:val="en-US"/>
        </w:rPr>
      </w:pPr>
    </w:p>
    <w:p w14:paraId="210D90A4" w14:textId="01689F87" w:rsidR="00852A0C" w:rsidRPr="00B53EFB" w:rsidRDefault="00720424" w:rsidP="00F14D23">
      <w:pPr>
        <w:spacing w:line="360" w:lineRule="auto"/>
        <w:jc w:val="both"/>
        <w:rPr>
          <w:lang w:val="en-US"/>
        </w:rPr>
      </w:pPr>
      <w:r w:rsidRPr="00B53EFB">
        <w:rPr>
          <w:lang w:val="en-US"/>
        </w:rPr>
        <w:lastRenderedPageBreak/>
        <w:t>In addition to utilizing criteria for admission, some HEIs are equally encouraged to employ flexible modes of education</w:t>
      </w:r>
      <w:r w:rsidR="002506D0" w:rsidRPr="00B53EFB">
        <w:rPr>
          <w:lang w:val="en-US"/>
        </w:rPr>
        <w:t>al delivery and institutional models that suit</w:t>
      </w:r>
      <w:r w:rsidRPr="00B53EFB">
        <w:rPr>
          <w:lang w:val="en-US"/>
        </w:rPr>
        <w:t xml:space="preserve"> </w:t>
      </w:r>
      <w:r w:rsidR="002506D0" w:rsidRPr="00B53EFB">
        <w:rPr>
          <w:lang w:val="en-US"/>
        </w:rPr>
        <w:t>students’ needs</w:t>
      </w:r>
      <w:r w:rsidR="00B86261" w:rsidRPr="00B53EFB">
        <w:rPr>
          <w:lang w:val="en-US"/>
        </w:rPr>
        <w:t xml:space="preserve"> (International Association of Universities, 2008). this proposition has found </w:t>
      </w:r>
      <w:r w:rsidR="00EA6A64" w:rsidRPr="00B53EFB">
        <w:rPr>
          <w:lang w:val="en-US"/>
        </w:rPr>
        <w:t>an expression that predates the International Association of Universities (IAU) proposition in the form of distance education facilities and remote learning,</w:t>
      </w:r>
      <w:r w:rsidR="00B86261" w:rsidRPr="00B53EFB">
        <w:rPr>
          <w:lang w:val="en-US"/>
        </w:rPr>
        <w:t xml:space="preserve"> among other forms that continue to widen access. </w:t>
      </w:r>
      <w:r w:rsidR="00F35A18" w:rsidRPr="00B53EFB">
        <w:rPr>
          <w:lang w:val="en-US"/>
        </w:rPr>
        <w:t xml:space="preserve">However, when analyzing </w:t>
      </w:r>
      <w:r w:rsidR="0048516C">
        <w:rPr>
          <w:lang w:val="en-US"/>
        </w:rPr>
        <w:t>expansion drivers</w:t>
      </w:r>
      <w:r w:rsidR="00F35A18" w:rsidRPr="00B53EFB">
        <w:rPr>
          <w:lang w:val="en-US"/>
        </w:rPr>
        <w:t xml:space="preserve">, we need to understand the ideological inclinations </w:t>
      </w:r>
      <w:r w:rsidR="00F35A18" w:rsidRPr="00B53EFB">
        <w:rPr>
          <w:lang w:val="en-US"/>
        </w:rPr>
        <w:fldChar w:fldCharType="begin"/>
      </w:r>
      <w:r w:rsidR="00F35A18" w:rsidRPr="00B53EFB">
        <w:rPr>
          <w:lang w:val="en-US"/>
        </w:rPr>
        <w:instrText xml:space="preserve"> ADDIN ZOTERO_ITEM CSL_CITATION {"citationID":"HEPo4aJf","properties":{"formattedCitation":"(Gidley et al., 2010)","plainCitation":"(Gidley et al., 2010)","noteIndex":0},"citationItems":[{"id":262,"uris":["http://zotero.org/users/9364462/items/YCQIRM5Y"],"itemData":{"id":262,"type":"article-journal","container-title":"Higher Education Policy","note":"ISBN: 0952-8733\npublisher: Springer","page":"123-147","title":"From access to success: An integrated approach to quality higher education informed by social inclusion theory and practice","volume":"23","author":[{"family":"Gidley","given":"Jennifer M."},{"family":"Hampson","given":"Gary P."},{"family":"Wheeler","given":"Leone"},{"family":"Bereded-Samuel","given":"Elleni"}],"issued":{"date-parts":[["2010"]]}}}],"schema":"https://github.com/citation-style-language/schema/raw/master/csl-citation.json"} </w:instrText>
      </w:r>
      <w:r w:rsidR="00F35A18" w:rsidRPr="00B53EFB">
        <w:rPr>
          <w:lang w:val="en-US"/>
        </w:rPr>
        <w:fldChar w:fldCharType="separate"/>
      </w:r>
      <w:r w:rsidR="00F35A18" w:rsidRPr="00B53EFB">
        <w:rPr>
          <w:noProof/>
          <w:lang w:val="en-US"/>
        </w:rPr>
        <w:t>(Gidley et al., 2010)</w:t>
      </w:r>
      <w:r w:rsidR="00F35A18" w:rsidRPr="00B53EFB">
        <w:rPr>
          <w:lang w:val="en-US"/>
        </w:rPr>
        <w:fldChar w:fldCharType="end"/>
      </w:r>
      <w:r w:rsidR="00F35A18" w:rsidRPr="00B53EFB">
        <w:rPr>
          <w:lang w:val="en-US"/>
        </w:rPr>
        <w:t xml:space="preserve">. For example, the infiltration of private tertiary </w:t>
      </w:r>
      <w:r w:rsidR="00797F32" w:rsidRPr="00B53EFB">
        <w:rPr>
          <w:lang w:val="en-US"/>
        </w:rPr>
        <w:t>education</w:t>
      </w:r>
      <w:r w:rsidR="00F35A18" w:rsidRPr="00B53EFB">
        <w:rPr>
          <w:lang w:val="en-US"/>
        </w:rPr>
        <w:t xml:space="preserve"> does not necessarily make HE accessible if the cost outweighs the access of deprived individuals or if the quality of education is nothing comparable to acceptable limits of minimum quality.</w:t>
      </w:r>
    </w:p>
    <w:p w14:paraId="6A611FFE" w14:textId="77777777" w:rsidR="00852A0C" w:rsidRPr="00B53EFB" w:rsidRDefault="00852A0C" w:rsidP="00F14D23">
      <w:pPr>
        <w:spacing w:line="360" w:lineRule="auto"/>
        <w:jc w:val="both"/>
        <w:rPr>
          <w:lang w:val="en-US"/>
        </w:rPr>
      </w:pPr>
    </w:p>
    <w:p w14:paraId="464470AE" w14:textId="518FE1CF" w:rsidR="00720424" w:rsidRPr="00B53EFB" w:rsidRDefault="00852A0C" w:rsidP="00852A0C">
      <w:pPr>
        <w:pStyle w:val="ListParagraph"/>
        <w:numPr>
          <w:ilvl w:val="1"/>
          <w:numId w:val="3"/>
        </w:numPr>
        <w:rPr>
          <w:rFonts w:ascii="Times New Roman" w:hAnsi="Times New Roman" w:cs="Times New Roman"/>
          <w:b/>
          <w:bCs/>
          <w:sz w:val="24"/>
          <w:szCs w:val="24"/>
          <w:lang w:val="en-US"/>
        </w:rPr>
      </w:pPr>
      <w:r w:rsidRPr="00B53EFB">
        <w:rPr>
          <w:rFonts w:ascii="Times New Roman" w:hAnsi="Times New Roman" w:cs="Times New Roman"/>
          <w:b/>
          <w:bCs/>
          <w:sz w:val="24"/>
          <w:szCs w:val="24"/>
          <w:lang w:val="en-US"/>
        </w:rPr>
        <w:t>Higher Education and the Reproduction of Inequality</w:t>
      </w:r>
    </w:p>
    <w:p w14:paraId="5663D17D" w14:textId="77777777" w:rsidR="00F53005" w:rsidRDefault="00B273F2" w:rsidP="005718D5">
      <w:pPr>
        <w:spacing w:line="360" w:lineRule="auto"/>
        <w:jc w:val="both"/>
        <w:rPr>
          <w:lang w:val="en-US"/>
        </w:rPr>
      </w:pPr>
      <w:r w:rsidRPr="00B53EFB">
        <w:rPr>
          <w:lang w:val="en-US"/>
        </w:rPr>
        <w:t>HE has become a deterministic factor in getting access to jobs and occupations</w:t>
      </w:r>
      <w:r w:rsidR="006C0C9F">
        <w:rPr>
          <w:lang w:val="en-US"/>
        </w:rPr>
        <w:t>, which is</w:t>
      </w:r>
      <w:r w:rsidRPr="00B53EFB">
        <w:rPr>
          <w:lang w:val="en-US"/>
        </w:rPr>
        <w:t xml:space="preserve"> the signaling power of the certificate. HEIs </w:t>
      </w:r>
      <w:r w:rsidR="00B81E97" w:rsidRPr="00B53EFB">
        <w:rPr>
          <w:lang w:val="en-US"/>
        </w:rPr>
        <w:t>have achieved</w:t>
      </w:r>
      <w:r w:rsidRPr="00B53EFB">
        <w:rPr>
          <w:lang w:val="en-US"/>
        </w:rPr>
        <w:t xml:space="preserve"> that mandate conventionally to certify individuals looking to work </w:t>
      </w:r>
      <w:r w:rsidR="00B81E97" w:rsidRPr="00B53EFB">
        <w:rPr>
          <w:lang w:val="en-US"/>
        </w:rPr>
        <w:t>in some sectors</w:t>
      </w:r>
      <w:r w:rsidRPr="00B53EFB">
        <w:rPr>
          <w:lang w:val="en-US"/>
        </w:rPr>
        <w:t xml:space="preserve"> of the economy</w:t>
      </w:r>
      <w:r w:rsidR="000D1C56" w:rsidRPr="00B53EFB">
        <w:rPr>
          <w:lang w:val="en-US"/>
        </w:rPr>
        <w:t>. The educated people</w:t>
      </w:r>
      <w:r w:rsidR="00B81E97" w:rsidRPr="00B53EFB">
        <w:rPr>
          <w:lang w:val="en-US"/>
        </w:rPr>
        <w:t xml:space="preserve">, in turn, </w:t>
      </w:r>
      <w:r w:rsidR="006C0C9F">
        <w:rPr>
          <w:lang w:val="en-US"/>
        </w:rPr>
        <w:t>can</w:t>
      </w:r>
      <w:r w:rsidR="00B81E97" w:rsidRPr="00B53EFB">
        <w:rPr>
          <w:lang w:val="en-US"/>
        </w:rPr>
        <w:t xml:space="preserve"> enjoy higher income, prestige,</w:t>
      </w:r>
      <w:r w:rsidR="000D1C56" w:rsidRPr="00B53EFB">
        <w:rPr>
          <w:lang w:val="en-US"/>
        </w:rPr>
        <w:t xml:space="preserve"> and power </w:t>
      </w:r>
      <w:r w:rsidR="000D1C56" w:rsidRPr="00B53EFB">
        <w:rPr>
          <w:lang w:val="en-US"/>
        </w:rPr>
        <w:fldChar w:fldCharType="begin"/>
      </w:r>
      <w:r w:rsidR="000D1C56" w:rsidRPr="00B53EFB">
        <w:rPr>
          <w:lang w:val="en-US"/>
        </w:rPr>
        <w:instrText xml:space="preserve"> ADDIN ZOTERO_ITEM CSL_CITATION {"citationID":"fVPudXdG","properties":{"formattedCitation":"(Sewell, 1971)","plainCitation":"(Sewell, 1971)","noteIndex":0},"citationItems":[{"id":245,"uris":["http://zotero.org/users/9364462/items/5YEEFMUT"],"itemData":{"id":245,"type":"article-journal","archive":"JSTOR","container-title":"American Sociological Review","DOI":"10.2307/2093667","ISSN":"00031224","issue":"5","note":"publisher: [American Sociological Association, Sage Publications, Inc.]","page":"793-809","title":"Inequality of Opportunity for Higher Education","volume":"36","author":[{"family":"Sewell","given":"William H."}],"issued":{"date-parts":[["1971"]]}}}],"schema":"https://github.com/citation-style-language/schema/raw/master/csl-citation.json"} </w:instrText>
      </w:r>
      <w:r w:rsidR="000D1C56" w:rsidRPr="00B53EFB">
        <w:rPr>
          <w:lang w:val="en-US"/>
        </w:rPr>
        <w:fldChar w:fldCharType="separate"/>
      </w:r>
      <w:r w:rsidR="000D1C56" w:rsidRPr="00B53EFB">
        <w:rPr>
          <w:noProof/>
          <w:lang w:val="en-US"/>
        </w:rPr>
        <w:t>(Sewell, 1971)</w:t>
      </w:r>
      <w:r w:rsidR="000D1C56" w:rsidRPr="00B53EFB">
        <w:rPr>
          <w:lang w:val="en-US"/>
        </w:rPr>
        <w:fldChar w:fldCharType="end"/>
      </w:r>
      <w:r w:rsidR="000D1C56" w:rsidRPr="00B53EFB">
        <w:rPr>
          <w:lang w:val="en-US"/>
        </w:rPr>
        <w:t xml:space="preserve">. </w:t>
      </w:r>
      <w:r w:rsidR="00B81E97" w:rsidRPr="00B53EFB">
        <w:rPr>
          <w:lang w:val="en-US"/>
        </w:rPr>
        <w:t>Other authors have expressed this line of thinking</w:t>
      </w:r>
      <w:r w:rsidR="000D1C56" w:rsidRPr="00B53EFB">
        <w:rPr>
          <w:lang w:val="en-US"/>
        </w:rPr>
        <w:t xml:space="preserve">. </w:t>
      </w:r>
      <w:r w:rsidR="000D1C56" w:rsidRPr="00B53EFB">
        <w:rPr>
          <w:lang w:val="en-US"/>
        </w:rPr>
        <w:fldChar w:fldCharType="begin"/>
      </w:r>
      <w:r w:rsidR="00853C08" w:rsidRPr="00B53EFB">
        <w:rPr>
          <w:lang w:val="en-US"/>
        </w:rPr>
        <w:instrText xml:space="preserve"> ADDIN ZOTERO_ITEM CSL_CITATION {"citationID":"WEJAuKdD","properties":{"formattedCitation":"(Tavares et al., 2022)","plainCitation":"(Tavares et al., 2022)","dontUpdate":true,"noteIndex":0},"citationItems":[{"id":144,"uris":["http://zotero.org/users/9364462/items/NBNEGYBJ"],"itemData":{"id":144,"type":"book","event-place":"Cham","ISBN":"978-3-030-69690-0","language":"en","note":"DOI: 10.1007/978-3-030-69691-7","publisher":"Springer International Publishing","publisher-place":"Cham","source":"DOI.org (Crossref)","title":"Equity Policies in Global Higher Education: Reducing Inequality and Increasing Participation and Attainment","title-short":"Equity Policies in Global Higher Education","URL":"https://link.springer.com/10.1007/978-3-030-69691-7","editor":[{"family":"Tavares","given":"Orlanda"},{"family":"Sá","given":"Carla"},{"family":"Sin","given":"Cristina"},{"family":"Amaral","given":"Alberto"}],"accessed":{"date-parts":[["2023",11,29]]},"issued":{"date-parts":[["2022"]]}}}],"schema":"https://github.com/citation-style-language/schema/raw/master/csl-citation.json"} </w:instrText>
      </w:r>
      <w:r w:rsidR="000D1C56" w:rsidRPr="00B53EFB">
        <w:rPr>
          <w:lang w:val="en-US"/>
        </w:rPr>
        <w:fldChar w:fldCharType="separate"/>
      </w:r>
      <w:r w:rsidR="000D1C56" w:rsidRPr="00B53EFB">
        <w:rPr>
          <w:noProof/>
          <w:lang w:val="en-US"/>
        </w:rPr>
        <w:t>Tavares et al. (2022)</w:t>
      </w:r>
      <w:r w:rsidR="000D1C56" w:rsidRPr="00B53EFB">
        <w:rPr>
          <w:lang w:val="en-US"/>
        </w:rPr>
        <w:fldChar w:fldCharType="end"/>
      </w:r>
      <w:r w:rsidR="006C0C9F">
        <w:rPr>
          <w:lang w:val="en-US"/>
        </w:rPr>
        <w:t>For example, they</w:t>
      </w:r>
      <w:r w:rsidR="002315E8" w:rsidRPr="00B53EFB">
        <w:rPr>
          <w:lang w:val="en-US"/>
        </w:rPr>
        <w:t xml:space="preserve"> ha</w:t>
      </w:r>
      <w:r w:rsidR="00B81E97" w:rsidRPr="00B53EFB">
        <w:rPr>
          <w:lang w:val="en-US"/>
        </w:rPr>
        <w:t>ve</w:t>
      </w:r>
      <w:r w:rsidR="002315E8" w:rsidRPr="00B53EFB">
        <w:rPr>
          <w:lang w:val="en-US"/>
        </w:rPr>
        <w:t xml:space="preserve"> argued that HE is a positional good, which </w:t>
      </w:r>
      <w:r w:rsidR="00B81E97" w:rsidRPr="00B53EFB">
        <w:rPr>
          <w:lang w:val="en-US"/>
        </w:rPr>
        <w:t>accords</w:t>
      </w:r>
      <w:r w:rsidR="002315E8" w:rsidRPr="00B53EFB">
        <w:rPr>
          <w:lang w:val="en-US"/>
        </w:rPr>
        <w:t xml:space="preserve"> the consumer status upon accomplishment. </w:t>
      </w:r>
      <w:r w:rsidR="00600434" w:rsidRPr="00B53EFB">
        <w:rPr>
          <w:lang w:val="en-US"/>
        </w:rPr>
        <w:t>Put differently</w:t>
      </w:r>
      <w:r w:rsidR="00773A67" w:rsidRPr="00B53EFB">
        <w:rPr>
          <w:lang w:val="en-US"/>
        </w:rPr>
        <w:t>,</w:t>
      </w:r>
      <w:r w:rsidR="00B81E97" w:rsidRPr="00B53EFB">
        <w:rPr>
          <w:lang w:val="en-US"/>
        </w:rPr>
        <w:t xml:space="preserve"> HE</w:t>
      </w:r>
      <w:r w:rsidR="00600434" w:rsidRPr="00B53EFB">
        <w:rPr>
          <w:lang w:val="en-US"/>
        </w:rPr>
        <w:t xml:space="preserve"> </w:t>
      </w:r>
      <w:r w:rsidR="00DD23B6" w:rsidRPr="00B53EFB">
        <w:rPr>
          <w:lang w:val="en-US"/>
        </w:rPr>
        <w:t>can</w:t>
      </w:r>
      <w:r w:rsidR="00600434" w:rsidRPr="00B53EFB">
        <w:rPr>
          <w:lang w:val="en-US"/>
        </w:rPr>
        <w:t xml:space="preserve"> </w:t>
      </w:r>
      <w:r w:rsidR="00673FA2" w:rsidRPr="00B53EFB">
        <w:rPr>
          <w:lang w:val="en-US"/>
        </w:rPr>
        <w:t xml:space="preserve">ensure mobility and the </w:t>
      </w:r>
      <w:r w:rsidR="00B81E97" w:rsidRPr="00B53EFB">
        <w:rPr>
          <w:lang w:val="en-US"/>
        </w:rPr>
        <w:t>distribution</w:t>
      </w:r>
      <w:r w:rsidR="00673FA2" w:rsidRPr="00B53EFB">
        <w:rPr>
          <w:lang w:val="en-US"/>
        </w:rPr>
        <w:t xml:space="preserve"> of societal prestige and status. </w:t>
      </w:r>
      <w:r w:rsidR="00CE0AAF" w:rsidRPr="00B53EFB">
        <w:rPr>
          <w:lang w:val="en-US"/>
        </w:rPr>
        <w:t>The society also responds similarly and raises the</w:t>
      </w:r>
      <w:r w:rsidR="00B81E97" w:rsidRPr="00B53EFB">
        <w:rPr>
          <w:lang w:val="en-US"/>
        </w:rPr>
        <w:t xml:space="preserve"> aspirations and expectations of those who</w:t>
      </w:r>
      <w:r w:rsidR="00673FA2" w:rsidRPr="00B53EFB">
        <w:rPr>
          <w:lang w:val="en-US"/>
        </w:rPr>
        <w:t xml:space="preserve"> attained HE.</w:t>
      </w:r>
    </w:p>
    <w:p w14:paraId="725EFA21" w14:textId="7D704068" w:rsidR="00852A0C" w:rsidRPr="00B53EFB" w:rsidRDefault="00673FA2" w:rsidP="005718D5">
      <w:pPr>
        <w:spacing w:line="360" w:lineRule="auto"/>
        <w:jc w:val="both"/>
        <w:rPr>
          <w:lang w:val="en-US"/>
        </w:rPr>
      </w:pPr>
      <w:r w:rsidRPr="00B53EFB">
        <w:rPr>
          <w:lang w:val="en-US"/>
        </w:rPr>
        <w:t xml:space="preserve"> </w:t>
      </w:r>
    </w:p>
    <w:p w14:paraId="026BA136" w14:textId="71750F37" w:rsidR="00D61646" w:rsidRDefault="000761BE" w:rsidP="005718D5">
      <w:pPr>
        <w:spacing w:line="360" w:lineRule="auto"/>
        <w:jc w:val="both"/>
        <w:rPr>
          <w:lang w:val="en-US"/>
        </w:rPr>
      </w:pPr>
      <w:r w:rsidRPr="00B53EFB">
        <w:rPr>
          <w:lang w:val="en-US"/>
        </w:rPr>
        <w:t>Empirical data on the</w:t>
      </w:r>
      <w:r w:rsidR="00D61646" w:rsidRPr="00B53EFB">
        <w:rPr>
          <w:lang w:val="en-US"/>
        </w:rPr>
        <w:t xml:space="preserve"> </w:t>
      </w:r>
      <w:r w:rsidR="001C0776" w:rsidRPr="00B53EFB">
        <w:rPr>
          <w:lang w:val="en-US"/>
        </w:rPr>
        <w:t xml:space="preserve">power of </w:t>
      </w:r>
      <w:r w:rsidR="00651C71" w:rsidRPr="00B53EFB">
        <w:rPr>
          <w:lang w:val="en-US"/>
        </w:rPr>
        <w:t>HE to propel intergenerational mobility</w:t>
      </w:r>
      <w:r w:rsidRPr="00B53EFB">
        <w:rPr>
          <w:lang w:val="en-US"/>
        </w:rPr>
        <w:t xml:space="preserve"> has shown the role of institutions with relatively higher </w:t>
      </w:r>
      <w:r w:rsidR="00CF6994" w:rsidRPr="00B53EFB">
        <w:rPr>
          <w:lang w:val="en-US"/>
        </w:rPr>
        <w:t>levels</w:t>
      </w:r>
      <w:r w:rsidRPr="00B53EFB">
        <w:rPr>
          <w:lang w:val="en-US"/>
        </w:rPr>
        <w:t xml:space="preserve"> of faculty of color </w:t>
      </w:r>
      <w:r w:rsidRPr="00B53EFB">
        <w:rPr>
          <w:lang w:val="en-US"/>
        </w:rPr>
        <w:fldChar w:fldCharType="begin"/>
      </w:r>
      <w:r w:rsidRPr="00B53EFB">
        <w:rPr>
          <w:lang w:val="en-US"/>
        </w:rPr>
        <w:instrText xml:space="preserve"> ADDIN ZOTERO_ITEM CSL_CITATION {"citationID":"UleGZWa0","properties":{"formattedCitation":"(Simpfenderfer, 2023)","plainCitation":"(Simpfenderfer, 2023)","noteIndex":0},"citationItems":[{"id":265,"uris":["http://zotero.org/users/9364462/items/999466M2"],"itemData":{"id":265,"type":"article-journal","container-title":"Research in Higher Education","DOI":"10.1007/s11162-023-09753-8","ISSN":"0361-0365, 1573-188X","journalAbbreviation":"Res High Educ","language":"en","source":"DOI.org (Crossref)","title":"The Role of Higher Education in Intergenerational Mobility: An Exploration Using Multilevel Structural Equation Modeling","title-short":"The Role of Higher Education in Intergenerational Mobility","URL":"https://link.springer.com/10.1007/s11162-023-09753-8","author":[{"family":"Simpfenderfer","given":"Amanda"}],"accessed":{"date-parts":[["2023",12,21]]},"issued":{"date-parts":[["2023",10,12]]}}}],"schema":"https://github.com/citation-style-language/schema/raw/master/csl-citation.json"} </w:instrText>
      </w:r>
      <w:r w:rsidRPr="00B53EFB">
        <w:rPr>
          <w:lang w:val="en-US"/>
        </w:rPr>
        <w:fldChar w:fldCharType="separate"/>
      </w:r>
      <w:r w:rsidRPr="00B53EFB">
        <w:rPr>
          <w:noProof/>
          <w:lang w:val="en-US"/>
        </w:rPr>
        <w:t>(Simpfenderfer, 2023)</w:t>
      </w:r>
      <w:r w:rsidRPr="00B53EFB">
        <w:rPr>
          <w:lang w:val="en-US"/>
        </w:rPr>
        <w:fldChar w:fldCharType="end"/>
      </w:r>
      <w:r w:rsidRPr="00B53EFB">
        <w:rPr>
          <w:lang w:val="en-US"/>
        </w:rPr>
        <w:t xml:space="preserve"> </w:t>
      </w:r>
      <w:r w:rsidR="00CF6994" w:rsidRPr="00B53EFB">
        <w:rPr>
          <w:lang w:val="en-US"/>
        </w:rPr>
        <w:t xml:space="preserve">in </w:t>
      </w:r>
      <w:r w:rsidRPr="00B53EFB">
        <w:rPr>
          <w:lang w:val="en-US"/>
        </w:rPr>
        <w:t xml:space="preserve">government financial support </w:t>
      </w:r>
      <w:r w:rsidR="000B1EC8" w:rsidRPr="00B53EFB">
        <w:rPr>
          <w:noProof/>
          <w:lang w:val="en-US"/>
        </w:rPr>
        <w:t xml:space="preserve"> </w:t>
      </w:r>
      <w:r w:rsidR="000B1EC8" w:rsidRPr="00B53EFB">
        <w:rPr>
          <w:lang w:val="en-US"/>
        </w:rPr>
        <w:fldChar w:fldCharType="begin"/>
      </w:r>
      <w:r w:rsidR="000B1EC8" w:rsidRPr="00B53EFB">
        <w:rPr>
          <w:lang w:val="en-US"/>
        </w:rPr>
        <w:instrText xml:space="preserve"> ADDIN ZOTERO_ITEM CSL_CITATION {"citationID":"BUykgWJC","properties":{"formattedCitation":"(Prem et al., 2023; Ruff et al., 2023)","plainCitation":"(Prem et al., 2023; Ruff et al., 2023)","noteIndex":0},"citationItems":[{"id":266,"uris":["http://zotero.org/users/9364462/items/TVYCJSD7"],"itemData":{"id":266,"type":"report","abstract":"Abstract\n          \n            We study the effect of political regime change on higher education and its distributional consequences. We focus on Chile’s military dictatorship under Augusto Pinochet. After coming to power through a coup in 1973, the Pinochet regime steadily reduced government funding for higher education, which led to fewer openings for new college students and lower tertiary enrollment. These cuts disproportionately affected college applicants from less affluent backgrounds. Exploiting the greater exposure to the contraction of higher education experienced by birth cohorts that reached college age shortly after the 1973 coup, we show that those affected had lower college enrollment, worse labor market outcomes, and struggled to climb the socioeconomic ladder. These findings suggest that the contraction of higher education hindered social mobility and plausibly contributed to the increase in inequality observed under Pinochet.\n            JEL codes:\n            H52, I23, I24, I25","genre":"preprint","note":"DOI: 10.21203/rs.3.rs-3058170/v1","publisher":"In Review","source":"DOI.org (Crossref)","title":"Dictatorship, Higher Education, and Social Mobility","URL":"https://www.researchsquare.com/article/rs-3058170/v1","author":[{"family":"Prem","given":"Mounu"},{"family":"Bautista","given":"María Angélica"},{"family":"Martínez","given":"Luis R."},{"family":"Muñoz","given":"Pablo"},{"family":"González","given":"Felipe"}],"accessed":{"date-parts":[["2023",12,22]]},"issued":{"date-parts":[["2023",6,23]]}}},{"id":268,"uris":["http://zotero.org/users/9364462/items/G87M846A"],"itemData":{"id":268,"type":"article-journal","container-title":"Heliyon","DOI":"10.1016/j.heliyon.2023.e17415","ISSN":"24058440","issue":"7","journalAbbreviation":"Heliyon","language":"en","page":"e17415","source":"DOI.org (Crossref)","title":"Cost-free education as a new variable of mixed financing policies in Chilean higher education and its impact on student trajectory and social mobility","volume":"9","author":[{"family":"Ruff","given":"Claudio"},{"family":"Matheu","given":"Alexis"},{"family":"Ruiz","given":"Marcelo"},{"family":"Juica","given":"Paola"},{"family":"Gómez Marcos","given":"Maria Teresa"}],"issued":{"date-parts":[["2023",7]]}}}],"schema":"https://github.com/citation-style-language/schema/raw/master/csl-citation.json"} </w:instrText>
      </w:r>
      <w:r w:rsidR="000B1EC8" w:rsidRPr="00B53EFB">
        <w:rPr>
          <w:lang w:val="en-US"/>
        </w:rPr>
        <w:fldChar w:fldCharType="separate"/>
      </w:r>
      <w:r w:rsidR="000B1EC8" w:rsidRPr="00B53EFB">
        <w:rPr>
          <w:noProof/>
          <w:lang w:val="en-US"/>
        </w:rPr>
        <w:t>(Prem et al., 2023; Ruff et al., 2023)</w:t>
      </w:r>
      <w:r w:rsidR="000B1EC8" w:rsidRPr="00B53EFB">
        <w:rPr>
          <w:lang w:val="en-US"/>
        </w:rPr>
        <w:fldChar w:fldCharType="end"/>
      </w:r>
      <w:r w:rsidR="000B1EC8" w:rsidRPr="00B53EFB">
        <w:rPr>
          <w:lang w:val="en-US"/>
        </w:rPr>
        <w:t xml:space="preserve"> </w:t>
      </w:r>
      <w:r w:rsidR="000D6966" w:rsidRPr="00B53EFB">
        <w:rPr>
          <w:lang w:val="en-US"/>
        </w:rPr>
        <w:t xml:space="preserve">SES, middle and the role of prestigious universities </w:t>
      </w:r>
      <w:r w:rsidR="000D6966" w:rsidRPr="00B53EFB">
        <w:rPr>
          <w:lang w:val="en-US"/>
        </w:rPr>
        <w:fldChar w:fldCharType="begin"/>
      </w:r>
      <w:r w:rsidR="000D6966" w:rsidRPr="00B53EFB">
        <w:rPr>
          <w:lang w:val="en-US"/>
        </w:rPr>
        <w:instrText xml:space="preserve"> ADDIN ZOTERO_ITEM CSL_CITATION {"citationID":"6dcaDr0y","properties":{"formattedCitation":"(Lee, 2022)","plainCitation":"(Lee, 2022)","noteIndex":0},"citationItems":[{"id":270,"uris":["http://zotero.org/users/9364462/items/UB73SB6D"],"itemData":{"id":270,"type":"article-journal","abstract":"Many people are convinced that a higher education degree will guarantee good career aspects for any student, regardless of their family background (Connor et al., 2001; Cho, 2016). Whilst higher education indeed plays a role as an insurance mechanism against the risk of unemployment in many contexts (Office for National Statistics, 2017; Hwang, 2021), a vast body of literature has shown that income-related gaps in both access to and success in higher education are now substantial and has therefore questioned the role of higher education as social mobility’s greatest hope (Canny, 2001; Chetty et al., 2017; Britton et al., 2019; Lee &amp;amp; Choi, 2020). As such, distinguishing between the impacts of family background and higher education on graduates’ later earnings and social mobility outcomes is critical to gain a deeper understanding of the role of higher education in reducing economic inequalities and promoting intergenerational social mobility. This is particularly relevant in the case of South Korea, a context that has seen a dramatic increase in access to higher education and higher earnings of the population with a higher education degree over the past few decades. For the above reasons, the aim of this thesis is to examine intergenerational social mobility mainly in South Korea using further insights from the United Kingdom with various empirical models exploring the role of higher education in economic inequalities and intergenerational social (income) mobility. South Korea is still at its early stage of social mobility research where more evidence is needed on the various determinants of social mobility in that particular context. Given the lack of data however, it is difficult to examine many potential determinants of social mobility in South Korea, namely spatial inequalities. Hence, the case of the United Kingdom is also examined to learn more about the impacts of spatial inequalities on graduates’ earnings and social mobility outcomes. Considering the case of the United Kingdom is arguably worthwhile given that the context of South Korea has some similarities to that of the United Kingdom due to its similar level of social mobility in society and the high concentration of social and financial resources in the capital city, i.e., Seoul or London (World Economic Forum, 2020). This thesis hence bridges the literature in the field of social mobility from South Korea and the United Kingdom to advance our understanding of the relationship between various socioeconomic factors and social mobility outcomes and to examine whether university indeed levels the playing field regarding socioeconomic gaps in the earnings of similar graduates and provides a ‘social ladder’ for those from disadvantaged backgrounds. To achieve the overall aim, this thesis is divided into three standalone but interlinked papers, each responding to a distinct research question. The first paper (Chapter 3) examines if university in South Korea levels the playing field in terms of socioeconomic gaps in the earnings of similar graduates who studied the same discipline subject at the same type of higher education institutions (either two-year or four-year). The results presented in this chapter find that university levels the playing field in terms of socioeconomic gaps in male graduates’ earnings only, and both family assets and income are still important determinants for female graduates’ earnings, conditional on the university attended and discipline subject studied. The results imply that social networks and capital are more important in securing a good job for females, given the evidence of potential labour market discrimination against females as measured by the gender wage gap. More advantaged family backgrounds may be necessary to provide female graduates with better social networks and capital that they need to succeed in the labour market. The second paper (Chapter 4) analyses the role of higher education in intergenerational social mobility in South Korea, either by providing a ‘social ladder’ or a ‘glass floor’. It analyses various measures of mobility rates in the field, e.g., the bottom-to-top mobility rate, middle-class mobility rate, and status maintenance rate. The results indicate that many prestigious universities tend to provide a ‘glass floor’, protecting richer students with modest skills from slipping down the social scale, rather than a ‘social ladder’ for students from disadvantaged backgrounds due to their lower low-income access rates. Instead, public four-year universities turned out to be the main engines of upward social mobility for individuals from the bottom three quintiles of the income distribution. In addition, males show higher mobility rates for all three different measures than females. It implies that higher education in South Korea tends to be less effective at helping female graduates from low-income backgrounds to become high income earners, and hence focusing on higher education alone may not be enough to improve social mobility in South Korea, particularly for females. Lastly, the third paper (Chapter 5) explores if higher education providers in the United Kingdom mediate the impact of spatial inequalities on earnings disparities among similar graduates. The empirical findings show that university in the United Kingdom does not fully eliminate earnings disparities among similar graduates from different neighbourhoods, classified based upon the level of young age participation in higher education. The impact of spatial inequalities on graduates’ earnings is still substantial even after allowing for various demographic features and university-related factors, with individuals from the highest-participation neighbourhoods having higher earnings than those from the lowest-participation neighbourhoods. Overall, this thesis contributes to the social mobility research in South Korea by examining if higher education indeed reduces socioeconomic gaps in the earnings of similar graduates and analysing the role of higher education in intergenerational social mobility. The thesis further suggests the importance of spatial inequalities in the field of social mobility by reviewing the case of the United Kingdom, a potentially comparable context in some respects and where the relevant data are available. Given that a body of literature in South Korea has focused heavily on either a) the average return to higher education without considering low-income access rates or b) the socioeconomic disparities in access to higher education, barely taking into account the later labour market outcomes, this thesis offers new perspectives on the role of higher education in economic inequalities and intergenerational social mobility in South Korea, helping policymakers and researchers attempting to promote equal opportunities in society.","DOI":"10.17863/CAM.87581","license":"All Rights Reserved","note":"publisher: Apollo - University of Cambridge Repository","source":"DOI.org (Datacite)","title":"The Role of Higher Education in Economic Inequalities and Intergenerational Social Mobility: Empirical Evidence from South Korea and Lessons from the UK","title-short":"The Role of Higher Education in Economic Inequalities and Intergenerational Social Mobility","URL":"https://www.repository.cam.ac.uk/handle/1810/340156","author":[{"family":"Lee","given":"Sangwoo"}],"contributor":[{"literal":"Apollo-University Of Cambridge Repository"},{"literal":"Apollo-University Of Cambridge Repository"},{"family":"Sabates","given":"Ricardo"}],"accessed":{"date-parts":[["2023",12,22]]},"issued":{"date-parts":[["2022",4,26]]}}}],"schema":"https://github.com/citation-style-language/schema/raw/master/csl-citation.json"} </w:instrText>
      </w:r>
      <w:r w:rsidR="000D6966" w:rsidRPr="00B53EFB">
        <w:rPr>
          <w:lang w:val="en-US"/>
        </w:rPr>
        <w:fldChar w:fldCharType="separate"/>
      </w:r>
      <w:r w:rsidR="000D6966" w:rsidRPr="00B53EFB">
        <w:rPr>
          <w:noProof/>
          <w:lang w:val="en-US"/>
        </w:rPr>
        <w:t>(Lee, 2022)</w:t>
      </w:r>
      <w:r w:rsidR="000D6966" w:rsidRPr="00B53EFB">
        <w:rPr>
          <w:lang w:val="en-US"/>
        </w:rPr>
        <w:fldChar w:fldCharType="end"/>
      </w:r>
      <w:r w:rsidR="000D6966" w:rsidRPr="00B53EFB">
        <w:rPr>
          <w:lang w:val="en-US"/>
        </w:rPr>
        <w:t xml:space="preserve">, and government policy </w:t>
      </w:r>
      <w:r w:rsidR="000D6966" w:rsidRPr="00B53EFB">
        <w:rPr>
          <w:lang w:val="en-US"/>
        </w:rPr>
        <w:fldChar w:fldCharType="begin"/>
      </w:r>
      <w:r w:rsidR="000D6966" w:rsidRPr="00B53EFB">
        <w:rPr>
          <w:lang w:val="en-US"/>
        </w:rPr>
        <w:instrText xml:space="preserve"> ADDIN ZOTERO_ITEM CSL_CITATION {"citationID":"InBejNto","properties":{"formattedCitation":"(Halsall &amp; Caldwell, 2020)","plainCitation":"(Halsall &amp; Caldwell, 2020)","noteIndex":0},"citationItems":[{"id":271,"uris":["http://zotero.org/users/9364462/items/CQJPIAPP"],"itemData":{"id":271,"type":"chapter","abstract":"Social mobility is at the forefront of the British Government's plans to improve the lives of the most deprived groups in society. Since the election of the New Labour government in May 1997, consecutive governments have championed the concept of social mobility. The fundamental aim of social mobility is to tackle social barriers for disadvantaged groups in education and employment. However, within the social sciences there has been a lack of critical discussion regarding the theorisation of social mobility within the context of higher education (HE). In recent times higher education research has instead had a greater focus on pedagogy. The aim of this review is to critically explore past and current debates on social mobility, and the importance the concept has in the higher education sector. In this paper special reference will be made to the new UK government higher education policy on the Teaching Excellence Framework (TEF).","container-title":"Research Anthology on Instilling Social Justice in the Classroom","ISBN":"978-1-79987-706-6","language":"ng","note":"DOI: 10.4018/978-1-7998-7706-6.ch093","page":"1662-1673","publisher":"IGI Global","source":"DOI.org (Crossref)","title":"Social Mobility in the UK's Higher Education Sector: A Critical Review","title-short":"Social Mobility in the UK's Higher Education Sector","URL":"https://services.igi-global.com/resolvedoi/resolve.aspx?doi=10.4018/978-1-7998-7706-6.ch093","editor":[{"family":"Management Association","given":"Information Resources"}],"author":[{"family":"Halsall","given":"Jamie P."},{"family":"Caldwell","given":"Elizabeth F."}],"accessed":{"date-parts":[["2023",12,22]]},"issued":{"date-parts":[["2020",11,27]]}}}],"schema":"https://github.com/citation-style-language/schema/raw/master/csl-citation.json"} </w:instrText>
      </w:r>
      <w:r w:rsidR="000D6966" w:rsidRPr="00B53EFB">
        <w:rPr>
          <w:lang w:val="en-US"/>
        </w:rPr>
        <w:fldChar w:fldCharType="separate"/>
      </w:r>
      <w:r w:rsidR="000D6966" w:rsidRPr="00B53EFB">
        <w:rPr>
          <w:noProof/>
          <w:lang w:val="en-US"/>
        </w:rPr>
        <w:t>(Halsall &amp; Caldwell, 2020)</w:t>
      </w:r>
      <w:r w:rsidR="000D6966" w:rsidRPr="00B53EFB">
        <w:rPr>
          <w:lang w:val="en-US"/>
        </w:rPr>
        <w:fldChar w:fldCharType="end"/>
      </w:r>
      <w:r w:rsidR="000D6966" w:rsidRPr="00B53EFB">
        <w:rPr>
          <w:lang w:val="en-US"/>
        </w:rPr>
        <w:t xml:space="preserve"> on the mater. These studies employing both econometric and statistical data </w:t>
      </w:r>
      <w:r w:rsidR="00CF6994" w:rsidRPr="00B53EFB">
        <w:rPr>
          <w:lang w:val="en-US"/>
        </w:rPr>
        <w:t>have</w:t>
      </w:r>
      <w:r w:rsidR="000D6966" w:rsidRPr="00B53EFB">
        <w:rPr>
          <w:lang w:val="en-US"/>
        </w:rPr>
        <w:t xml:space="preserve"> shown improvement in marginalized groups. </w:t>
      </w:r>
      <w:r w:rsidR="009A3CAA" w:rsidRPr="00B53EFB">
        <w:rPr>
          <w:lang w:val="en-US"/>
        </w:rPr>
        <w:t>One problem with relying on this data</w:t>
      </w:r>
      <w:r w:rsidR="00CF6994" w:rsidRPr="00B53EFB">
        <w:rPr>
          <w:lang w:val="en-US"/>
        </w:rPr>
        <w:t>,</w:t>
      </w:r>
      <w:r w:rsidR="009A3CAA" w:rsidRPr="00B53EFB">
        <w:rPr>
          <w:lang w:val="en-US"/>
        </w:rPr>
        <w:t xml:space="preserve"> no matter how </w:t>
      </w:r>
      <w:r w:rsidR="00CF6994" w:rsidRPr="00B53EFB">
        <w:rPr>
          <w:lang w:val="en-US"/>
        </w:rPr>
        <w:t>valid</w:t>
      </w:r>
      <w:r w:rsidR="009A3CAA" w:rsidRPr="00B53EFB">
        <w:rPr>
          <w:lang w:val="en-US"/>
        </w:rPr>
        <w:t xml:space="preserve"> the deductions are, is that it is data on enrolled students in HE. How many are not engaged in HE is unknown</w:t>
      </w:r>
      <w:r w:rsidR="00CF6994" w:rsidRPr="00B53EFB">
        <w:rPr>
          <w:lang w:val="en-US"/>
        </w:rPr>
        <w:t>; at what rate would the gap between the marginalized and the affluent be bridged at the prevailing rate,</w:t>
      </w:r>
      <w:r w:rsidR="009A3CAA" w:rsidRPr="00B53EFB">
        <w:rPr>
          <w:lang w:val="en-US"/>
        </w:rPr>
        <w:t xml:space="preserve"> or is it just a cycle? To crown it all, the literature is replete with empirical data on how HE pe</w:t>
      </w:r>
      <w:r w:rsidR="00F50D9A" w:rsidRPr="00B53EFB">
        <w:rPr>
          <w:lang w:val="en-US"/>
        </w:rPr>
        <w:t>rp</w:t>
      </w:r>
      <w:r w:rsidR="009A3CAA" w:rsidRPr="00B53EFB">
        <w:rPr>
          <w:lang w:val="en-US"/>
        </w:rPr>
        <w:t>et</w:t>
      </w:r>
      <w:r w:rsidR="00F50D9A" w:rsidRPr="00B53EFB">
        <w:rPr>
          <w:lang w:val="en-US"/>
        </w:rPr>
        <w:t>ua</w:t>
      </w:r>
      <w:r w:rsidR="009A3CAA" w:rsidRPr="00B53EFB">
        <w:rPr>
          <w:lang w:val="en-US"/>
        </w:rPr>
        <w:t>te</w:t>
      </w:r>
      <w:r w:rsidR="00F50D9A" w:rsidRPr="00B53EFB">
        <w:rPr>
          <w:lang w:val="en-US"/>
        </w:rPr>
        <w:t>s</w:t>
      </w:r>
      <w:r w:rsidR="009A3CAA" w:rsidRPr="00B53EFB">
        <w:rPr>
          <w:lang w:val="en-US"/>
        </w:rPr>
        <w:t xml:space="preserve"> pre-existing i</w:t>
      </w:r>
      <w:r w:rsidR="00D962CB" w:rsidRPr="00B53EFB">
        <w:rPr>
          <w:lang w:val="en-US"/>
        </w:rPr>
        <w:t>nequities and class structures</w:t>
      </w:r>
      <w:r w:rsidR="009A3CAA" w:rsidRPr="00B53EFB">
        <w:rPr>
          <w:lang w:val="en-US"/>
        </w:rPr>
        <w:t>.</w:t>
      </w:r>
    </w:p>
    <w:p w14:paraId="19B8AA2B" w14:textId="77777777" w:rsidR="00F53005" w:rsidRPr="00B53EFB" w:rsidRDefault="00F53005" w:rsidP="005718D5">
      <w:pPr>
        <w:spacing w:line="360" w:lineRule="auto"/>
        <w:jc w:val="both"/>
        <w:rPr>
          <w:lang w:val="en-US"/>
        </w:rPr>
      </w:pPr>
    </w:p>
    <w:p w14:paraId="05866A51" w14:textId="77777777" w:rsidR="00404C3F" w:rsidRPr="00B53EFB" w:rsidRDefault="00404C3F" w:rsidP="005718D5">
      <w:pPr>
        <w:spacing w:line="360" w:lineRule="auto"/>
        <w:jc w:val="both"/>
        <w:rPr>
          <w:lang w:val="en-US"/>
        </w:rPr>
      </w:pPr>
      <w:r w:rsidRPr="00B53EFB">
        <w:rPr>
          <w:lang w:val="en-US"/>
        </w:rPr>
        <w:t>Regarding the reproduction of</w:t>
      </w:r>
      <w:r w:rsidR="00F50D9A" w:rsidRPr="00B53EFB">
        <w:rPr>
          <w:lang w:val="en-US"/>
        </w:rPr>
        <w:t xml:space="preserve"> soci</w:t>
      </w:r>
      <w:r w:rsidR="00214C8E" w:rsidRPr="00B53EFB">
        <w:rPr>
          <w:lang w:val="en-US"/>
        </w:rPr>
        <w:t xml:space="preserve">al class norms and status, Pierre Bourdieu is one of the inescapable </w:t>
      </w:r>
      <w:r w:rsidR="00D962CB" w:rsidRPr="00B53EFB">
        <w:rPr>
          <w:lang w:val="en-US"/>
        </w:rPr>
        <w:t>names</w:t>
      </w:r>
      <w:r w:rsidR="00214C8E" w:rsidRPr="00B53EFB">
        <w:rPr>
          <w:lang w:val="en-US"/>
        </w:rPr>
        <w:t xml:space="preserve"> that comes to mind. </w:t>
      </w:r>
      <w:r w:rsidR="00F42778" w:rsidRPr="00B53EFB">
        <w:rPr>
          <w:lang w:val="en-US"/>
        </w:rPr>
        <w:fldChar w:fldCharType="begin"/>
      </w:r>
      <w:r w:rsidR="0046768A" w:rsidRPr="00B53EFB">
        <w:rPr>
          <w:lang w:val="en-US"/>
        </w:rPr>
        <w:instrText xml:space="preserve"> ADDIN ZOTERO_ITEM CSL_CITATION {"citationID":"zjEdgmQ7","properties":{"formattedCitation":"(Bourdieu et al., 2000)","plainCitation":"(Bourdieu et al., 2000)","dontUpdate":true,"noteIndex":0},"citationItems":[{"id":279,"uris":["http://zotero.org/users/9364462/items/GSGSNMZ3"],"itemData":{"id":279,"type":"book","collection-title":"Theory, culture &amp; society","edition":"2 .ed., reprinted","event-place":"London","ISBN":"978-0-8039-8319-9","language":"eng","number-of-pages":"254","publisher":"Sage Publ","publisher-place":"London","source":"K10plus ISBN","title":"Reproduction in education, society and culture","author":[{"family":"Bourdieu","given":"Pierre"},{"family":"Passeron","given":"Jean-Claude"},{"family":"Bourdieu","given":"Pierre"},{"family":"Bourdieu","given":"Pierre"}],"issued":{"date-parts":[["2000"]]}}}],"schema":"https://github.com/citation-style-language/schema/raw/master/csl-citation.json"} </w:instrText>
      </w:r>
      <w:r w:rsidR="00F42778" w:rsidRPr="00B53EFB">
        <w:rPr>
          <w:lang w:val="en-US"/>
        </w:rPr>
        <w:fldChar w:fldCharType="separate"/>
      </w:r>
      <w:r w:rsidR="00F42778" w:rsidRPr="00B53EFB">
        <w:rPr>
          <w:noProof/>
          <w:lang w:val="en-US"/>
        </w:rPr>
        <w:t>Bourdieu et al.</w:t>
      </w:r>
      <w:r w:rsidR="00C50E9A" w:rsidRPr="00B53EFB">
        <w:rPr>
          <w:noProof/>
          <w:lang w:val="en-US"/>
        </w:rPr>
        <w:t xml:space="preserve"> </w:t>
      </w:r>
      <w:r w:rsidR="00F42778" w:rsidRPr="00B53EFB">
        <w:rPr>
          <w:noProof/>
          <w:lang w:val="en-US"/>
        </w:rPr>
        <w:t>(2000)</w:t>
      </w:r>
      <w:r w:rsidR="00F42778" w:rsidRPr="00B53EFB">
        <w:rPr>
          <w:lang w:val="en-US"/>
        </w:rPr>
        <w:fldChar w:fldCharType="end"/>
      </w:r>
      <w:r w:rsidR="00F42778" w:rsidRPr="00B53EFB">
        <w:rPr>
          <w:lang w:val="en-US"/>
        </w:rPr>
        <w:t xml:space="preserve"> </w:t>
      </w:r>
      <w:r w:rsidR="00C50E9A" w:rsidRPr="00B53EFB">
        <w:rPr>
          <w:lang w:val="en-US"/>
        </w:rPr>
        <w:t>espoused economic, cultural</w:t>
      </w:r>
      <w:r w:rsidRPr="00B53EFB">
        <w:rPr>
          <w:lang w:val="en-US"/>
        </w:rPr>
        <w:t xml:space="preserve">, and </w:t>
      </w:r>
      <w:r w:rsidRPr="00B53EFB">
        <w:rPr>
          <w:lang w:val="en-US"/>
        </w:rPr>
        <w:lastRenderedPageBreak/>
        <w:t>social forms of capital that have been held to influence an individual’s educational ambitions,</w:t>
      </w:r>
      <w:r w:rsidR="00C50E9A" w:rsidRPr="00B53EFB">
        <w:rPr>
          <w:lang w:val="en-US"/>
        </w:rPr>
        <w:t xml:space="preserve"> leading to varied modes of unfavorable disparities in educational attainment </w:t>
      </w:r>
      <w:r w:rsidR="00C50E9A" w:rsidRPr="00B53EFB">
        <w:rPr>
          <w:lang w:val="en-US"/>
        </w:rPr>
        <w:fldChar w:fldCharType="begin"/>
      </w:r>
      <w:r w:rsidR="00C50E9A" w:rsidRPr="00B53EFB">
        <w:rPr>
          <w:lang w:val="en-US"/>
        </w:rPr>
        <w:instrText xml:space="preserve"> ADDIN ZOTERO_ITEM CSL_CITATION {"citationID":"KDIFabRA","properties":{"formattedCitation":"(Amaral, 2022)","plainCitation":"(Amaral, 2022)","noteIndex":0},"citationItems":[{"id":283,"uris":["http://zotero.org/users/9364462/items/XPRE2GYI"],"itemData":{"id":283,"type":"chapter","container-title":"Equity policies in global higher education: Reducing Inequality and increasing participation and attainment","page":"23-46","publisher":"Springer","title":"Equity in higher education: evidences, policies and practices. Setting the scene","author":[{"family":"Amaral","given":"Alberto"}],"issued":{"date-parts":[["2022"]]}}}],"schema":"https://github.com/citation-style-language/schema/raw/master/csl-citation.json"} </w:instrText>
      </w:r>
      <w:r w:rsidR="00C50E9A" w:rsidRPr="00B53EFB">
        <w:rPr>
          <w:lang w:val="en-US"/>
        </w:rPr>
        <w:fldChar w:fldCharType="separate"/>
      </w:r>
      <w:r w:rsidR="00C50E9A" w:rsidRPr="00B53EFB">
        <w:rPr>
          <w:noProof/>
          <w:lang w:val="en-US"/>
        </w:rPr>
        <w:t>(Amaral, 2022)</w:t>
      </w:r>
      <w:r w:rsidR="00C50E9A" w:rsidRPr="00B53EFB">
        <w:rPr>
          <w:lang w:val="en-US"/>
        </w:rPr>
        <w:fldChar w:fldCharType="end"/>
      </w:r>
      <w:r w:rsidR="00C50E9A" w:rsidRPr="00B53EFB">
        <w:rPr>
          <w:lang w:val="en-US"/>
        </w:rPr>
        <w:t>.</w:t>
      </w:r>
    </w:p>
    <w:p w14:paraId="2AC4F18E" w14:textId="24E4E77F" w:rsidR="0076138D" w:rsidRDefault="000362A4" w:rsidP="005718D5">
      <w:pPr>
        <w:spacing w:line="360" w:lineRule="auto"/>
        <w:jc w:val="both"/>
        <w:rPr>
          <w:lang w:val="en-US"/>
        </w:rPr>
      </w:pPr>
      <w:r w:rsidRPr="00B53EFB">
        <w:rPr>
          <w:lang w:val="en-US"/>
        </w:rPr>
        <w:t xml:space="preserve">The attractiveness of Bourdieu’s reproduction theory partly lies </w:t>
      </w:r>
      <w:r w:rsidR="00404C3F" w:rsidRPr="00B53EFB">
        <w:rPr>
          <w:lang w:val="en-US"/>
        </w:rPr>
        <w:t xml:space="preserve">in his empirical work that led to his conclusions about </w:t>
      </w:r>
      <w:r w:rsidRPr="00B53EFB">
        <w:rPr>
          <w:lang w:val="en-US"/>
        </w:rPr>
        <w:t xml:space="preserve">French society. Indeed, this theory has fueled a lot of research into his proposed forms of capital and the reproduction of inequality </w:t>
      </w:r>
      <w:r w:rsidR="00584878" w:rsidRPr="00B53EFB">
        <w:rPr>
          <w:lang w:val="en-US"/>
        </w:rPr>
        <w:fldChar w:fldCharType="begin"/>
      </w:r>
      <w:r w:rsidR="00F63D65" w:rsidRPr="00B53EFB">
        <w:rPr>
          <w:lang w:val="en-US"/>
        </w:rPr>
        <w:instrText xml:space="preserve"> ADDIN ZOTERO_ITEM CSL_CITATION {"citationID":"h87fDsRa","properties":{"formattedCitation":"(Pence &amp; Ulusoy, 2023; Pham Xuan, 2022; Polus et al., 2021; Stopforth &amp; Gayle, 2022)","plainCitation":"(Pence &amp; Ulusoy, 2023; Pham Xuan, 2022; Polus et al., 2021; Stopforth &amp; Gayle, 2022)","noteIndex":0},"citationItems":[{"id":291,"uris":["http://zotero.org/users/9364462/items/WMJLWNKB"],"itemData":{"id":291,"type":"article-journal","container-title":"Journal of Qualitative Research in Education","issue":"35","note":"ISBN: 2148-2624","title":"Inequalities in the Transition to University: A Qualitative Study on the Social Class Position","author":[{"family":"Pence","given":"Orhan Samet"},{"family":"Ulusoy","given":"Meliha Demet"}],"issued":{"date-parts":[["2023"]]}}},{"id":284,"uris":["http://zotero.org/users/9364462/items/CWRHTY99"],"itemData":{"id":284,"type":"article-journal","DOI":"10.34862/FO.2022.7","license":"Creative Commons Attribution Non Commercial 4.0 International","note":"publisher: Forum Oświatowe","source":"DOI.org (Datacite)","title":"Habitus and cultural fit in higher education","URL":"https://forumoswiatowe.pl/index.php/czasopismo/article/view/827/548","author":[{"family":"Pham Xuan","given":"Robert"}],"accessed":{"date-parts":[["2023",12,23]]},"issued":{"date-parts":[["2022"]]}}},{"id":289,"uris":["http://zotero.org/users/9364462/items/G9YDX2ZF"],"itemData":{"id":289,"type":"article-journal","container-title":"Third World Quarterly","DOI":"10.1080/01436597.2020.1800450","ISSN":"0143-6597, 1360-2241","issue":"2","journalAbbreviation":"Third World Quarterly","language":"en","page":"292-311","source":"DOI.org (Crossref)","title":"Reproduction and convertibility: examining wealth inequalities in South Africa","title-short":"Reproduction and convertibility","volume":"42","author":[{"family":"Polus","given":"Andrzej"},{"family":"Kopiński","given":"Dominik"},{"family":"Tycholiz","given":"Wojciech"}],"issued":{"date-parts":[["2021",2,1]]}}},{"id":285,"uris":["http://zotero.org/users/9364462/items/BQEXR7PX"],"itemData":{"id":285,"type":"article-journal","abstract":"This paper examines the roles of parental social class and cultural capital in inequalities in English school qualifications. The analytical focus is the General Certificate of Secondary Education (GCSE). Integral to Bourdieu's theory of cultural reproduction is the conception that inequalities in cultural capital explain the unequal scholastic achievements of pupils from different social class backgrounds. This paper is a novel investigation using data from Understanding Society and linked administrative education records from the National Pupil Database. The central empirical findings do not support the Bourdiuesian position, and there is no evidence that the substantial parental social class inequalities that are observed in school GCSE outcomes can be explained by inequalities in cultural capital. Engagement in reading related activities are mildly influential, but engagement in highbrow cultural activities are not influential. This is an important finding as the concept of cultural capital has become more prominent in Government education policy. [ABSTRACT FROM AUTHOR]","archive":"Sociology Source Ultimate","container-title":"British Journal of Sociology of Education","DOI":"10.1080/01425692.2022.2045185","ISSN":"01425692","issue":"5","journalAbbreviation":"British Journal of Sociology of Education","page":"680-699","source":"EBSCOhost","title":"Parental social class and GCSE attainment: Re-reading the role of 'cultural capital'.","volume":"43","author":[{"family":"Stopforth","given":"Sarah"},{"family":"Gayle","given":"Vernon"}],"issued":{"date-parts":[["2022",7]]}}}],"schema":"https://github.com/citation-style-language/schema/raw/master/csl-citation.json"} </w:instrText>
      </w:r>
      <w:r w:rsidR="00584878" w:rsidRPr="00B53EFB">
        <w:rPr>
          <w:lang w:val="en-US"/>
        </w:rPr>
        <w:fldChar w:fldCharType="separate"/>
      </w:r>
      <w:r w:rsidR="00F63D65" w:rsidRPr="00B53EFB">
        <w:rPr>
          <w:noProof/>
          <w:lang w:val="en-US"/>
        </w:rPr>
        <w:t>(Pence &amp; Ulusoy, 2023; Pham Xuan, 2022; Polus et al., 2021; Stopforth &amp; Gayle, 2022)</w:t>
      </w:r>
      <w:r w:rsidR="00584878" w:rsidRPr="00B53EFB">
        <w:rPr>
          <w:lang w:val="en-US"/>
        </w:rPr>
        <w:fldChar w:fldCharType="end"/>
      </w:r>
      <w:r w:rsidR="00F63D65" w:rsidRPr="00B53EFB">
        <w:rPr>
          <w:lang w:val="en-US"/>
        </w:rPr>
        <w:t>.</w:t>
      </w:r>
    </w:p>
    <w:p w14:paraId="24DF4849" w14:textId="77777777" w:rsidR="00F53005" w:rsidRPr="00B53EFB" w:rsidRDefault="00F53005" w:rsidP="005718D5">
      <w:pPr>
        <w:spacing w:line="360" w:lineRule="auto"/>
        <w:jc w:val="both"/>
        <w:rPr>
          <w:lang w:val="en-US"/>
        </w:rPr>
      </w:pPr>
    </w:p>
    <w:p w14:paraId="337A64A8" w14:textId="0F11AAC8" w:rsidR="00E87D2C" w:rsidRPr="00B53EFB" w:rsidRDefault="00B45539" w:rsidP="005718D5">
      <w:pPr>
        <w:spacing w:line="360" w:lineRule="auto"/>
        <w:jc w:val="both"/>
        <w:rPr>
          <w:lang w:val="en-US"/>
        </w:rPr>
      </w:pPr>
      <w:r w:rsidRPr="00B53EFB">
        <w:rPr>
          <w:lang w:val="en-US"/>
        </w:rPr>
        <w:t xml:space="preserve">Without dwelling on </w:t>
      </w:r>
      <w:r w:rsidR="00273E61" w:rsidRPr="00B53EFB">
        <w:rPr>
          <w:lang w:val="en-US"/>
        </w:rPr>
        <w:t>Bourdieu’s</w:t>
      </w:r>
      <w:r w:rsidRPr="00B53EFB">
        <w:rPr>
          <w:lang w:val="en-US"/>
        </w:rPr>
        <w:t xml:space="preserve"> theory of reproduction just yet, </w:t>
      </w:r>
      <w:r w:rsidR="00273E61" w:rsidRPr="00B53EFB">
        <w:rPr>
          <w:lang w:val="en-US"/>
        </w:rPr>
        <w:t>it is surprising to understand that there are two contrasting positions on what education and</w:t>
      </w:r>
      <w:r w:rsidR="0076138D" w:rsidRPr="00B53EFB">
        <w:rPr>
          <w:lang w:val="en-US"/>
        </w:rPr>
        <w:t>, more specifically, HE can do to bridge the gap between the haves and have-nots or widen</w:t>
      </w:r>
      <w:r w:rsidR="00273E61" w:rsidRPr="00B53EFB">
        <w:rPr>
          <w:lang w:val="en-US"/>
        </w:rPr>
        <w:t xml:space="preserve"> it further. </w:t>
      </w:r>
      <w:r w:rsidR="0076138D" w:rsidRPr="00B53EFB">
        <w:rPr>
          <w:lang w:val="en-US"/>
        </w:rPr>
        <w:t>Despite its long history of being one of the oldest institutions of learning in society, there is a general lack of reconciliation on what HE can do regarding social mobility</w:t>
      </w:r>
      <w:r w:rsidR="00273E61" w:rsidRPr="00B53EFB">
        <w:rPr>
          <w:lang w:val="en-US"/>
        </w:rPr>
        <w:t xml:space="preserve">. </w:t>
      </w:r>
    </w:p>
    <w:p w14:paraId="3E29265C" w14:textId="7A8714C0" w:rsidR="00574108" w:rsidRDefault="00B868D1" w:rsidP="007056D7">
      <w:pPr>
        <w:spacing w:line="360" w:lineRule="auto"/>
        <w:jc w:val="both"/>
        <w:rPr>
          <w:lang w:val="en-US"/>
        </w:rPr>
      </w:pPr>
      <w:r w:rsidRPr="00B53EFB">
        <w:rPr>
          <w:lang w:val="en-US"/>
        </w:rPr>
        <w:t>Questions worth asking</w:t>
      </w:r>
      <w:r w:rsidR="001D7D4F">
        <w:rPr>
          <w:lang w:val="en-US"/>
        </w:rPr>
        <w:t>: can HE execute its numerous mandates, including social mobility and enhancing equity and development,</w:t>
      </w:r>
      <w:r w:rsidR="00E87D2C" w:rsidRPr="00B53EFB">
        <w:rPr>
          <w:lang w:val="en-US"/>
        </w:rPr>
        <w:t xml:space="preserve"> especially for </w:t>
      </w:r>
      <w:r w:rsidRPr="00B53EFB">
        <w:rPr>
          <w:lang w:val="en-US"/>
        </w:rPr>
        <w:t xml:space="preserve">the </w:t>
      </w:r>
      <w:r w:rsidR="00E87D2C" w:rsidRPr="00B53EFB">
        <w:rPr>
          <w:lang w:val="en-US"/>
        </w:rPr>
        <w:t xml:space="preserve">underprivileged sections of society? If yes, at what rate could it achieve </w:t>
      </w:r>
      <w:r w:rsidRPr="00B53EFB">
        <w:rPr>
          <w:lang w:val="en-US"/>
        </w:rPr>
        <w:t xml:space="preserve">that </w:t>
      </w:r>
      <w:r w:rsidR="00E87D2C" w:rsidRPr="00B53EFB">
        <w:rPr>
          <w:lang w:val="en-US"/>
        </w:rPr>
        <w:t>and still be able to carry out its other mandates? It is the position of this dissertation that HE has indeed enhanced mobility</w:t>
      </w:r>
      <w:r w:rsidR="00940673" w:rsidRPr="00B53EFB">
        <w:rPr>
          <w:lang w:val="en-US"/>
        </w:rPr>
        <w:t>,</w:t>
      </w:r>
      <w:r w:rsidR="00E87D2C" w:rsidRPr="00B53EFB">
        <w:rPr>
          <w:lang w:val="en-US"/>
        </w:rPr>
        <w:t xml:space="preserve"> however meager that might be </w:t>
      </w:r>
      <w:r w:rsidR="00940673" w:rsidRPr="00B53EFB">
        <w:rPr>
          <w:lang w:val="en-US"/>
        </w:rPr>
        <w:t>compared to expanding the inequality gap</w:t>
      </w:r>
      <w:r w:rsidR="00E87D2C" w:rsidRPr="00B53EFB">
        <w:rPr>
          <w:lang w:val="en-US"/>
        </w:rPr>
        <w:t xml:space="preserve">. </w:t>
      </w:r>
      <w:r w:rsidRPr="00B53EFB">
        <w:rPr>
          <w:lang w:val="en-US"/>
        </w:rPr>
        <w:t xml:space="preserve">Again, it is appropriate to substantiate </w:t>
      </w:r>
      <w:r w:rsidR="007056D7" w:rsidRPr="00B53EFB">
        <w:rPr>
          <w:lang w:val="en-US"/>
        </w:rPr>
        <w:t>that</w:t>
      </w:r>
      <w:r w:rsidRPr="00B53EFB">
        <w:rPr>
          <w:lang w:val="en-US"/>
        </w:rPr>
        <w:t xml:space="preserve"> things holding underprivileged people back </w:t>
      </w:r>
      <w:r w:rsidR="007056D7" w:rsidRPr="00B53EFB">
        <w:rPr>
          <w:lang w:val="en-US"/>
        </w:rPr>
        <w:t>span far beyond education to other critical social aspects like culture and history</w:t>
      </w:r>
      <w:r w:rsidRPr="00B53EFB">
        <w:rPr>
          <w:lang w:val="en-US"/>
        </w:rPr>
        <w:t>.</w:t>
      </w:r>
      <w:r w:rsidR="007056D7" w:rsidRPr="00B53EFB">
        <w:rPr>
          <w:lang w:val="en-US"/>
        </w:rPr>
        <w:t xml:space="preserve"> </w:t>
      </w:r>
      <w:r w:rsidR="008740CD" w:rsidRPr="00B53EFB">
        <w:rPr>
          <w:lang w:val="en-US"/>
        </w:rPr>
        <w:t>Keeping this in mind</w:t>
      </w:r>
      <w:r w:rsidR="007056D7" w:rsidRPr="00B53EFB">
        <w:rPr>
          <w:lang w:val="en-US"/>
        </w:rPr>
        <w:t>;</w:t>
      </w:r>
      <w:r w:rsidR="008740CD" w:rsidRPr="00B53EFB">
        <w:rPr>
          <w:lang w:val="en-US"/>
        </w:rPr>
        <w:t xml:space="preserve"> to what proportion of the persistence of inequality among people can be attributed to HE? These</w:t>
      </w:r>
      <w:r w:rsidR="007056D7" w:rsidRPr="00B53EFB">
        <w:rPr>
          <w:lang w:val="en-US"/>
        </w:rPr>
        <w:t>, among others,</w:t>
      </w:r>
      <w:r w:rsidR="008740CD" w:rsidRPr="00B53EFB">
        <w:rPr>
          <w:lang w:val="en-US"/>
        </w:rPr>
        <w:t xml:space="preserve"> would be the focus of this dissertation. </w:t>
      </w:r>
    </w:p>
    <w:p w14:paraId="4FF66F64" w14:textId="77777777" w:rsidR="0048516C" w:rsidRDefault="0048516C" w:rsidP="007056D7">
      <w:pPr>
        <w:spacing w:line="360" w:lineRule="auto"/>
        <w:jc w:val="both"/>
        <w:rPr>
          <w:lang w:val="en-US"/>
        </w:rPr>
      </w:pPr>
    </w:p>
    <w:p w14:paraId="22F23D09" w14:textId="6FA154CB" w:rsidR="00A50DAB" w:rsidRPr="008444AA" w:rsidRDefault="00976D7B" w:rsidP="007056D7">
      <w:pPr>
        <w:spacing w:line="360" w:lineRule="auto"/>
        <w:jc w:val="both"/>
        <w:rPr>
          <w:color w:val="FF0000"/>
          <w:lang w:val="en-US"/>
        </w:rPr>
      </w:pPr>
      <w:r w:rsidRPr="008444AA">
        <w:rPr>
          <w:color w:val="FF0000"/>
          <w:lang w:val="en-US"/>
        </w:rPr>
        <w:t xml:space="preserve">Higher </w:t>
      </w:r>
      <w:r w:rsidR="00A50DAB" w:rsidRPr="008444AA">
        <w:rPr>
          <w:color w:val="FF0000"/>
          <w:lang w:val="en-US"/>
        </w:rPr>
        <w:t>E</w:t>
      </w:r>
      <w:r w:rsidRPr="008444AA">
        <w:rPr>
          <w:color w:val="FF0000"/>
          <w:lang w:val="en-US"/>
        </w:rPr>
        <w:t>ducation</w:t>
      </w:r>
      <w:r w:rsidR="00A50DAB" w:rsidRPr="008444AA">
        <w:rPr>
          <w:color w:val="FF0000"/>
          <w:lang w:val="en-US"/>
        </w:rPr>
        <w:t xml:space="preserve"> (HE)</w:t>
      </w:r>
      <w:r w:rsidRPr="008444AA">
        <w:rPr>
          <w:color w:val="FF0000"/>
          <w:lang w:val="en-US"/>
        </w:rPr>
        <w:t xml:space="preserve"> in Ghana is </w:t>
      </w:r>
      <w:r w:rsidR="0048516C" w:rsidRPr="008444AA">
        <w:rPr>
          <w:color w:val="FF0000"/>
          <w:lang w:val="en-US"/>
        </w:rPr>
        <w:t>a prestigious institution</w:t>
      </w:r>
      <w:r w:rsidR="00602C7C" w:rsidRPr="008444AA">
        <w:rPr>
          <w:color w:val="FF0000"/>
          <w:lang w:val="en-US"/>
        </w:rPr>
        <w:t xml:space="preserve"> with</w:t>
      </w:r>
      <w:r w:rsidRPr="008444AA">
        <w:rPr>
          <w:color w:val="FF0000"/>
          <w:lang w:val="en-US"/>
        </w:rPr>
        <w:t xml:space="preserve"> more meaning than just a university degree.</w:t>
      </w:r>
      <w:r w:rsidR="0048516C" w:rsidRPr="008444AA">
        <w:rPr>
          <w:color w:val="FF0000"/>
          <w:lang w:val="en-US"/>
        </w:rPr>
        <w:t xml:space="preserve"> Many are attracted to HE</w:t>
      </w:r>
      <w:r w:rsidRPr="008444AA">
        <w:rPr>
          <w:color w:val="FF0000"/>
          <w:lang w:val="en-US"/>
        </w:rPr>
        <w:t xml:space="preserve"> for the prestige of having a degree. The societal value of a degree has so much premium and </w:t>
      </w:r>
      <w:r w:rsidR="00602C7C" w:rsidRPr="008444AA">
        <w:rPr>
          <w:color w:val="FF0000"/>
          <w:lang w:val="en-US"/>
        </w:rPr>
        <w:t>has</w:t>
      </w:r>
      <w:r w:rsidRPr="008444AA">
        <w:rPr>
          <w:color w:val="FF0000"/>
          <w:lang w:val="en-US"/>
        </w:rPr>
        <w:t xml:space="preserve"> become a yardstick for passing value judgment in society. </w:t>
      </w:r>
      <w:r w:rsidR="00A50DAB" w:rsidRPr="008444AA">
        <w:rPr>
          <w:color w:val="FF0000"/>
          <w:lang w:val="en-US"/>
        </w:rPr>
        <w:t>Hence</w:t>
      </w:r>
      <w:r w:rsidR="0048516C" w:rsidRPr="008444AA">
        <w:rPr>
          <w:color w:val="FF0000"/>
          <w:lang w:val="en-US"/>
        </w:rPr>
        <w:t>,</w:t>
      </w:r>
      <w:r w:rsidR="00A50DAB" w:rsidRPr="008444AA">
        <w:rPr>
          <w:color w:val="FF0000"/>
          <w:lang w:val="en-US"/>
        </w:rPr>
        <w:t xml:space="preserve"> the appropriation of status </w:t>
      </w:r>
      <w:r w:rsidR="0048516C" w:rsidRPr="008444AA">
        <w:rPr>
          <w:color w:val="FF0000"/>
          <w:lang w:val="en-US"/>
        </w:rPr>
        <w:t>a</w:t>
      </w:r>
      <w:r w:rsidR="00A50DAB" w:rsidRPr="008444AA">
        <w:rPr>
          <w:color w:val="FF0000"/>
          <w:lang w:val="en-US"/>
        </w:rPr>
        <w:t>s prestige is mediated by the level of HE attained</w:t>
      </w:r>
      <w:r w:rsidR="003F21D8" w:rsidRPr="008444AA">
        <w:rPr>
          <w:color w:val="FF0000"/>
          <w:lang w:val="en-US"/>
        </w:rPr>
        <w:t xml:space="preserve"> </w:t>
      </w:r>
      <w:r w:rsidR="0048516C" w:rsidRPr="008444AA">
        <w:rPr>
          <w:color w:val="FF0000"/>
          <w:lang w:val="en-US"/>
        </w:rPr>
        <w:fldChar w:fldCharType="begin"/>
      </w:r>
      <w:r w:rsidR="0048516C" w:rsidRPr="008444AA">
        <w:rPr>
          <w:color w:val="FF0000"/>
          <w:lang w:val="en-US"/>
        </w:rPr>
        <w:instrText xml:space="preserve"> ADDIN ZOTERO_ITEM CSL_CITATION {"citationID":"2npLGgH2","properties":{"formattedCitation":"(Morley, 2012)","plainCitation":"(Morley, 2012)","noteIndex":0},"citationItems":[{"id":566,"uris":["http://zotero.org/users/9364462/items/7J5EA49R"],"itemData":{"id":566,"type":"chapter","container-title":"Widening Participation in Higher Education: Casting the Net Wide?","page":"245-262","publisher":"Springer","title":"Experiencing higher education in Ghana and Tanzania: the symbolic power of being a student","author":[{"family":"Morley","given":"Louise"}],"issued":{"date-parts":[["2012"]]}}}],"schema":"https://github.com/citation-style-language/schema/raw/master/csl-citation.json"} </w:instrText>
      </w:r>
      <w:r w:rsidR="0048516C" w:rsidRPr="008444AA">
        <w:rPr>
          <w:color w:val="FF0000"/>
          <w:lang w:val="en-US"/>
        </w:rPr>
        <w:fldChar w:fldCharType="separate"/>
      </w:r>
      <w:r w:rsidR="0048516C" w:rsidRPr="008444AA">
        <w:rPr>
          <w:noProof/>
          <w:color w:val="FF0000"/>
          <w:lang w:val="en-US"/>
        </w:rPr>
        <w:t>(Morley, 2012)</w:t>
      </w:r>
      <w:r w:rsidR="0048516C" w:rsidRPr="008444AA">
        <w:rPr>
          <w:color w:val="FF0000"/>
          <w:lang w:val="en-US"/>
        </w:rPr>
        <w:fldChar w:fldCharType="end"/>
      </w:r>
    </w:p>
    <w:p w14:paraId="76F63970" w14:textId="77777777" w:rsidR="0048516C" w:rsidRDefault="0048516C" w:rsidP="007056D7">
      <w:pPr>
        <w:spacing w:line="360" w:lineRule="auto"/>
        <w:jc w:val="both"/>
        <w:rPr>
          <w:lang w:val="en-US"/>
        </w:rPr>
      </w:pPr>
    </w:p>
    <w:p w14:paraId="502531A1" w14:textId="71EDC9C9" w:rsidR="00976D7B" w:rsidRDefault="00976D7B" w:rsidP="007056D7">
      <w:pPr>
        <w:spacing w:line="360" w:lineRule="auto"/>
        <w:jc w:val="both"/>
        <w:rPr>
          <w:lang w:val="en-US"/>
        </w:rPr>
      </w:pPr>
      <w:r>
        <w:rPr>
          <w:lang w:val="en-US"/>
        </w:rPr>
        <w:t>In addition</w:t>
      </w:r>
      <w:r w:rsidR="00602C7C">
        <w:rPr>
          <w:lang w:val="en-US"/>
        </w:rPr>
        <w:t>, HE qualification is the gate standing between employment and unemployment, even though that statement is no longer valid</w:t>
      </w:r>
      <w:r>
        <w:rPr>
          <w:lang w:val="en-US"/>
        </w:rPr>
        <w:t xml:space="preserve">. </w:t>
      </w:r>
      <w:r w:rsidR="00A50DAB">
        <w:rPr>
          <w:lang w:val="en-US"/>
        </w:rPr>
        <w:t xml:space="preserve">Nonetheless, a degree signals eligibility for employment </w:t>
      </w:r>
      <w:r w:rsidR="00602C7C">
        <w:rPr>
          <w:lang w:val="en-US"/>
        </w:rPr>
        <w:t>in</w:t>
      </w:r>
      <w:r w:rsidR="00A50DAB">
        <w:rPr>
          <w:lang w:val="en-US"/>
        </w:rPr>
        <w:t xml:space="preserve"> skilled jobs.</w:t>
      </w:r>
      <w:r w:rsidR="00602C7C">
        <w:rPr>
          <w:lang w:val="en-US"/>
        </w:rPr>
        <w:t xml:space="preserve"> Also, as </w:t>
      </w:r>
      <w:r w:rsidR="0048516C">
        <w:rPr>
          <w:lang w:val="en-US"/>
        </w:rPr>
        <w:t>Human Capital Theorists advocate, education directly affects</w:t>
      </w:r>
      <w:r w:rsidR="00602C7C">
        <w:rPr>
          <w:lang w:val="en-US"/>
        </w:rPr>
        <w:t xml:space="preserve"> salary</w:t>
      </w:r>
      <w:r w:rsidR="003F21D8">
        <w:rPr>
          <w:lang w:val="en-US"/>
        </w:rPr>
        <w:t xml:space="preserve"> </w:t>
      </w:r>
      <w:r w:rsidR="0048516C">
        <w:rPr>
          <w:lang w:val="en-US"/>
        </w:rPr>
        <w:fldChar w:fldCharType="begin"/>
      </w:r>
      <w:r w:rsidR="00D62927">
        <w:rPr>
          <w:lang w:val="en-US"/>
        </w:rPr>
        <w:instrText xml:space="preserve"> ADDIN ZOTERO_ITEM CSL_CITATION {"citationID":"oDrUgUWx","properties":{"formattedCitation":"(Holden &amp; Biddle, 2017)","plainCitation":"(Holden &amp; Biddle, 2017)","noteIndex":0},"citationItems":[{"id":10,"uris":["http://zotero.org/users/9364462/items/FRYNJTKB"],"itemData":{"id":10,"type":"article-journal","container-title":"History of Political Economy","DOI":"10.1215/00182702-4296305","ISSN":"0018-2702, 1527-1919","issue":"4","language":"en","page":"537-574","source":"DOI.org (Crossref)","title":"The Introduction of Human Capital Theory into Education Policy in the United States","volume":"49","author":[{"family":"Holden","given":"Laura"},{"family":"Biddle","given":"Jeff"}],"issued":{"date-parts":[["2017",12,1]]}}}],"schema":"https://github.com/citation-style-language/schema/raw/master/csl-citation.json"} </w:instrText>
      </w:r>
      <w:r w:rsidR="0048516C">
        <w:rPr>
          <w:lang w:val="en-US"/>
        </w:rPr>
        <w:fldChar w:fldCharType="separate"/>
      </w:r>
      <w:r w:rsidR="00D62927">
        <w:rPr>
          <w:noProof/>
          <w:lang w:val="en-US"/>
        </w:rPr>
        <w:t>(Holden &amp; Biddle, 2017)</w:t>
      </w:r>
      <w:r w:rsidR="0048516C">
        <w:rPr>
          <w:lang w:val="en-US"/>
        </w:rPr>
        <w:fldChar w:fldCharType="end"/>
      </w:r>
    </w:p>
    <w:p w14:paraId="54CE1A5B" w14:textId="77777777" w:rsidR="00D62927" w:rsidRDefault="00D62927" w:rsidP="007056D7">
      <w:pPr>
        <w:spacing w:line="360" w:lineRule="auto"/>
        <w:jc w:val="both"/>
        <w:rPr>
          <w:lang w:val="en-US"/>
        </w:rPr>
      </w:pPr>
    </w:p>
    <w:p w14:paraId="34113FB0" w14:textId="77777777" w:rsidR="00CF75F0" w:rsidRDefault="0067253E" w:rsidP="007056D7">
      <w:pPr>
        <w:spacing w:line="360" w:lineRule="auto"/>
        <w:jc w:val="both"/>
        <w:rPr>
          <w:lang w:val="en-US"/>
        </w:rPr>
      </w:pPr>
      <w:r>
        <w:rPr>
          <w:lang w:val="en-US"/>
        </w:rPr>
        <w:lastRenderedPageBreak/>
        <w:t>He has been held as a deliverer of development in Ghana with the ability to alleviate poverty and bridge development gaps among the regions of Ghana</w:t>
      </w:r>
      <w:r w:rsidR="00525FF8">
        <w:rPr>
          <w:lang w:val="en-US"/>
        </w:rPr>
        <w:t xml:space="preserve">. However, this belief has been shaken by so many ills in the HE space. Like many other colonial African countries, Ghana inherited an elitist HE system that served only a few in the colonial ages </w:t>
      </w:r>
      <w:r w:rsidR="00525FF8">
        <w:rPr>
          <w:lang w:val="en-US"/>
        </w:rPr>
        <w:fldChar w:fldCharType="begin"/>
      </w:r>
      <w:r w:rsidR="00525FF8">
        <w:rPr>
          <w:lang w:val="en-US"/>
        </w:rPr>
        <w:instrText xml:space="preserve"> ADDIN ZOTERO_ITEM CSL_CITATION {"citationID":"jIt0RwkO","properties":{"formattedCitation":"(Amuzu, 2019)","plainCitation":"(Amuzu, 2019)","noteIndex":0},"citationItems":[{"id":109,"uris":["http://zotero.org/users/9364462/items/PN9SNFFP"],"itemData":{"id":109,"type":"article-journal","abstract":"[Contemporary higher education in Ghana and many parts of Africa has European colonial antecedents. In spite of the many goals that it aspired to achieve, a preoccupation was to nurture an elite group. Though widely used, the concept of elite and elitism is vague and hardly conceptualized. It hoovers from status—occupants of the apex or top echelons of an organization/society, to consumption—people with immense wealth. Influence, on the other hand, seems to be a common denominator in both cases. But, does this capture the scope of the phenomenon? This article engages people who have worked in different capacities in Ghana's higher education space to examine the deeper meanings that could be embedded in elitism, elicits conceptualizations of elitism, and further finds out how elitist higher education is in Ghana. Ultimately, the article intends to initiate a conversation on whether indeed there are elites being produced from the university system. This study was done with reference to an empirical study on decolonizing higher education in Ghana.]","archive":"JSTOR","container-title":"Journal of Black Studies","ISSN":"00219347, 15524566","issue":"8","note":"publisher: Sage Publications, Inc.","page":"787-808","title":"The Elite, Elitism, and Ensuing Conversations in Ghana's Higher Education","volume":"50","author":[{"family":"Amuzu","given":"Delali"}],"issued":{"date-parts":[["2019"]]}}}],"schema":"https://github.com/citation-style-language/schema/raw/master/csl-citation.json"} </w:instrText>
      </w:r>
      <w:r w:rsidR="00525FF8">
        <w:rPr>
          <w:lang w:val="en-US"/>
        </w:rPr>
        <w:fldChar w:fldCharType="separate"/>
      </w:r>
      <w:r w:rsidR="00525FF8">
        <w:rPr>
          <w:noProof/>
          <w:lang w:val="en-US"/>
        </w:rPr>
        <w:t>(Amuzu, 2019)</w:t>
      </w:r>
      <w:r w:rsidR="00525FF8">
        <w:rPr>
          <w:lang w:val="en-US"/>
        </w:rPr>
        <w:fldChar w:fldCharType="end"/>
      </w:r>
      <w:r w:rsidR="00525FF8">
        <w:rPr>
          <w:lang w:val="en-US"/>
        </w:rPr>
        <w:t xml:space="preserve">. </w:t>
      </w:r>
      <w:r>
        <w:rPr>
          <w:lang w:val="en-US"/>
        </w:rPr>
        <w:t xml:space="preserve">The </w:t>
      </w:r>
      <w:r w:rsidR="00CF75F0">
        <w:rPr>
          <w:lang w:val="en-US"/>
        </w:rPr>
        <w:t xml:space="preserve">structure of the HE landscape in Ghana, among other </w:t>
      </w:r>
      <w:r>
        <w:rPr>
          <w:lang w:val="en-US"/>
        </w:rPr>
        <w:t xml:space="preserve">challenges </w:t>
      </w:r>
      <w:r w:rsidR="00CF75F0">
        <w:rPr>
          <w:lang w:val="en-US"/>
        </w:rPr>
        <w:t>like</w:t>
      </w:r>
      <w:r>
        <w:rPr>
          <w:lang w:val="en-US"/>
        </w:rPr>
        <w:t xml:space="preserve"> inequalities </w:t>
      </w:r>
      <w:r w:rsidR="00CF75F0">
        <w:rPr>
          <w:lang w:val="en-US"/>
        </w:rPr>
        <w:t xml:space="preserve">among constituents, the fact that the growing massification has not addressed inequalities inherent in the HE system, the inability of policy initiatives, the proliferation of neoliberal policies in HE resulting in the marketization of tertiary education, geographic disparities, financial barriers and the lack of support systems </w:t>
      </w:r>
      <w:r w:rsidR="00CF75F0">
        <w:rPr>
          <w:lang w:val="en-US"/>
        </w:rPr>
        <w:fldChar w:fldCharType="begin"/>
      </w:r>
      <w:r w:rsidR="00CF75F0">
        <w:rPr>
          <w:lang w:val="en-US"/>
        </w:rPr>
        <w:instrText xml:space="preserve"> ADDIN ZOTERO_ITEM CSL_CITATION {"citationID":"AuhotVoR","properties":{"formattedCitation":"(Ayelazuno &amp; Aziabah, 2021)","plainCitation":"(Ayelazuno &amp; Aziabah, 2021)","noteIndex":0},"citationItems":[{"id":202,"uris":["http://zotero.org/users/9364462/items/RZ3TSG98"],"itemData":{"id":202,"type":"report","publisher":"UNRISD Working Paper","title":"Leaving no one behind in Ghana through university education: Interrogating spatial, gender and class inequalities","author":[{"family":"Ayelazuno","given":"Jasper Abembia"},{"family":"Aziabah","given":"Maxwell A."}],"issued":{"date-parts":[["2021"]]}}}],"schema":"https://github.com/citation-style-language/schema/raw/master/csl-citation.json"} </w:instrText>
      </w:r>
      <w:r w:rsidR="00CF75F0">
        <w:rPr>
          <w:lang w:val="en-US"/>
        </w:rPr>
        <w:fldChar w:fldCharType="separate"/>
      </w:r>
      <w:r w:rsidR="00CF75F0">
        <w:rPr>
          <w:noProof/>
          <w:lang w:val="en-US"/>
        </w:rPr>
        <w:t>(Ayelazuno &amp; Aziabah, 2021)</w:t>
      </w:r>
      <w:r w:rsidR="00CF75F0">
        <w:rPr>
          <w:lang w:val="en-US"/>
        </w:rPr>
        <w:fldChar w:fldCharType="end"/>
      </w:r>
      <w:r w:rsidR="00CF75F0">
        <w:rPr>
          <w:lang w:val="en-US"/>
        </w:rPr>
        <w:t>.</w:t>
      </w:r>
    </w:p>
    <w:p w14:paraId="38525184" w14:textId="0364F63B" w:rsidR="009757D5" w:rsidRPr="008444AA" w:rsidRDefault="00CF75F0" w:rsidP="009757D5">
      <w:pPr>
        <w:spacing w:line="360" w:lineRule="auto"/>
        <w:jc w:val="both"/>
        <w:rPr>
          <w:color w:val="FF0000"/>
          <w:lang w:val="tr-TR"/>
        </w:rPr>
      </w:pPr>
      <w:r w:rsidRPr="008444AA">
        <w:rPr>
          <w:color w:val="FF0000"/>
          <w:lang w:val="en-US"/>
        </w:rPr>
        <w:t xml:space="preserve">On geographical disparities, </w:t>
      </w:r>
      <w:proofErr w:type="gramStart"/>
      <w:r w:rsidRPr="008444AA">
        <w:rPr>
          <w:color w:val="FF0000"/>
          <w:lang w:val="en-US"/>
        </w:rPr>
        <w:t>HE</w:t>
      </w:r>
      <w:proofErr w:type="gramEnd"/>
      <w:r w:rsidRPr="008444AA">
        <w:rPr>
          <w:color w:val="FF0000"/>
          <w:lang w:val="en-US"/>
        </w:rPr>
        <w:t xml:space="preserve"> education is negatively skewed</w:t>
      </w:r>
      <w:r w:rsidR="009757D5" w:rsidRPr="008444AA">
        <w:rPr>
          <w:color w:val="FF0000"/>
          <w:lang w:val="en-US"/>
        </w:rPr>
        <w:t xml:space="preserve"> in Ghana. </w:t>
      </w:r>
      <w:r w:rsidRPr="008444AA">
        <w:rPr>
          <w:color w:val="FF0000"/>
          <w:lang w:val="en-US"/>
        </w:rPr>
        <w:t xml:space="preserve"> Northern Ghana is 50 years behind the South regarding educational and development outreach (</w:t>
      </w:r>
      <w:proofErr w:type="spellStart"/>
      <w:r w:rsidRPr="008444AA">
        <w:rPr>
          <w:color w:val="FF0000"/>
          <w:lang w:val="en-US"/>
        </w:rPr>
        <w:t>Ayelazuno</w:t>
      </w:r>
      <w:proofErr w:type="spellEnd"/>
      <w:r w:rsidRPr="008444AA">
        <w:rPr>
          <w:color w:val="FF0000"/>
          <w:lang w:val="en-US"/>
        </w:rPr>
        <w:t xml:space="preserve"> &amp;</w:t>
      </w:r>
      <w:r w:rsidR="009757D5" w:rsidRPr="008444AA">
        <w:rPr>
          <w:color w:val="FF0000"/>
          <w:lang w:val="en-US"/>
        </w:rPr>
        <w:t xml:space="preserve"> </w:t>
      </w:r>
      <w:proofErr w:type="spellStart"/>
      <w:r w:rsidRPr="008444AA">
        <w:rPr>
          <w:color w:val="FF0000"/>
          <w:lang w:val="en-US"/>
        </w:rPr>
        <w:t>Aziabah</w:t>
      </w:r>
      <w:proofErr w:type="spellEnd"/>
      <w:r w:rsidRPr="008444AA">
        <w:rPr>
          <w:color w:val="FF0000"/>
          <w:lang w:val="en-US"/>
        </w:rPr>
        <w:t xml:space="preserve">, 2021; </w:t>
      </w:r>
      <w:proofErr w:type="spellStart"/>
      <w:r w:rsidRPr="008444AA">
        <w:rPr>
          <w:color w:val="FF0000"/>
          <w:lang w:val="en-US"/>
        </w:rPr>
        <w:t>Senadza</w:t>
      </w:r>
      <w:proofErr w:type="spellEnd"/>
      <w:r w:rsidRPr="008444AA">
        <w:rPr>
          <w:color w:val="FF0000"/>
          <w:lang w:val="en-US"/>
        </w:rPr>
        <w:t>, 2012 &amp; Thomas, 1974).</w:t>
      </w:r>
      <w:r w:rsidR="009757D5" w:rsidRPr="008444AA">
        <w:rPr>
          <w:color w:val="FF0000"/>
          <w:lang w:val="en-US"/>
        </w:rPr>
        <w:t xml:space="preserve"> For example, the first university was established in 1948 in Ghana, and Northern Ghana had its first university only in 1992, serving three regions and more. In addition to that, there are 74 private universities and university colleges with valid accreditation in the country (NCTE 2017b), of which almost 65 percent (48) are in Ghana’s capital, Accra, 10.8 percent (8) in Kumasi, and 5.4 percent (4) in Tema. The rest are spread thinly across mainly urban centers in the southern part of the country, with only three located in northern Ghana, specifically in the regional capitals of Tamale (Northern Region), Bolgatanga (Upper East Region), and </w:t>
      </w:r>
      <w:proofErr w:type="spellStart"/>
      <w:r w:rsidR="009757D5" w:rsidRPr="008444AA">
        <w:rPr>
          <w:color w:val="FF0000"/>
          <w:lang w:val="en-US"/>
        </w:rPr>
        <w:t>Wa</w:t>
      </w:r>
      <w:proofErr w:type="spellEnd"/>
      <w:r w:rsidR="009757D5" w:rsidRPr="008444AA">
        <w:rPr>
          <w:color w:val="FF0000"/>
          <w:lang w:val="en-US"/>
        </w:rPr>
        <w:t xml:space="preserve"> (Upper West Region). </w:t>
      </w:r>
    </w:p>
    <w:p w14:paraId="3ABA745C" w14:textId="77777777" w:rsidR="005833A5" w:rsidRPr="008444AA" w:rsidRDefault="009757D5" w:rsidP="009757D5">
      <w:pPr>
        <w:spacing w:line="360" w:lineRule="auto"/>
        <w:jc w:val="both"/>
        <w:rPr>
          <w:color w:val="FF0000"/>
          <w:lang w:val="en-US"/>
        </w:rPr>
      </w:pPr>
      <w:r w:rsidRPr="008444AA">
        <w:rPr>
          <w:color w:val="FF0000"/>
          <w:lang w:val="en-US"/>
        </w:rPr>
        <w:t xml:space="preserve">On another front, </w:t>
      </w:r>
      <w:r w:rsidR="005833A5" w:rsidRPr="008444AA">
        <w:rPr>
          <w:color w:val="FF0000"/>
          <w:lang w:val="en-US"/>
        </w:rPr>
        <w:t>there are geographical disparities in Ghana: nearly half (49.1%) of Ghana’s population lives in rural areas (GSS 2013); this highly uneven distribution of universities has negative implications regarding access by the rural poor. Proximity to a tertiary institution reduces costs in terms of transportation and housing.</w:t>
      </w:r>
    </w:p>
    <w:p w14:paraId="0EA20EE7" w14:textId="49E9048D" w:rsidR="005833A5" w:rsidRPr="008444AA" w:rsidRDefault="005833A5" w:rsidP="005833A5">
      <w:pPr>
        <w:autoSpaceDE w:val="0"/>
        <w:autoSpaceDN w:val="0"/>
        <w:adjustRightInd w:val="0"/>
        <w:spacing w:line="360" w:lineRule="auto"/>
        <w:jc w:val="both"/>
        <w:rPr>
          <w:rFonts w:eastAsiaTheme="minorHAnsi"/>
          <w:color w:val="FF0000"/>
          <w:lang w:val="en-US"/>
        </w:rPr>
      </w:pPr>
      <w:r w:rsidRPr="008444AA">
        <w:rPr>
          <w:color w:val="FF0000"/>
          <w:lang w:val="en-US"/>
        </w:rPr>
        <w:t xml:space="preserve">Ghana </w:t>
      </w:r>
      <w:r w:rsidRPr="008444AA">
        <w:rPr>
          <w:rFonts w:eastAsiaTheme="minorHAnsi"/>
          <w:color w:val="FF0000"/>
          <w:lang w:val="en-US"/>
        </w:rPr>
        <w:t>implemented structural adjustment programs (SAPs) in 1983 (</w:t>
      </w:r>
      <w:proofErr w:type="spellStart"/>
      <w:r w:rsidRPr="008444AA">
        <w:rPr>
          <w:rFonts w:eastAsiaTheme="minorHAnsi"/>
          <w:color w:val="FF0000"/>
          <w:lang w:val="en-US"/>
        </w:rPr>
        <w:t>Ayelazuno</w:t>
      </w:r>
      <w:proofErr w:type="spellEnd"/>
      <w:r w:rsidRPr="008444AA">
        <w:rPr>
          <w:rFonts w:eastAsiaTheme="minorHAnsi"/>
          <w:color w:val="FF0000"/>
          <w:lang w:val="en-US"/>
        </w:rPr>
        <w:t xml:space="preserve"> 2014)</w:t>
      </w:r>
      <w:r w:rsidR="00625133" w:rsidRPr="008444AA">
        <w:rPr>
          <w:rFonts w:eastAsiaTheme="minorHAnsi"/>
          <w:color w:val="FF0000"/>
          <w:lang w:val="en-US"/>
        </w:rPr>
        <w:t>, decreasing</w:t>
      </w:r>
      <w:r w:rsidRPr="008444AA">
        <w:rPr>
          <w:rFonts w:eastAsiaTheme="minorHAnsi"/>
          <w:color w:val="FF0000"/>
          <w:lang w:val="en-US"/>
        </w:rPr>
        <w:t xml:space="preserve"> government expenditure affecting HE. This development shifted the cost of HE to families and students, worsening the rights of students from disadvantaged backgrounds. Also, the policy led to the abolition of favorable financial support schemes supporting students from underprivileged backgrounds. These developments took a toll on the structural mobility ensured by HE, and </w:t>
      </w:r>
      <w:r w:rsidR="00577088" w:rsidRPr="008444AA">
        <w:rPr>
          <w:rFonts w:eastAsiaTheme="minorHAnsi"/>
          <w:color w:val="FF0000"/>
          <w:lang w:val="en-US"/>
        </w:rPr>
        <w:t>social justice issues</w:t>
      </w:r>
      <w:r w:rsidRPr="008444AA">
        <w:rPr>
          <w:rFonts w:eastAsiaTheme="minorHAnsi"/>
          <w:color w:val="FF0000"/>
          <w:lang w:val="en-US"/>
        </w:rPr>
        <w:t xml:space="preserve"> </w:t>
      </w:r>
      <w:r w:rsidR="00577088" w:rsidRPr="008444AA">
        <w:rPr>
          <w:rFonts w:eastAsiaTheme="minorHAnsi"/>
          <w:color w:val="FF0000"/>
          <w:lang w:val="en-US"/>
        </w:rPr>
        <w:t>became</w:t>
      </w:r>
      <w:r w:rsidRPr="008444AA">
        <w:rPr>
          <w:rFonts w:eastAsiaTheme="minorHAnsi"/>
          <w:color w:val="FF0000"/>
          <w:lang w:val="en-US"/>
        </w:rPr>
        <w:t xml:space="preserve"> increasingly prominent in Ghana’s HE system. </w:t>
      </w:r>
      <w:r w:rsidR="00577088" w:rsidRPr="008444AA">
        <w:rPr>
          <w:rFonts w:eastAsiaTheme="minorHAnsi"/>
          <w:color w:val="FF0000"/>
          <w:lang w:val="en-US"/>
        </w:rPr>
        <w:t>They</w:t>
      </w:r>
      <w:r w:rsidRPr="008444AA">
        <w:rPr>
          <w:rFonts w:eastAsiaTheme="minorHAnsi"/>
          <w:color w:val="FF0000"/>
          <w:lang w:val="en-US"/>
        </w:rPr>
        <w:t xml:space="preserve"> </w:t>
      </w:r>
      <w:r w:rsidR="009C1786" w:rsidRPr="008444AA">
        <w:rPr>
          <w:rFonts w:eastAsiaTheme="minorHAnsi"/>
          <w:color w:val="FF0000"/>
          <w:lang w:val="en-US"/>
        </w:rPr>
        <w:t>argued</w:t>
      </w:r>
      <w:r w:rsidR="00625133" w:rsidRPr="008444AA">
        <w:rPr>
          <w:rFonts w:eastAsiaTheme="minorHAnsi"/>
          <w:color w:val="FF0000"/>
          <w:lang w:val="en-US"/>
        </w:rPr>
        <w:t xml:space="preserve"> that HE is partly responsible for reproducing inequalities in</w:t>
      </w:r>
      <w:r w:rsidRPr="008444AA">
        <w:rPr>
          <w:rFonts w:eastAsiaTheme="minorHAnsi"/>
          <w:color w:val="FF0000"/>
          <w:lang w:val="en-US"/>
        </w:rPr>
        <w:t xml:space="preserve"> </w:t>
      </w:r>
      <w:r w:rsidR="009C1786" w:rsidRPr="008444AA">
        <w:rPr>
          <w:rFonts w:eastAsiaTheme="minorHAnsi"/>
          <w:color w:val="FF0000"/>
          <w:lang w:val="en-US"/>
        </w:rPr>
        <w:t>the Ghana Field (</w:t>
      </w:r>
      <w:proofErr w:type="spellStart"/>
      <w:r w:rsidR="009C1786" w:rsidRPr="008444AA">
        <w:rPr>
          <w:rFonts w:eastAsiaTheme="minorHAnsi"/>
          <w:color w:val="FF0000"/>
          <w:lang w:val="en-US"/>
        </w:rPr>
        <w:t>Ayelazuno</w:t>
      </w:r>
      <w:proofErr w:type="spellEnd"/>
      <w:r w:rsidR="009C1786" w:rsidRPr="008444AA">
        <w:rPr>
          <w:rFonts w:eastAsiaTheme="minorHAnsi"/>
          <w:color w:val="FF0000"/>
          <w:lang w:val="en-US"/>
        </w:rPr>
        <w:t xml:space="preserve"> &amp; </w:t>
      </w:r>
      <w:proofErr w:type="spellStart"/>
      <w:r w:rsidR="009C1786" w:rsidRPr="008444AA">
        <w:rPr>
          <w:rFonts w:eastAsiaTheme="minorHAnsi"/>
          <w:color w:val="FF0000"/>
          <w:lang w:val="en-US"/>
        </w:rPr>
        <w:t>Aziabah</w:t>
      </w:r>
      <w:proofErr w:type="spellEnd"/>
      <w:r w:rsidR="009C1786" w:rsidRPr="008444AA">
        <w:rPr>
          <w:rFonts w:eastAsiaTheme="minorHAnsi"/>
          <w:color w:val="FF0000"/>
          <w:lang w:val="en-US"/>
        </w:rPr>
        <w:t xml:space="preserve">, 2021) and even in the </w:t>
      </w:r>
      <w:r w:rsidR="00577088" w:rsidRPr="008444AA">
        <w:rPr>
          <w:rFonts w:eastAsiaTheme="minorHAnsi"/>
          <w:color w:val="FF0000"/>
          <w:lang w:val="en-US"/>
        </w:rPr>
        <w:t xml:space="preserve">Africa </w:t>
      </w:r>
      <w:r w:rsidR="00577088" w:rsidRPr="008444AA">
        <w:rPr>
          <w:rFonts w:eastAsiaTheme="minorHAnsi"/>
          <w:color w:val="FF0000"/>
          <w:lang w:val="en-US"/>
        </w:rPr>
        <w:fldChar w:fldCharType="begin"/>
      </w:r>
      <w:r w:rsidR="00577088" w:rsidRPr="008444AA">
        <w:rPr>
          <w:rFonts w:eastAsiaTheme="minorHAnsi"/>
          <w:color w:val="FF0000"/>
          <w:lang w:val="en-US"/>
        </w:rPr>
        <w:instrText xml:space="preserve"> ADDIN ZOTERO_ITEM CSL_CITATION {"citationID":"3EdItA0A","properties":{"formattedCitation":"(Lebeau &amp; Oanda, 2020)","plainCitation":"(Lebeau &amp; Oanda, 2020)","noteIndex":0},"citationItems":[{"id":549,"uris":["http://zotero.org/users/9364462/items/B2XC3V8Y"],"itemData":{"id":549,"type":"report","publisher":"UNRISD Working Paper","title":"Higher education expansion and social inequalities in Sub-Saharan Africa: Conceptual and empirical perspectives","author":[{"family":"Lebeau","given":"Yann"},{"family":"Oanda","given":"Ibrahim O."}],"issued":{"date-parts":[["2020"]]}}}],"schema":"https://github.com/citation-style-language/schema/raw/master/csl-citation.json"} </w:instrText>
      </w:r>
      <w:r w:rsidR="00577088" w:rsidRPr="008444AA">
        <w:rPr>
          <w:rFonts w:eastAsiaTheme="minorHAnsi"/>
          <w:color w:val="FF0000"/>
          <w:lang w:val="en-US"/>
        </w:rPr>
        <w:fldChar w:fldCharType="separate"/>
      </w:r>
      <w:r w:rsidR="00577088" w:rsidRPr="008444AA">
        <w:rPr>
          <w:rFonts w:eastAsiaTheme="minorHAnsi"/>
          <w:noProof/>
          <w:color w:val="FF0000"/>
          <w:lang w:val="en-US"/>
        </w:rPr>
        <w:t>(Lebeau &amp; Oanda, 2020)</w:t>
      </w:r>
      <w:r w:rsidR="00577088" w:rsidRPr="008444AA">
        <w:rPr>
          <w:rFonts w:eastAsiaTheme="minorHAnsi"/>
          <w:color w:val="FF0000"/>
          <w:lang w:val="en-US"/>
        </w:rPr>
        <w:fldChar w:fldCharType="end"/>
      </w:r>
      <w:r w:rsidR="00DF5BEB" w:rsidRPr="008444AA">
        <w:rPr>
          <w:rFonts w:eastAsiaTheme="minorHAnsi"/>
          <w:color w:val="FF0000"/>
          <w:lang w:val="en-US"/>
        </w:rPr>
        <w:t>.</w:t>
      </w:r>
    </w:p>
    <w:p w14:paraId="33A55091" w14:textId="77777777" w:rsidR="00DF24C6" w:rsidRPr="008444AA" w:rsidRDefault="00253A7B" w:rsidP="005833A5">
      <w:pPr>
        <w:autoSpaceDE w:val="0"/>
        <w:autoSpaceDN w:val="0"/>
        <w:adjustRightInd w:val="0"/>
        <w:spacing w:line="360" w:lineRule="auto"/>
        <w:jc w:val="both"/>
        <w:rPr>
          <w:rFonts w:eastAsiaTheme="minorHAnsi"/>
          <w:color w:val="FF0000"/>
          <w:lang w:val="en-US"/>
        </w:rPr>
      </w:pPr>
      <w:r w:rsidRPr="008444AA">
        <w:rPr>
          <w:rFonts w:eastAsiaTheme="minorHAnsi"/>
          <w:color w:val="FF0000"/>
          <w:lang w:val="en-US"/>
        </w:rPr>
        <w:t>Furthermore</w:t>
      </w:r>
      <w:r w:rsidR="009C1786" w:rsidRPr="008444AA">
        <w:rPr>
          <w:rFonts w:eastAsiaTheme="minorHAnsi"/>
          <w:color w:val="FF0000"/>
          <w:lang w:val="en-US"/>
        </w:rPr>
        <w:t xml:space="preserve">, tertiary institutions policies have also been touted as sources of inequality in HE. </w:t>
      </w:r>
      <w:r w:rsidRPr="008444AA">
        <w:rPr>
          <w:rFonts w:eastAsiaTheme="minorHAnsi"/>
          <w:color w:val="FF0000"/>
          <w:lang w:val="en-US"/>
        </w:rPr>
        <w:t xml:space="preserve"> (2021) &amp; </w:t>
      </w:r>
      <w:proofErr w:type="spellStart"/>
      <w:r w:rsidRPr="008444AA">
        <w:rPr>
          <w:rFonts w:eastAsiaTheme="minorHAnsi"/>
          <w:color w:val="FF0000"/>
          <w:lang w:val="en-US"/>
        </w:rPr>
        <w:t>Lebeau</w:t>
      </w:r>
      <w:proofErr w:type="spellEnd"/>
      <w:r w:rsidRPr="008444AA">
        <w:rPr>
          <w:rFonts w:eastAsiaTheme="minorHAnsi"/>
          <w:color w:val="FF0000"/>
          <w:lang w:val="en-US"/>
        </w:rPr>
        <w:t xml:space="preserve"> &amp; </w:t>
      </w:r>
      <w:proofErr w:type="spellStart"/>
      <w:r w:rsidRPr="008444AA">
        <w:rPr>
          <w:rFonts w:eastAsiaTheme="minorHAnsi"/>
          <w:color w:val="FF0000"/>
          <w:lang w:val="en-US"/>
        </w:rPr>
        <w:t>Oanda</w:t>
      </w:r>
      <w:proofErr w:type="spellEnd"/>
      <w:r w:rsidRPr="008444AA">
        <w:rPr>
          <w:rFonts w:eastAsiaTheme="minorHAnsi"/>
          <w:color w:val="FF0000"/>
          <w:lang w:val="en-US"/>
        </w:rPr>
        <w:t xml:space="preserve"> (2020) raised issues concerning</w:t>
      </w:r>
      <w:r w:rsidR="003C4B8C" w:rsidRPr="008444AA">
        <w:rPr>
          <w:rFonts w:eastAsiaTheme="minorHAnsi"/>
          <w:color w:val="FF0000"/>
          <w:lang w:val="en-US"/>
        </w:rPr>
        <w:t xml:space="preserve"> HE institutions' role in exacerbating </w:t>
      </w:r>
      <w:r w:rsidR="003C4B8C" w:rsidRPr="008444AA">
        <w:rPr>
          <w:rFonts w:eastAsiaTheme="minorHAnsi"/>
          <w:color w:val="FF0000"/>
          <w:lang w:val="en-US"/>
        </w:rPr>
        <w:lastRenderedPageBreak/>
        <w:t>the social inequality problem. Some institutions’ admission criteria and their money-generating methods exclude certain groups of people from underprivileged backgrounds.</w:t>
      </w:r>
    </w:p>
    <w:p w14:paraId="39586D21" w14:textId="0B20EE24" w:rsidR="00DE5128" w:rsidRPr="008444AA" w:rsidRDefault="00DF24C6" w:rsidP="005833A5">
      <w:pPr>
        <w:autoSpaceDE w:val="0"/>
        <w:autoSpaceDN w:val="0"/>
        <w:adjustRightInd w:val="0"/>
        <w:spacing w:line="360" w:lineRule="auto"/>
        <w:jc w:val="both"/>
        <w:rPr>
          <w:rFonts w:eastAsiaTheme="minorHAnsi"/>
          <w:color w:val="FF0000"/>
          <w:lang w:val="en-US"/>
        </w:rPr>
      </w:pPr>
      <w:r w:rsidRPr="008444AA">
        <w:rPr>
          <w:rFonts w:eastAsiaTheme="minorHAnsi"/>
          <w:color w:val="FF0000"/>
          <w:lang w:val="en-US"/>
        </w:rPr>
        <w:t xml:space="preserve">The growing infiltration of private HEIs has only worsened the plight and introduced new forms of exclusion. Indeed, there have been documented facts that massification efforts have only extended the dimensions of inequalities in the HE space, especially in the West African sub-region </w:t>
      </w:r>
      <w:r w:rsidRPr="008444AA">
        <w:rPr>
          <w:rFonts w:eastAsiaTheme="minorHAnsi"/>
          <w:color w:val="FF0000"/>
          <w:lang w:val="en-US"/>
        </w:rPr>
        <w:fldChar w:fldCharType="begin"/>
      </w:r>
      <w:r w:rsidRPr="008444AA">
        <w:rPr>
          <w:rFonts w:eastAsiaTheme="minorHAnsi"/>
          <w:color w:val="FF0000"/>
          <w:lang w:val="en-US"/>
        </w:rPr>
        <w:instrText xml:space="preserve"> ADDIN ZOTERO_ITEM CSL_CITATION {"citationID":"tsAhWsXB","properties":{"formattedCitation":"(Lebeau &amp; Oanda, 2020)","plainCitation":"(Lebeau &amp; Oanda, 2020)","noteIndex":0},"citationItems":[{"id":549,"uris":["http://zotero.org/users/9364462/items/B2XC3V8Y"],"itemData":{"id":549,"type":"report","publisher":"UNRISD Working Paper","title":"Higher education expansion and social inequalities in Sub-Saharan Africa: Conceptual and empirical perspectives","author":[{"family":"Lebeau","given":"Yann"},{"family":"Oanda","given":"Ibrahim O."}],"issued":{"date-parts":[["2020"]]}}}],"schema":"https://github.com/citation-style-language/schema/raw/master/csl-citation.json"} </w:instrText>
      </w:r>
      <w:r w:rsidRPr="008444AA">
        <w:rPr>
          <w:rFonts w:eastAsiaTheme="minorHAnsi"/>
          <w:color w:val="FF0000"/>
          <w:lang w:val="en-US"/>
        </w:rPr>
        <w:fldChar w:fldCharType="separate"/>
      </w:r>
      <w:r w:rsidRPr="008444AA">
        <w:rPr>
          <w:rFonts w:eastAsiaTheme="minorHAnsi"/>
          <w:noProof/>
          <w:color w:val="FF0000"/>
          <w:lang w:val="en-US"/>
        </w:rPr>
        <w:t>(Lebeau &amp; Oanda, 2020)</w:t>
      </w:r>
      <w:r w:rsidRPr="008444AA">
        <w:rPr>
          <w:rFonts w:eastAsiaTheme="minorHAnsi"/>
          <w:color w:val="FF0000"/>
          <w:lang w:val="en-US"/>
        </w:rPr>
        <w:fldChar w:fldCharType="end"/>
      </w:r>
      <w:r w:rsidR="00DE5128" w:rsidRPr="008444AA">
        <w:rPr>
          <w:rFonts w:eastAsiaTheme="minorHAnsi"/>
          <w:color w:val="FF0000"/>
          <w:lang w:val="en-US"/>
        </w:rPr>
        <w:t xml:space="preserve">. Private institutions are fee-based and are not well-vested in practical departments like the sciences. It attracts students who couldn’t get into mainstream HE institutions and are left to explore those private institutions. These disparities in access types have been brought up in </w:t>
      </w:r>
      <w:r w:rsidR="0004720E" w:rsidRPr="008444AA">
        <w:rPr>
          <w:rFonts w:eastAsiaTheme="minorHAnsi"/>
          <w:color w:val="FF0000"/>
          <w:lang w:val="en-US"/>
        </w:rPr>
        <w:t xml:space="preserve">the </w:t>
      </w:r>
      <w:r w:rsidR="00DE5128" w:rsidRPr="008444AA">
        <w:rPr>
          <w:rFonts w:eastAsiaTheme="minorHAnsi"/>
          <w:color w:val="FF0000"/>
          <w:lang w:val="en-US"/>
        </w:rPr>
        <w:t xml:space="preserve">transition from HE to work. </w:t>
      </w:r>
    </w:p>
    <w:p w14:paraId="111C69BD" w14:textId="0BA4A4E4" w:rsidR="002019B1" w:rsidRPr="008444AA" w:rsidRDefault="0004720E" w:rsidP="00B464E8">
      <w:pPr>
        <w:autoSpaceDE w:val="0"/>
        <w:autoSpaceDN w:val="0"/>
        <w:adjustRightInd w:val="0"/>
        <w:spacing w:line="360" w:lineRule="auto"/>
        <w:jc w:val="both"/>
        <w:rPr>
          <w:color w:val="FF0000"/>
          <w:lang w:val="en-US"/>
        </w:rPr>
      </w:pPr>
      <w:r w:rsidRPr="008444AA">
        <w:rPr>
          <w:rFonts w:eastAsiaTheme="minorHAnsi"/>
          <w:color w:val="FF0000"/>
          <w:lang w:val="en-US"/>
        </w:rPr>
        <w:t>Moreover, quality pre</w:t>
      </w:r>
      <w:r w:rsidR="00B464E8" w:rsidRPr="008444AA">
        <w:rPr>
          <w:rFonts w:eastAsiaTheme="minorHAnsi"/>
          <w:color w:val="FF0000"/>
          <w:lang w:val="en-US"/>
        </w:rPr>
        <w:t>-</w:t>
      </w:r>
      <w:r w:rsidRPr="008444AA">
        <w:rPr>
          <w:rFonts w:eastAsiaTheme="minorHAnsi"/>
          <w:color w:val="FF0000"/>
          <w:lang w:val="en-US"/>
        </w:rPr>
        <w:t xml:space="preserve">tertiary </w:t>
      </w:r>
      <w:r w:rsidR="00B464E8" w:rsidRPr="008444AA">
        <w:rPr>
          <w:rFonts w:eastAsiaTheme="minorHAnsi"/>
          <w:color w:val="FF0000"/>
          <w:lang w:val="en-US"/>
        </w:rPr>
        <w:t xml:space="preserve">education, a critical part of the transition from access to higher-quality institutions, has been touted as a significant determinant of access to elite universities and programs. For instance, in Ghana, there is Low pre-tertiary educational attainment in the </w:t>
      </w:r>
      <w:r w:rsidR="00B464E8" w:rsidRPr="008444AA">
        <w:rPr>
          <w:color w:val="FF0000"/>
          <w:lang w:val="en-US"/>
        </w:rPr>
        <w:t xml:space="preserve">north and the rural areas due to low investment. There is almost 90% availability of facilities for pre-primary, primary, and JHSs in urban areas; about 39%, 64%, and 40% availability in rural areas, respectively (Ghana Education Sector Report, 2023). Eventually, the transition to universities and to prestigious programmes will exhibit similar patterns as observed in a report by </w:t>
      </w:r>
      <w:proofErr w:type="spellStart"/>
      <w:r w:rsidR="00B464E8" w:rsidRPr="008444AA">
        <w:rPr>
          <w:color w:val="FF0000"/>
          <w:lang w:val="en-US"/>
        </w:rPr>
        <w:t>Myjoyonline</w:t>
      </w:r>
      <w:proofErr w:type="spellEnd"/>
      <w:r w:rsidR="00B464E8" w:rsidRPr="008444AA">
        <w:rPr>
          <w:color w:val="FF0000"/>
          <w:lang w:val="en-US"/>
        </w:rPr>
        <w:t xml:space="preserve"> (2022) that only 110 SHSs out of 700 (720) SHSs provided the medical faculty of the University of Ghana (UG) and the Kwame Nkrumah University of Science and Technology with candidates for 8 years.</w:t>
      </w:r>
      <w:r w:rsidR="002019B1" w:rsidRPr="008444AA">
        <w:rPr>
          <w:color w:val="FF0000"/>
          <w:lang w:val="en-US"/>
        </w:rPr>
        <w:t xml:space="preserve"> This is what Sawyer had to say about this phenomenon. </w:t>
      </w:r>
    </w:p>
    <w:p w14:paraId="6DD44369" w14:textId="0B9C70EB" w:rsidR="00B464E8" w:rsidRPr="008444AA" w:rsidRDefault="002019B1" w:rsidP="001A0059">
      <w:pPr>
        <w:autoSpaceDE w:val="0"/>
        <w:autoSpaceDN w:val="0"/>
        <w:adjustRightInd w:val="0"/>
        <w:spacing w:line="360" w:lineRule="auto"/>
        <w:ind w:left="567" w:right="567"/>
        <w:jc w:val="both"/>
        <w:rPr>
          <w:color w:val="FF0000"/>
          <w:sz w:val="22"/>
          <w:szCs w:val="22"/>
        </w:rPr>
      </w:pPr>
      <w:r w:rsidRPr="008444AA">
        <w:rPr>
          <w:color w:val="FF0000"/>
          <w:sz w:val="22"/>
          <w:szCs w:val="22"/>
          <w:lang w:val="en-US"/>
        </w:rPr>
        <w:t>“Sawyer (2004:22-23) stated that “With our present education system, over 70 percent of our future doctors, scientists, engineers, architects, pharmacists, agriculturists, future managers and other professionals in the humanities including lawyers, accountants, and administrators will emerge from just about 10 percent of our schools, with almost 50 percent of all these categories emerging from…only 18 out of 504 Senior Secondary Schools”.</w:t>
      </w:r>
    </w:p>
    <w:p w14:paraId="68105D46" w14:textId="7778C104" w:rsidR="00DF5BEB" w:rsidRPr="008444AA" w:rsidRDefault="002019B1" w:rsidP="00E2632D">
      <w:pPr>
        <w:autoSpaceDE w:val="0"/>
        <w:autoSpaceDN w:val="0"/>
        <w:adjustRightInd w:val="0"/>
        <w:spacing w:line="360" w:lineRule="auto"/>
        <w:jc w:val="both"/>
        <w:rPr>
          <w:color w:val="FF0000"/>
          <w:lang w:val="en-US"/>
        </w:rPr>
      </w:pPr>
      <w:r w:rsidRPr="008444AA">
        <w:rPr>
          <w:color w:val="FF0000"/>
          <w:lang w:val="en-US"/>
        </w:rPr>
        <w:t>The background provided a perfect case for a study on social justice</w:t>
      </w:r>
      <w:r w:rsidR="00192C19" w:rsidRPr="008444AA">
        <w:rPr>
          <w:color w:val="FF0000"/>
          <w:lang w:val="en-US"/>
        </w:rPr>
        <w:t xml:space="preserve"> in the Ghanaian context</w:t>
      </w:r>
      <w:r w:rsidRPr="008444AA">
        <w:rPr>
          <w:color w:val="FF0000"/>
          <w:lang w:val="en-US"/>
        </w:rPr>
        <w:t>. As can be observed, the discrepancies in the access modalities to HEIs</w:t>
      </w:r>
      <w:r w:rsidR="00664394" w:rsidRPr="008444AA">
        <w:rPr>
          <w:color w:val="FF0000"/>
          <w:lang w:val="en-US"/>
        </w:rPr>
        <w:t xml:space="preserve"> have been duly criticized for the growing inequalities in HE. Despite massification efforts and government policies, there seems to be an intractable </w:t>
      </w:r>
      <w:r w:rsidR="00F06432" w:rsidRPr="008444AA">
        <w:rPr>
          <w:color w:val="FF0000"/>
          <w:lang w:val="en-US"/>
        </w:rPr>
        <w:t>tendency</w:t>
      </w:r>
      <w:r w:rsidR="00192C19" w:rsidRPr="008444AA">
        <w:rPr>
          <w:color w:val="FF0000"/>
          <w:lang w:val="en-US"/>
        </w:rPr>
        <w:t xml:space="preserve"> towards growing inequalities and injustices in the sector. </w:t>
      </w:r>
    </w:p>
    <w:p w14:paraId="46DCD43D" w14:textId="45A7736F" w:rsidR="00E55C9E" w:rsidRPr="00B53EFB" w:rsidRDefault="00E55C9E" w:rsidP="004B18CE">
      <w:pPr>
        <w:rPr>
          <w:b/>
          <w:bCs/>
          <w:lang w:val="en-US"/>
        </w:rPr>
      </w:pPr>
    </w:p>
    <w:p w14:paraId="4A55564E" w14:textId="5655C4B1" w:rsidR="00E55C9E" w:rsidRDefault="003F21D8" w:rsidP="00572893">
      <w:pPr>
        <w:rPr>
          <w:b/>
          <w:bCs/>
          <w:lang w:val="en-US"/>
        </w:rPr>
      </w:pPr>
      <w:r w:rsidRPr="00572893">
        <w:rPr>
          <w:b/>
          <w:bCs/>
          <w:lang w:val="en-US"/>
        </w:rPr>
        <w:t>Theoretical Framework</w:t>
      </w:r>
      <w:r w:rsidR="00FF6E52" w:rsidRPr="00572893">
        <w:rPr>
          <w:b/>
          <w:bCs/>
          <w:lang w:val="en-US"/>
        </w:rPr>
        <w:t xml:space="preserve"> (or merge with the section below.</w:t>
      </w:r>
    </w:p>
    <w:p w14:paraId="1737E4EB" w14:textId="77777777" w:rsidR="00572893" w:rsidRPr="00ED7111" w:rsidRDefault="00572893" w:rsidP="00572893">
      <w:pPr>
        <w:rPr>
          <w:b/>
          <w:bCs/>
          <w:lang w:val="en-US"/>
        </w:rPr>
      </w:pPr>
    </w:p>
    <w:p w14:paraId="7161B4F8" w14:textId="2768DDBA" w:rsidR="00E64BD9" w:rsidRPr="00ED7111" w:rsidRDefault="003F21D8" w:rsidP="002E0090">
      <w:pPr>
        <w:spacing w:line="360" w:lineRule="auto"/>
        <w:jc w:val="both"/>
        <w:rPr>
          <w:highlight w:val="yellow"/>
          <w:lang w:val="en-US"/>
        </w:rPr>
      </w:pPr>
      <w:r w:rsidRPr="00ED7111">
        <w:rPr>
          <w:highlight w:val="yellow"/>
          <w:lang w:val="en-US"/>
        </w:rPr>
        <w:t xml:space="preserve">Understanding the sources of disparities and devising </w:t>
      </w:r>
      <w:r w:rsidR="004E21BF" w:rsidRPr="00ED7111">
        <w:rPr>
          <w:highlight w:val="yellow"/>
          <w:lang w:val="en-US"/>
        </w:rPr>
        <w:t>remedies to these disparities have been one of the core concerns of educational sociologists</w:t>
      </w:r>
      <w:r w:rsidR="00FF6E52" w:rsidRPr="00ED7111">
        <w:rPr>
          <w:highlight w:val="yellow"/>
          <w:lang w:val="en-US"/>
        </w:rPr>
        <w:t>. [Continue with the theories that you present below. Summarize the theories and argue about their key premises about access to HE</w:t>
      </w:r>
      <w:r w:rsidR="00572893" w:rsidRPr="00ED7111">
        <w:rPr>
          <w:highlight w:val="yellow"/>
          <w:lang w:val="en-US"/>
        </w:rPr>
        <w:t xml:space="preserve"> </w:t>
      </w:r>
      <w:r w:rsidR="00572893" w:rsidRPr="00ED7111">
        <w:rPr>
          <w:highlight w:val="yellow"/>
          <w:lang w:val="en-US"/>
        </w:rPr>
        <w:lastRenderedPageBreak/>
        <w:t>and</w:t>
      </w:r>
      <w:r w:rsidR="00FF6E52" w:rsidRPr="00ED7111">
        <w:rPr>
          <w:highlight w:val="yellow"/>
          <w:lang w:val="en-US"/>
        </w:rPr>
        <w:t xml:space="preserve"> in</w:t>
      </w:r>
      <w:r w:rsidR="00572893" w:rsidRPr="00ED7111">
        <w:rPr>
          <w:highlight w:val="yellow"/>
          <w:lang w:val="en-US"/>
        </w:rPr>
        <w:t xml:space="preserve">equity. </w:t>
      </w:r>
      <w:r w:rsidR="00E55C9E" w:rsidRPr="00ED7111">
        <w:rPr>
          <w:highlight w:val="yellow"/>
          <w:lang w:val="en-US"/>
        </w:rPr>
        <w:t xml:space="preserve">Higher Education has experienced growth and will </w:t>
      </w:r>
      <w:r w:rsidR="00245268" w:rsidRPr="00ED7111">
        <w:rPr>
          <w:highlight w:val="yellow"/>
          <w:lang w:val="en-US"/>
        </w:rPr>
        <w:t>continue</w:t>
      </w:r>
      <w:r w:rsidR="00E55C9E" w:rsidRPr="00ED7111">
        <w:rPr>
          <w:highlight w:val="yellow"/>
          <w:lang w:val="en-US"/>
        </w:rPr>
        <w:t xml:space="preserve"> to do so in the foreseeable future. This massification first </w:t>
      </w:r>
      <w:r w:rsidR="00245268" w:rsidRPr="00ED7111">
        <w:rPr>
          <w:highlight w:val="yellow"/>
          <w:lang w:val="en-US"/>
        </w:rPr>
        <w:t>addresses the issues of access to HE,</w:t>
      </w:r>
      <w:r w:rsidR="00E55C9E" w:rsidRPr="00ED7111">
        <w:rPr>
          <w:highlight w:val="yellow"/>
          <w:lang w:val="en-US"/>
        </w:rPr>
        <w:t xml:space="preserve"> the first stage of social justice. </w:t>
      </w:r>
      <w:r w:rsidR="00E64BD9" w:rsidRPr="00ED7111">
        <w:rPr>
          <w:highlight w:val="yellow"/>
          <w:lang w:val="en-US"/>
        </w:rPr>
        <w:t>N</w:t>
      </w:r>
      <w:r w:rsidR="00E55C9E" w:rsidRPr="00ED7111">
        <w:rPr>
          <w:highlight w:val="yellow"/>
          <w:lang w:val="en-US"/>
        </w:rPr>
        <w:t xml:space="preserve">ational policies </w:t>
      </w:r>
      <w:r w:rsidR="00E64BD9" w:rsidRPr="00ED7111">
        <w:rPr>
          <w:highlight w:val="yellow"/>
          <w:lang w:val="en-US"/>
        </w:rPr>
        <w:t xml:space="preserve">generally </w:t>
      </w:r>
      <w:r w:rsidR="00245268" w:rsidRPr="00ED7111">
        <w:rPr>
          <w:highlight w:val="yellow"/>
          <w:lang w:val="en-US"/>
        </w:rPr>
        <w:t>claim</w:t>
      </w:r>
      <w:r w:rsidR="00E55C9E" w:rsidRPr="00ED7111">
        <w:rPr>
          <w:highlight w:val="yellow"/>
          <w:lang w:val="en-US"/>
        </w:rPr>
        <w:t xml:space="preserve"> </w:t>
      </w:r>
      <w:r w:rsidR="00E64BD9" w:rsidRPr="00ED7111">
        <w:rPr>
          <w:highlight w:val="yellow"/>
          <w:lang w:val="en-US"/>
        </w:rPr>
        <w:t xml:space="preserve">to be social </w:t>
      </w:r>
      <w:r w:rsidR="00245268" w:rsidRPr="00ED7111">
        <w:rPr>
          <w:highlight w:val="yellow"/>
          <w:lang w:val="en-US"/>
        </w:rPr>
        <w:t>justice-oriented</w:t>
      </w:r>
      <w:r w:rsidR="00E64BD9" w:rsidRPr="00ED7111">
        <w:rPr>
          <w:highlight w:val="yellow"/>
          <w:lang w:val="en-US"/>
        </w:rPr>
        <w:t>. However,</w:t>
      </w:r>
      <w:r w:rsidR="00E55C9E" w:rsidRPr="00ED7111">
        <w:rPr>
          <w:highlight w:val="yellow"/>
          <w:lang w:val="en-US"/>
        </w:rPr>
        <w:t xml:space="preserve"> this unexamined assumption narrows </w:t>
      </w:r>
      <w:r w:rsidR="00E64BD9" w:rsidRPr="00ED7111">
        <w:rPr>
          <w:highlight w:val="yellow"/>
          <w:lang w:val="en-US"/>
        </w:rPr>
        <w:t xml:space="preserve">the meaning of SJ </w:t>
      </w:r>
      <w:r w:rsidR="00E55C9E" w:rsidRPr="00ED7111">
        <w:rPr>
          <w:highlight w:val="yellow"/>
          <w:lang w:val="en-US"/>
        </w:rPr>
        <w:t xml:space="preserve">to the provision of HEIs without paying attention to </w:t>
      </w:r>
      <w:r w:rsidR="00245268" w:rsidRPr="00ED7111">
        <w:rPr>
          <w:highlight w:val="yellow"/>
          <w:lang w:val="en-US"/>
        </w:rPr>
        <w:t xml:space="preserve">the </w:t>
      </w:r>
      <w:r w:rsidR="00E55C9E" w:rsidRPr="00ED7111">
        <w:rPr>
          <w:highlight w:val="yellow"/>
          <w:lang w:val="en-US"/>
        </w:rPr>
        <w:t xml:space="preserve">details of the policy and how it attempts to solve </w:t>
      </w:r>
      <w:r w:rsidR="005710AD" w:rsidRPr="00ED7111">
        <w:rPr>
          <w:highlight w:val="yellow"/>
          <w:lang w:val="en-US"/>
        </w:rPr>
        <w:t>the</w:t>
      </w:r>
      <w:r w:rsidR="00E55C9E" w:rsidRPr="00ED7111">
        <w:rPr>
          <w:highlight w:val="yellow"/>
          <w:lang w:val="en-US"/>
        </w:rPr>
        <w:t xml:space="preserve"> access</w:t>
      </w:r>
      <w:r w:rsidR="00E64BD9" w:rsidRPr="00ED7111">
        <w:rPr>
          <w:highlight w:val="yellow"/>
          <w:lang w:val="en-US"/>
        </w:rPr>
        <w:t xml:space="preserve"> i</w:t>
      </w:r>
      <w:r w:rsidR="00E55C9E" w:rsidRPr="00ED7111">
        <w:rPr>
          <w:highlight w:val="yellow"/>
          <w:lang w:val="en-US"/>
        </w:rPr>
        <w:t xml:space="preserve">ssue. </w:t>
      </w:r>
      <w:r w:rsidR="005710AD" w:rsidRPr="00ED7111">
        <w:rPr>
          <w:highlight w:val="yellow"/>
          <w:lang w:val="en-US"/>
        </w:rPr>
        <w:t>Additionally</w:t>
      </w:r>
      <w:r w:rsidR="00E55C9E" w:rsidRPr="00ED7111">
        <w:rPr>
          <w:highlight w:val="yellow"/>
          <w:lang w:val="en-US"/>
        </w:rPr>
        <w:t xml:space="preserve">, this </w:t>
      </w:r>
      <w:r w:rsidR="005710AD" w:rsidRPr="00ED7111">
        <w:rPr>
          <w:highlight w:val="yellow"/>
          <w:lang w:val="en-US"/>
        </w:rPr>
        <w:t>understanding</w:t>
      </w:r>
      <w:r w:rsidR="00E55C9E" w:rsidRPr="00ED7111">
        <w:rPr>
          <w:highlight w:val="yellow"/>
          <w:lang w:val="en-US"/>
        </w:rPr>
        <w:t xml:space="preserve"> makes access and </w:t>
      </w:r>
      <w:r w:rsidR="005710AD" w:rsidRPr="00ED7111">
        <w:rPr>
          <w:highlight w:val="yellow"/>
          <w:lang w:val="en-US"/>
        </w:rPr>
        <w:t>participation</w:t>
      </w:r>
      <w:r w:rsidR="00E55C9E" w:rsidRPr="00ED7111">
        <w:rPr>
          <w:highlight w:val="yellow"/>
          <w:lang w:val="en-US"/>
        </w:rPr>
        <w:t xml:space="preserve"> in HE </w:t>
      </w:r>
      <w:r w:rsidR="00E64BD9" w:rsidRPr="00ED7111">
        <w:rPr>
          <w:highlight w:val="yellow"/>
          <w:lang w:val="en-US"/>
        </w:rPr>
        <w:t xml:space="preserve">synonymous </w:t>
      </w:r>
      <w:r w:rsidR="00245268" w:rsidRPr="00ED7111">
        <w:rPr>
          <w:highlight w:val="yellow"/>
          <w:lang w:val="en-US"/>
        </w:rPr>
        <w:t>with SJ when, in fact,</w:t>
      </w:r>
      <w:r w:rsidR="00E55C9E" w:rsidRPr="00ED7111">
        <w:rPr>
          <w:highlight w:val="yellow"/>
          <w:lang w:val="en-US"/>
        </w:rPr>
        <w:t xml:space="preserve"> it is </w:t>
      </w:r>
      <w:r w:rsidR="005710AD" w:rsidRPr="00ED7111">
        <w:rPr>
          <w:highlight w:val="yellow"/>
          <w:lang w:val="en-US"/>
        </w:rPr>
        <w:t xml:space="preserve">only </w:t>
      </w:r>
      <w:r w:rsidR="00E64BD9" w:rsidRPr="00ED7111">
        <w:rPr>
          <w:highlight w:val="yellow"/>
          <w:lang w:val="en-US"/>
        </w:rPr>
        <w:t xml:space="preserve">a </w:t>
      </w:r>
      <w:r w:rsidR="005710AD" w:rsidRPr="00ED7111">
        <w:rPr>
          <w:highlight w:val="yellow"/>
          <w:lang w:val="en-US"/>
        </w:rPr>
        <w:t>s</w:t>
      </w:r>
      <w:r w:rsidR="00E55C9E" w:rsidRPr="00ED7111">
        <w:rPr>
          <w:highlight w:val="yellow"/>
          <w:lang w:val="en-US"/>
        </w:rPr>
        <w:t xml:space="preserve">tep towards </w:t>
      </w:r>
      <w:r w:rsidR="005710AD" w:rsidRPr="00ED7111">
        <w:rPr>
          <w:highlight w:val="yellow"/>
          <w:lang w:val="en-US"/>
        </w:rPr>
        <w:t>guaranteeing</w:t>
      </w:r>
      <w:r w:rsidR="00E55C9E" w:rsidRPr="00ED7111">
        <w:rPr>
          <w:highlight w:val="yellow"/>
          <w:lang w:val="en-US"/>
        </w:rPr>
        <w:t xml:space="preserve"> equity </w:t>
      </w:r>
      <w:r w:rsidR="005710AD" w:rsidRPr="00ED7111">
        <w:rPr>
          <w:highlight w:val="yellow"/>
          <w:lang w:val="en-US"/>
        </w:rPr>
        <w:t>in</w:t>
      </w:r>
      <w:r w:rsidR="00E64BD9" w:rsidRPr="00ED7111">
        <w:rPr>
          <w:highlight w:val="yellow"/>
          <w:lang w:val="en-US"/>
        </w:rPr>
        <w:t xml:space="preserve"> </w:t>
      </w:r>
      <w:r w:rsidR="005710AD" w:rsidRPr="00ED7111">
        <w:rPr>
          <w:highlight w:val="yellow"/>
          <w:lang w:val="en-US"/>
        </w:rPr>
        <w:t>HE attainment to all segments of society and all its constituents.</w:t>
      </w:r>
    </w:p>
    <w:p w14:paraId="3072A994" w14:textId="12609FCC" w:rsidR="00E64BD9" w:rsidRPr="00ED7111" w:rsidRDefault="005710AD" w:rsidP="002E0090">
      <w:pPr>
        <w:spacing w:line="360" w:lineRule="auto"/>
        <w:jc w:val="both"/>
        <w:rPr>
          <w:highlight w:val="yellow"/>
          <w:lang w:val="en-US"/>
        </w:rPr>
      </w:pPr>
      <w:r w:rsidRPr="00ED7111">
        <w:rPr>
          <w:highlight w:val="yellow"/>
          <w:lang w:val="en-US"/>
        </w:rPr>
        <w:t xml:space="preserve">Another inherent assumption in this line of discourse that assumes that widening the available opportunities automatically means whoever qualifies can access ignores the </w:t>
      </w:r>
      <w:r w:rsidR="00245268" w:rsidRPr="00ED7111">
        <w:rPr>
          <w:highlight w:val="yellow"/>
          <w:lang w:val="en-US"/>
        </w:rPr>
        <w:t>underlying</w:t>
      </w:r>
      <w:r w:rsidRPr="00ED7111">
        <w:rPr>
          <w:highlight w:val="yellow"/>
          <w:lang w:val="en-US"/>
        </w:rPr>
        <w:t xml:space="preserve"> causes of qualification and the price tag associated with participation in higher education. </w:t>
      </w:r>
      <w:r w:rsidR="00C93D0A" w:rsidRPr="00ED7111">
        <w:rPr>
          <w:highlight w:val="yellow"/>
          <w:lang w:val="en-US"/>
        </w:rPr>
        <w:t>This understanding</w:t>
      </w:r>
      <w:r w:rsidR="00E64BD9" w:rsidRPr="00ED7111">
        <w:rPr>
          <w:highlight w:val="yellow"/>
          <w:lang w:val="en-US"/>
        </w:rPr>
        <w:t xml:space="preserve"> r</w:t>
      </w:r>
      <w:r w:rsidRPr="00ED7111">
        <w:rPr>
          <w:highlight w:val="yellow"/>
          <w:lang w:val="en-US"/>
        </w:rPr>
        <w:t>elegat</w:t>
      </w:r>
      <w:r w:rsidR="00E64BD9" w:rsidRPr="00ED7111">
        <w:rPr>
          <w:highlight w:val="yellow"/>
          <w:lang w:val="en-US"/>
        </w:rPr>
        <w:t>es</w:t>
      </w:r>
      <w:r w:rsidRPr="00ED7111">
        <w:rPr>
          <w:highlight w:val="yellow"/>
          <w:lang w:val="en-US"/>
        </w:rPr>
        <w:t xml:space="preserve"> the discussion of the factor</w:t>
      </w:r>
      <w:r w:rsidR="00E64BD9" w:rsidRPr="00ED7111">
        <w:rPr>
          <w:highlight w:val="yellow"/>
          <w:lang w:val="en-US"/>
        </w:rPr>
        <w:t>s</w:t>
      </w:r>
      <w:r w:rsidRPr="00ED7111">
        <w:rPr>
          <w:highlight w:val="yellow"/>
          <w:lang w:val="en-US"/>
        </w:rPr>
        <w:t xml:space="preserve"> that determine participation beyond the availability of HEIs. No discussion of </w:t>
      </w:r>
      <w:r w:rsidR="00245268" w:rsidRPr="00ED7111">
        <w:rPr>
          <w:highlight w:val="yellow"/>
          <w:lang w:val="en-US"/>
        </w:rPr>
        <w:t>Social</w:t>
      </w:r>
      <w:r w:rsidRPr="00ED7111">
        <w:rPr>
          <w:highlight w:val="yellow"/>
          <w:lang w:val="en-US"/>
        </w:rPr>
        <w:t xml:space="preserve"> Justice (SJ) would be complete without addressing the root causes of </w:t>
      </w:r>
      <w:r w:rsidR="00245268" w:rsidRPr="00ED7111">
        <w:rPr>
          <w:highlight w:val="yellow"/>
          <w:lang w:val="en-US"/>
        </w:rPr>
        <w:t xml:space="preserve">societal inequalities that are determinant to some extent of all </w:t>
      </w:r>
      <w:r w:rsidRPr="00ED7111">
        <w:rPr>
          <w:highlight w:val="yellow"/>
          <w:lang w:val="en-US"/>
        </w:rPr>
        <w:t>derivative inequalities. Within this context</w:t>
      </w:r>
      <w:r w:rsidR="00245268" w:rsidRPr="00ED7111">
        <w:rPr>
          <w:highlight w:val="yellow"/>
          <w:lang w:val="en-US"/>
        </w:rPr>
        <w:t>, Sens’s capability theory and Pierre Bourdieu’s Social capital theory, among others,</w:t>
      </w:r>
      <w:r w:rsidRPr="00ED7111">
        <w:rPr>
          <w:highlight w:val="yellow"/>
          <w:lang w:val="en-US"/>
        </w:rPr>
        <w:t xml:space="preserve"> </w:t>
      </w:r>
      <w:r w:rsidR="00E64BD9" w:rsidRPr="00ED7111">
        <w:rPr>
          <w:highlight w:val="yellow"/>
          <w:lang w:val="en-US"/>
        </w:rPr>
        <w:t xml:space="preserve">would be employed </w:t>
      </w:r>
      <w:r w:rsidRPr="00ED7111">
        <w:rPr>
          <w:highlight w:val="yellow"/>
          <w:lang w:val="en-US"/>
        </w:rPr>
        <w:t xml:space="preserve">in diagnosing the patterns of inequalities that undergird the prevalent </w:t>
      </w:r>
      <w:r w:rsidR="00245268" w:rsidRPr="00ED7111">
        <w:rPr>
          <w:highlight w:val="yellow"/>
          <w:lang w:val="en-US"/>
        </w:rPr>
        <w:t>disparities</w:t>
      </w:r>
      <w:r w:rsidRPr="00ED7111">
        <w:rPr>
          <w:highlight w:val="yellow"/>
          <w:lang w:val="en-US"/>
        </w:rPr>
        <w:t xml:space="preserve"> in society.</w:t>
      </w:r>
    </w:p>
    <w:p w14:paraId="45045E31" w14:textId="1456D7F2" w:rsidR="00114466" w:rsidRPr="00ED7111" w:rsidRDefault="00B8389D" w:rsidP="002E0090">
      <w:pPr>
        <w:spacing w:line="360" w:lineRule="auto"/>
        <w:jc w:val="both"/>
        <w:rPr>
          <w:highlight w:val="yellow"/>
          <w:lang w:val="en-US"/>
        </w:rPr>
      </w:pPr>
      <w:r w:rsidRPr="00ED7111">
        <w:rPr>
          <w:highlight w:val="yellow"/>
          <w:lang w:val="en-US"/>
        </w:rPr>
        <w:t>Pierre</w:t>
      </w:r>
      <w:r w:rsidR="002407D2" w:rsidRPr="00ED7111">
        <w:rPr>
          <w:highlight w:val="yellow"/>
          <w:lang w:val="en-US"/>
        </w:rPr>
        <w:t xml:space="preserve"> Bourdie</w:t>
      </w:r>
      <w:r w:rsidRPr="00ED7111">
        <w:rPr>
          <w:highlight w:val="yellow"/>
          <w:lang w:val="en-US"/>
        </w:rPr>
        <w:t>u</w:t>
      </w:r>
      <w:r w:rsidR="002407D2" w:rsidRPr="00ED7111">
        <w:rPr>
          <w:highlight w:val="yellow"/>
          <w:lang w:val="en-US"/>
        </w:rPr>
        <w:t xml:space="preserve"> </w:t>
      </w:r>
      <w:r w:rsidRPr="00ED7111">
        <w:rPr>
          <w:highlight w:val="yellow"/>
          <w:lang w:val="en-US"/>
        </w:rPr>
        <w:t xml:space="preserve">holds an </w:t>
      </w:r>
      <w:r w:rsidR="009E4FDB" w:rsidRPr="00ED7111">
        <w:rPr>
          <w:highlight w:val="yellow"/>
          <w:lang w:val="en-US"/>
        </w:rPr>
        <w:t>understanding</w:t>
      </w:r>
      <w:r w:rsidRPr="00ED7111">
        <w:rPr>
          <w:highlight w:val="yellow"/>
          <w:lang w:val="en-US"/>
        </w:rPr>
        <w:t xml:space="preserve"> of </w:t>
      </w:r>
      <w:r w:rsidR="009E4FDB" w:rsidRPr="00ED7111">
        <w:rPr>
          <w:highlight w:val="yellow"/>
          <w:lang w:val="en-US"/>
        </w:rPr>
        <w:t xml:space="preserve">education that </w:t>
      </w:r>
      <w:r w:rsidR="002A4BF7" w:rsidRPr="00ED7111">
        <w:rPr>
          <w:highlight w:val="yellow"/>
          <w:lang w:val="en-US"/>
        </w:rPr>
        <w:t>contrasts the</w:t>
      </w:r>
      <w:r w:rsidR="009E4FDB" w:rsidRPr="00ED7111">
        <w:rPr>
          <w:highlight w:val="yellow"/>
          <w:lang w:val="en-US"/>
        </w:rPr>
        <w:t xml:space="preserve"> modernist claim that education allows for social mobility </w:t>
      </w:r>
      <w:r w:rsidR="009E4FDB" w:rsidRPr="00ED7111">
        <w:rPr>
          <w:highlight w:val="yellow"/>
          <w:lang w:val="en-US"/>
        </w:rPr>
        <w:fldChar w:fldCharType="begin"/>
      </w:r>
      <w:r w:rsidR="003867C6" w:rsidRPr="00ED7111">
        <w:rPr>
          <w:highlight w:val="yellow"/>
          <w:lang w:val="en-US"/>
        </w:rPr>
        <w:instrText xml:space="preserve"> ADDIN ZOTERO_ITEM CSL_CITATION {"citationID":"aHJb9ZZF","properties":{"formattedCitation":"(Martin, 2010)","plainCitation":"(Martin, 2010)","dontUpdate":true,"noteIndex":0},"citationItems":[{"id":80,"uris":["http://zotero.org/users/9364462/items/88WTUW9S"],"itemData":{"id":80,"type":"book","abstract":"The United States experienced a tremendous expansion of higher education after the Second World War. However, this expansion has not led to a substantial reduction to class inequalities at elite universities, where the admissions process is growing even more selective. In his classic studies of French education and society, Pierre Bourdieu explains how schools can contribute to the maintenance and reproduction of class inequalities. Bourdieu's concepts have stimulated much research in American sociology. However, quantitative applications have underappreciated important concepts and aspects of Bourdieu's theory and have generally ignored college life and achievement. With detailed survey and institutional data of students at elite, private universities, this dissertation addresses a gap in the literature with an underexplored theoretical approach. First, I examine the class structure of elite universities. I argue that latent clustering analysis improves on Bourdieu's statistical approach, as well as locates class fractions that conventional schemas fail to appreciate. Nearly half of students have dominant class origins, including three fractions--professionals, executives and precarious professionals--that are distinguishable by the volume and composition of cultural and economic capital. Working class students remain severely underrepresented at elite, private universities. Second, I explore two types of social capital on an elite university campus. In its practical or immediate state, social capital exists as the resources embedded in networks. I explore the effects of extensive campus networks, and find that investments in social capital facilitate college achievement and pathways to professional careers. As an example of institutionalized social capital, legacies benefit from an admissions preference for applicants with family alumni ties. Legacies show a distinct profile of high levels of economic and cultural capital, but lower than expected achievement. Legacies activate their social capital across the college years, from college admissions to the prevalent use of personal contacts for plans after graduation. Third, I examine how social class affects achievement and campus life across the college years, and the extent to which cultural capital mediates the link between class and academic outcomes. From first semester grades to graduation honors, professional and middle class students have higher levels of achievement in comparison to executive or subordinate class students. The enduring executive-professional gap suggests contrasting academic orientations for two dominant class fractions, while the underperformance of subordinate class students is due to differences in financial support, a human capital deficit early in college, and unequal access to \"collegiate\" cultural capital. Collegiate capital includes the implicit knowledge that facilitates academic success and encourages a satisfying college experience. Subordinate class students are less likely to participate in many popular aspects of elite campus life, including fraternity or sorority membership, study abroad, and drinking alcohol. Additionally, two common activities among postsecondary students--participating in social and recreational activities and changing a major field early in college--are uniquely troublesome for subordinate class students. Overall, I conclude that Bourdieu provides a unique and useful perspective for understanding educational inequalities at elite universities in the United States. [The dissertation citations contained here are published with the permission of ProQuest llc. Further reproduction is prohibited without permission. Copies of dissertations may be obtained by Telephone (800) 1-800-521-0600. Web page: http://www.proquest.com/en-US/products/dissertations/individuals.shtml.]","ISBN":"978-1-109-70964-3","language":"eng","note":"OCLC: 911602084","source":"Open WorldCat","title":"Social Class and Elite University Education: A Bourdieusian Analysis","title-short":"Social Class and Elite University Education","author":[{"family":"Martin","given":"Nathan Douglas"}],"issued":{"date-parts":[["2010"]]}}}],"schema":"https://github.com/citation-style-language/schema/raw/master/csl-citation.json"} </w:instrText>
      </w:r>
      <w:r w:rsidR="009E4FDB" w:rsidRPr="00ED7111">
        <w:rPr>
          <w:highlight w:val="yellow"/>
          <w:lang w:val="en-US"/>
        </w:rPr>
        <w:fldChar w:fldCharType="separate"/>
      </w:r>
      <w:r w:rsidR="006B3CE3" w:rsidRPr="00ED7111">
        <w:rPr>
          <w:noProof/>
          <w:highlight w:val="yellow"/>
          <w:lang w:val="en-US"/>
        </w:rPr>
        <w:t>(Stratmon, 1959</w:t>
      </w:r>
      <w:r w:rsidR="009E4FDB" w:rsidRPr="00ED7111">
        <w:rPr>
          <w:highlight w:val="yellow"/>
          <w:lang w:val="en-US"/>
        </w:rPr>
        <w:fldChar w:fldCharType="end"/>
      </w:r>
      <w:r w:rsidR="002A4BF7" w:rsidRPr="00ED7111">
        <w:rPr>
          <w:highlight w:val="yellow"/>
          <w:lang w:val="en-US"/>
        </w:rPr>
        <w:t>;</w:t>
      </w:r>
      <w:r w:rsidR="009E4FDB" w:rsidRPr="00ED7111">
        <w:rPr>
          <w:highlight w:val="yellow"/>
          <w:lang w:val="en-US"/>
        </w:rPr>
        <w:t xml:space="preserve"> </w:t>
      </w:r>
      <w:r w:rsidR="00E64BD9" w:rsidRPr="00ED7111">
        <w:rPr>
          <w:highlight w:val="yellow"/>
          <w:lang w:val="en-US"/>
        </w:rPr>
        <w:fldChar w:fldCharType="begin"/>
      </w:r>
      <w:r w:rsidR="00523B75" w:rsidRPr="00ED7111">
        <w:rPr>
          <w:highlight w:val="yellow"/>
          <w:lang w:val="en-US"/>
        </w:rPr>
        <w:instrText xml:space="preserve"> ADDIN ZOTERO_ITEM CSL_CITATION {"citationID":"QbGsRip9","properties":{"formattedCitation":"(Bloland, 1995)","plainCitation":"(Bloland, 1995)","dontUpdate":true,"noteIndex":0},"citationItems":[{"id":36,"uris":["http://zotero.org/users/9364462/items/T2QGYGP2"],"itemData":{"id":36,"type":"article-journal","container-title":"The Journal of Higher Education","DOI":"10.2307/2943935","ISSN":"00221546","issue":"5","journalAbbreviation":"The Journal of Higher Education","page":"521","source":"DOI.org (Crossref)","title":"Postmodernism and Higher Education","volume":"66","author":[{"family":"Bloland","given":"Harland G."}],"issued":{"date-parts":[["1995",9]]}}}],"schema":"https://github.com/citation-style-language/schema/raw/master/csl-citation.json"} </w:instrText>
      </w:r>
      <w:r w:rsidR="00E64BD9" w:rsidRPr="00ED7111">
        <w:rPr>
          <w:highlight w:val="yellow"/>
          <w:lang w:val="en-US"/>
        </w:rPr>
        <w:fldChar w:fldCharType="separate"/>
      </w:r>
      <w:r w:rsidR="00E64BD9" w:rsidRPr="00ED7111">
        <w:rPr>
          <w:noProof/>
          <w:highlight w:val="yellow"/>
          <w:lang w:val="en-US"/>
        </w:rPr>
        <w:t>Bloland, 1995</w:t>
      </w:r>
      <w:r w:rsidR="00E64BD9" w:rsidRPr="00ED7111">
        <w:rPr>
          <w:highlight w:val="yellow"/>
          <w:lang w:val="en-US"/>
        </w:rPr>
        <w:fldChar w:fldCharType="end"/>
      </w:r>
      <w:r w:rsidR="00E64BD9" w:rsidRPr="00ED7111">
        <w:rPr>
          <w:highlight w:val="yellow"/>
          <w:lang w:val="en-US"/>
        </w:rPr>
        <w:t xml:space="preserve">; </w:t>
      </w:r>
      <w:proofErr w:type="spellStart"/>
      <w:r w:rsidR="009E4FDB" w:rsidRPr="00ED7111">
        <w:rPr>
          <w:highlight w:val="yellow"/>
          <w:lang w:val="en-US"/>
        </w:rPr>
        <w:t>Atmaca</w:t>
      </w:r>
      <w:proofErr w:type="spellEnd"/>
      <w:r w:rsidR="009E4FDB" w:rsidRPr="00ED7111">
        <w:rPr>
          <w:highlight w:val="yellow"/>
          <w:lang w:val="en-US"/>
        </w:rPr>
        <w:t xml:space="preserve"> &amp; </w:t>
      </w:r>
      <w:proofErr w:type="spellStart"/>
      <w:r w:rsidR="009E4FDB" w:rsidRPr="00ED7111">
        <w:rPr>
          <w:highlight w:val="yellow"/>
          <w:lang w:val="en-US"/>
        </w:rPr>
        <w:t>Aydın</w:t>
      </w:r>
      <w:proofErr w:type="spellEnd"/>
      <w:r w:rsidR="009E4FDB" w:rsidRPr="00ED7111">
        <w:rPr>
          <w:highlight w:val="yellow"/>
          <w:lang w:val="en-US"/>
        </w:rPr>
        <w:t xml:space="preserve">, 2020). </w:t>
      </w:r>
      <w:r w:rsidR="00D5106B" w:rsidRPr="00ED7111">
        <w:rPr>
          <w:highlight w:val="yellow"/>
          <w:lang w:val="en-US"/>
        </w:rPr>
        <w:t>Bourdieu argues that schools</w:t>
      </w:r>
      <w:r w:rsidR="002A4BF7" w:rsidRPr="00ED7111">
        <w:rPr>
          <w:highlight w:val="yellow"/>
          <w:lang w:val="en-US"/>
        </w:rPr>
        <w:t>, at best,</w:t>
      </w:r>
      <w:r w:rsidR="00D5106B" w:rsidRPr="00ED7111">
        <w:rPr>
          <w:highlight w:val="yellow"/>
          <w:lang w:val="en-US"/>
        </w:rPr>
        <w:t xml:space="preserve"> reproduce </w:t>
      </w:r>
      <w:r w:rsidR="00B24AB6" w:rsidRPr="00ED7111">
        <w:rPr>
          <w:highlight w:val="yellow"/>
          <w:lang w:val="en-US"/>
        </w:rPr>
        <w:t>exist</w:t>
      </w:r>
      <w:r w:rsidR="0032097A" w:rsidRPr="00ED7111">
        <w:rPr>
          <w:highlight w:val="yellow"/>
          <w:lang w:val="en-US"/>
        </w:rPr>
        <w:t>ing</w:t>
      </w:r>
      <w:r w:rsidR="00D5106B" w:rsidRPr="00ED7111">
        <w:rPr>
          <w:highlight w:val="yellow"/>
          <w:lang w:val="en-US"/>
        </w:rPr>
        <w:t xml:space="preserve"> </w:t>
      </w:r>
      <w:r w:rsidR="00B24AB6" w:rsidRPr="00ED7111">
        <w:rPr>
          <w:highlight w:val="yellow"/>
          <w:lang w:val="en-US"/>
        </w:rPr>
        <w:t>inequalities</w:t>
      </w:r>
      <w:r w:rsidR="00D5106B" w:rsidRPr="00ED7111">
        <w:rPr>
          <w:highlight w:val="yellow"/>
          <w:lang w:val="en-US"/>
        </w:rPr>
        <w:t xml:space="preserve"> among </w:t>
      </w:r>
      <w:r w:rsidR="00B24AB6" w:rsidRPr="00ED7111">
        <w:rPr>
          <w:highlight w:val="yellow"/>
          <w:lang w:val="en-US"/>
        </w:rPr>
        <w:t>social</w:t>
      </w:r>
      <w:r w:rsidR="00D5106B" w:rsidRPr="00ED7111">
        <w:rPr>
          <w:highlight w:val="yellow"/>
          <w:lang w:val="en-US"/>
        </w:rPr>
        <w:t xml:space="preserve"> classes. </w:t>
      </w:r>
      <w:r w:rsidR="00837F14" w:rsidRPr="00ED7111">
        <w:rPr>
          <w:highlight w:val="yellow"/>
          <w:lang w:val="en-US"/>
        </w:rPr>
        <w:t xml:space="preserve">His famous </w:t>
      </w:r>
      <w:r w:rsidR="00837F14" w:rsidRPr="00ED7111">
        <w:rPr>
          <w:i/>
          <w:iCs/>
          <w:highlight w:val="yellow"/>
          <w:lang w:val="en-US"/>
        </w:rPr>
        <w:t>Habitus</w:t>
      </w:r>
      <w:r w:rsidR="00837F14" w:rsidRPr="00ED7111">
        <w:rPr>
          <w:highlight w:val="yellow"/>
          <w:lang w:val="en-US"/>
        </w:rPr>
        <w:t xml:space="preserve"> concept</w:t>
      </w:r>
      <w:r w:rsidR="002A4BF7" w:rsidRPr="00ED7111">
        <w:rPr>
          <w:highlight w:val="yellow"/>
          <w:lang w:val="en-US"/>
        </w:rPr>
        <w:t>, a</w:t>
      </w:r>
      <w:r w:rsidR="00837F14" w:rsidRPr="00ED7111">
        <w:rPr>
          <w:highlight w:val="yellow"/>
          <w:lang w:val="en-US"/>
        </w:rPr>
        <w:t xml:space="preserve"> system of internalized behavioral patterns</w:t>
      </w:r>
      <w:r w:rsidR="00214CF4" w:rsidRPr="00ED7111">
        <w:rPr>
          <w:highlight w:val="yellow"/>
          <w:lang w:val="en-US"/>
        </w:rPr>
        <w:t xml:space="preserve"> and dispositions</w:t>
      </w:r>
      <w:r w:rsidR="00837F14" w:rsidRPr="00ED7111">
        <w:rPr>
          <w:highlight w:val="yellow"/>
          <w:lang w:val="en-US"/>
        </w:rPr>
        <w:t xml:space="preserve"> that guide action</w:t>
      </w:r>
      <w:r w:rsidR="0032097A" w:rsidRPr="00ED7111">
        <w:rPr>
          <w:highlight w:val="yellow"/>
          <w:lang w:val="en-US"/>
        </w:rPr>
        <w:t>, has been instrumental in arriving at this conclusion</w:t>
      </w:r>
      <w:r w:rsidR="00837F14" w:rsidRPr="00ED7111">
        <w:rPr>
          <w:highlight w:val="yellow"/>
          <w:lang w:val="en-US"/>
        </w:rPr>
        <w:t xml:space="preserve"> </w:t>
      </w:r>
      <w:r w:rsidR="00837F14" w:rsidRPr="00ED7111">
        <w:rPr>
          <w:highlight w:val="yellow"/>
          <w:lang w:val="en-US"/>
        </w:rPr>
        <w:fldChar w:fldCharType="begin"/>
      </w:r>
      <w:r w:rsidR="00837F14" w:rsidRPr="00ED7111">
        <w:rPr>
          <w:highlight w:val="yellow"/>
          <w:lang w:val="en-US"/>
        </w:rPr>
        <w:instrText xml:space="preserve"> ADDIN ZOTERO_ITEM CSL_CITATION {"citationID":"Czkn6nhk","properties":{"formattedCitation":"(Nash, 1990)","plainCitation":"(Nash, 1990)","noteIndex":0},"citationItems":[{"id":72,"uris":["http://zotero.org/users/9364462/items/JKPI7FZM"],"itemData":{"id":72,"type":"article-journal","abstract":"[Bourdieu's work has attracted considerable interest and, not withstanding criticism of his style and obscure theoretical formulations, has introduced some powerful concepts into social theory. This paper examines Bourdieu's contribution to the sociology of education and especially his account of socially differentiated educational attainment. Particular attention is given to issues of structure, agency and habitus, the cultural autonomy of the school, arbitrary and necessary school cultures, and the distinction between primary and secondary effects on educational differences. Some specific criticisms, for example Elster's charge of a double account of domination, are also addressed. Bourdieu's concentration on habitus as the most significant generator of practice is held to be a theory of socialisation and the paper examines the nature of the explanation of social practice provided by such theories. The argument concludes with a plea for critical tolerance with respect to Bourdieu's work but with a suggestion that his account of socially differentiated educational attainment in terms of habitus is finally inadequate.]","archive":"JSTOR","container-title":"British Journal of Sociology of Education","ISSN":"01425692, 14653346","issue":"4","note":"publisher: Taylor &amp; Francis, Ltd.","page":"431-447","title":"Bourdieu on Education and Social and Cultural Reproduction","volume":"11","author":[{"family":"Nash","given":"Roy"}],"issued":{"date-parts":[["1990"]]}}}],"schema":"https://github.com/citation-style-language/schema/raw/master/csl-citation.json"} </w:instrText>
      </w:r>
      <w:r w:rsidR="00837F14" w:rsidRPr="00ED7111">
        <w:rPr>
          <w:highlight w:val="yellow"/>
          <w:lang w:val="en-US"/>
        </w:rPr>
        <w:fldChar w:fldCharType="separate"/>
      </w:r>
      <w:r w:rsidR="00837F14" w:rsidRPr="00ED7111">
        <w:rPr>
          <w:noProof/>
          <w:highlight w:val="yellow"/>
          <w:lang w:val="en-US"/>
        </w:rPr>
        <w:t>(Nash, 1990)</w:t>
      </w:r>
      <w:r w:rsidR="00837F14" w:rsidRPr="00ED7111">
        <w:rPr>
          <w:highlight w:val="yellow"/>
          <w:lang w:val="en-US"/>
        </w:rPr>
        <w:fldChar w:fldCharType="end"/>
      </w:r>
      <w:r w:rsidR="00837F14" w:rsidRPr="00ED7111">
        <w:rPr>
          <w:highlight w:val="yellow"/>
          <w:lang w:val="en-US"/>
        </w:rPr>
        <w:t xml:space="preserve">. By this </w:t>
      </w:r>
      <w:r w:rsidR="00C92A5C" w:rsidRPr="00ED7111">
        <w:rPr>
          <w:highlight w:val="yellow"/>
          <w:lang w:val="en-US"/>
        </w:rPr>
        <w:t xml:space="preserve">understanding, students from a lower class of society would have such behavioral orientations of their class that would inevitably determine their aspirations </w:t>
      </w:r>
      <w:r w:rsidR="0032097A" w:rsidRPr="00ED7111">
        <w:rPr>
          <w:highlight w:val="yellow"/>
          <w:lang w:val="en-US"/>
        </w:rPr>
        <w:t xml:space="preserve">and </w:t>
      </w:r>
      <w:r w:rsidR="00C92A5C" w:rsidRPr="00ED7111">
        <w:rPr>
          <w:highlight w:val="yellow"/>
          <w:lang w:val="en-US"/>
        </w:rPr>
        <w:t xml:space="preserve">guide them to manage their expectations in life. </w:t>
      </w:r>
      <w:r w:rsidR="00214CF4" w:rsidRPr="00ED7111">
        <w:rPr>
          <w:highlight w:val="yellow"/>
          <w:lang w:val="en-US"/>
        </w:rPr>
        <w:t xml:space="preserve">The </w:t>
      </w:r>
      <w:r w:rsidR="00C40517" w:rsidRPr="00ED7111">
        <w:rPr>
          <w:highlight w:val="yellow"/>
          <w:lang w:val="en-US"/>
        </w:rPr>
        <w:t>dispositions</w:t>
      </w:r>
      <w:r w:rsidR="00214CF4" w:rsidRPr="00ED7111">
        <w:rPr>
          <w:highlight w:val="yellow"/>
          <w:lang w:val="en-US"/>
        </w:rPr>
        <w:t xml:space="preserve"> of a habitus constitute an </w:t>
      </w:r>
      <w:r w:rsidR="00C40517" w:rsidRPr="00ED7111">
        <w:rPr>
          <w:highlight w:val="yellow"/>
          <w:lang w:val="en-US"/>
        </w:rPr>
        <w:t>encoded</w:t>
      </w:r>
      <w:r w:rsidR="00214CF4" w:rsidRPr="00ED7111">
        <w:rPr>
          <w:highlight w:val="yellow"/>
          <w:lang w:val="en-US"/>
        </w:rPr>
        <w:t xml:space="preserve"> body </w:t>
      </w:r>
      <w:r w:rsidR="00C40517" w:rsidRPr="00ED7111">
        <w:rPr>
          <w:highlight w:val="yellow"/>
          <w:lang w:val="en-US"/>
        </w:rPr>
        <w:t xml:space="preserve">of the past and present experiences passed on </w:t>
      </w:r>
      <w:r w:rsidR="0032097A" w:rsidRPr="00ED7111">
        <w:rPr>
          <w:highlight w:val="yellow"/>
          <w:lang w:val="en-US"/>
        </w:rPr>
        <w:t xml:space="preserve">in the family </w:t>
      </w:r>
      <w:r w:rsidR="00C40517" w:rsidRPr="00ED7111">
        <w:rPr>
          <w:highlight w:val="yellow"/>
          <w:lang w:val="en-US"/>
        </w:rPr>
        <w:fldChar w:fldCharType="begin"/>
      </w:r>
      <w:r w:rsidR="00C40517" w:rsidRPr="00ED7111">
        <w:rPr>
          <w:highlight w:val="yellow"/>
          <w:lang w:val="en-US"/>
        </w:rPr>
        <w:instrText xml:space="preserve"> ADDIN ZOTERO_ITEM CSL_CITATION {"citationID":"n7CJBK5k","properties":{"formattedCitation":"(Mills, 2008)","plainCitation":"(Mills, 2008)","noteIndex":0},"citationItems":[{"id":73,"uris":["http://zotero.org/users/9364462/items/P47TZ8IJ"],"itemData":{"id":73,"type":"article-journal","abstract":"[This article is concerned with the theoretical constructs of Bourdieu and their contribution to understanding the reproduction of social and cultural inequalities in schooling. While Bourdieu has been criticised for his reproductive emphasis, this article proposes that there is transformative potential in his theoretical constructs and that these suggest possibilities for schools and teachers to improve the educational outcomes of marginalised students. The article draws together three areas of contribution to this theme of transformation; beginning by characterising habitus as constituted by reproductive and transformative traits and considering the possibilities for the restructuring of students' habitus. This is followed by a discussion of cultural capital and the way that teachers can draw upon a variety of cultural capitals to act as agents of transformation rather than reproduction. The article concludes by considering the necessity of a transformation of thefield to improve the educational outcomes of marginalised students.]","archive":"JSTOR","container-title":"British Journal of Sociology of Education","ISSN":"01425692, 14653346","issue":"1","note":"publisher: Taylor &amp; Francis, Ltd.","page":"79-89","title":"Reproduction and Transformation of Inequalities in Schooling: The Transformative Potential of the Theoretical Constructs of Bourdieu","volume":"29","author":[{"family":"Mills","given":"Carmen"}],"issued":{"date-parts":[["2008"]]}}}],"schema":"https://github.com/citation-style-language/schema/raw/master/csl-citation.json"} </w:instrText>
      </w:r>
      <w:r w:rsidR="00C40517" w:rsidRPr="00ED7111">
        <w:rPr>
          <w:highlight w:val="yellow"/>
          <w:lang w:val="en-US"/>
        </w:rPr>
        <w:fldChar w:fldCharType="separate"/>
      </w:r>
      <w:r w:rsidR="00C40517" w:rsidRPr="00ED7111">
        <w:rPr>
          <w:noProof/>
          <w:highlight w:val="yellow"/>
          <w:lang w:val="en-US"/>
        </w:rPr>
        <w:t>(Mills, 2008)</w:t>
      </w:r>
      <w:r w:rsidR="00C40517" w:rsidRPr="00ED7111">
        <w:rPr>
          <w:highlight w:val="yellow"/>
          <w:lang w:val="en-US"/>
        </w:rPr>
        <w:fldChar w:fldCharType="end"/>
      </w:r>
      <w:r w:rsidR="00C40517" w:rsidRPr="00ED7111">
        <w:rPr>
          <w:highlight w:val="yellow"/>
          <w:lang w:val="en-US"/>
        </w:rPr>
        <w:t xml:space="preserve">. </w:t>
      </w:r>
    </w:p>
    <w:p w14:paraId="6760DE5F" w14:textId="78E27386" w:rsidR="002407D2" w:rsidRPr="00ED7111" w:rsidRDefault="00C92A5C" w:rsidP="002E0090">
      <w:pPr>
        <w:spacing w:line="360" w:lineRule="auto"/>
        <w:jc w:val="both"/>
        <w:rPr>
          <w:highlight w:val="yellow"/>
          <w:lang w:val="en-US"/>
        </w:rPr>
      </w:pPr>
      <w:r w:rsidRPr="00ED7111">
        <w:rPr>
          <w:highlight w:val="yellow"/>
          <w:lang w:val="en-US"/>
        </w:rPr>
        <w:t>Another concept that Bourdieu employs in his assertion that schooling reproduces inequalities is</w:t>
      </w:r>
      <w:r w:rsidR="00837F14" w:rsidRPr="00ED7111">
        <w:rPr>
          <w:highlight w:val="yellow"/>
          <w:lang w:val="en-US"/>
        </w:rPr>
        <w:t xml:space="preserve"> the cultural capital </w:t>
      </w:r>
      <w:r w:rsidRPr="00ED7111">
        <w:rPr>
          <w:highlight w:val="yellow"/>
          <w:lang w:val="en-US"/>
        </w:rPr>
        <w:t xml:space="preserve">concept. </w:t>
      </w:r>
      <w:r w:rsidR="00837F14" w:rsidRPr="00ED7111">
        <w:rPr>
          <w:highlight w:val="yellow"/>
          <w:lang w:val="en-US"/>
        </w:rPr>
        <w:t xml:space="preserve"> </w:t>
      </w:r>
      <w:r w:rsidR="000447B4" w:rsidRPr="00ED7111">
        <w:rPr>
          <w:highlight w:val="yellow"/>
          <w:lang w:val="en-US"/>
        </w:rPr>
        <w:t xml:space="preserve">He argues that </w:t>
      </w:r>
      <w:r w:rsidR="00114466" w:rsidRPr="00ED7111">
        <w:rPr>
          <w:highlight w:val="yellow"/>
          <w:lang w:val="en-US"/>
        </w:rPr>
        <w:t xml:space="preserve">the </w:t>
      </w:r>
      <w:r w:rsidR="007E3D82" w:rsidRPr="00ED7111">
        <w:rPr>
          <w:highlight w:val="yellow"/>
          <w:lang w:val="en-US"/>
        </w:rPr>
        <w:t xml:space="preserve">meritocratic doctrine </w:t>
      </w:r>
      <w:r w:rsidR="00492CE5" w:rsidRPr="00ED7111">
        <w:rPr>
          <w:highlight w:val="yellow"/>
          <w:lang w:val="en-US"/>
        </w:rPr>
        <w:t xml:space="preserve">taught in schools is an upper-class culture employed to masquerade the root causes of differential attainment in education due to personal </w:t>
      </w:r>
      <w:r w:rsidR="007E3D82" w:rsidRPr="00ED7111">
        <w:rPr>
          <w:highlight w:val="yellow"/>
          <w:lang w:val="en-US"/>
        </w:rPr>
        <w:t xml:space="preserve">ability and not the inherent social class differences in their cultural capital. Another useful concept to explain that </w:t>
      </w:r>
      <w:r w:rsidR="00C44C26" w:rsidRPr="00ED7111">
        <w:rPr>
          <w:highlight w:val="yellow"/>
          <w:lang w:val="en-US"/>
        </w:rPr>
        <w:t>providing</w:t>
      </w:r>
      <w:r w:rsidR="007E3D82" w:rsidRPr="00ED7111">
        <w:rPr>
          <w:highlight w:val="yellow"/>
          <w:lang w:val="en-US"/>
        </w:rPr>
        <w:t xml:space="preserve"> avenues for </w:t>
      </w:r>
      <w:r w:rsidR="00492CE5" w:rsidRPr="00ED7111">
        <w:rPr>
          <w:highlight w:val="yellow"/>
          <w:lang w:val="en-US"/>
        </w:rPr>
        <w:t>access does not transmute to actual access, equality, or</w:t>
      </w:r>
      <w:r w:rsidR="00C44C26" w:rsidRPr="00ED7111">
        <w:rPr>
          <w:highlight w:val="yellow"/>
          <w:lang w:val="en-US"/>
        </w:rPr>
        <w:t xml:space="preserve"> equity</w:t>
      </w:r>
      <w:r w:rsidR="007E3D82" w:rsidRPr="00ED7111">
        <w:rPr>
          <w:highlight w:val="yellow"/>
          <w:lang w:val="en-US"/>
        </w:rPr>
        <w:t xml:space="preserve"> is Bourdieu’s terms of the field. </w:t>
      </w:r>
      <w:r w:rsidR="00067437" w:rsidRPr="00ED7111">
        <w:rPr>
          <w:highlight w:val="yellow"/>
          <w:lang w:val="en-US"/>
        </w:rPr>
        <w:t xml:space="preserve">These </w:t>
      </w:r>
      <w:r w:rsidR="00CF79E2" w:rsidRPr="00ED7111">
        <w:rPr>
          <w:highlight w:val="yellow"/>
          <w:lang w:val="en-US"/>
        </w:rPr>
        <w:t>valuable</w:t>
      </w:r>
      <w:r w:rsidR="00067437" w:rsidRPr="00ED7111">
        <w:rPr>
          <w:highlight w:val="yellow"/>
          <w:lang w:val="en-US"/>
        </w:rPr>
        <w:t xml:space="preserve"> concepts would be employed in analyzing how ensuring SJ through HE entails more than participation.</w:t>
      </w:r>
      <w:r w:rsidR="00826538" w:rsidRPr="00ED7111">
        <w:rPr>
          <w:highlight w:val="yellow"/>
          <w:lang w:val="en-US"/>
        </w:rPr>
        <w:t xml:space="preserve"> </w:t>
      </w:r>
      <w:r w:rsidR="00067437" w:rsidRPr="00ED7111">
        <w:rPr>
          <w:highlight w:val="yellow"/>
          <w:lang w:val="en-US"/>
        </w:rPr>
        <w:t xml:space="preserve"> </w:t>
      </w:r>
    </w:p>
    <w:p w14:paraId="23E48451" w14:textId="273EA744" w:rsidR="002407D2" w:rsidRPr="00ED7111" w:rsidRDefault="005710AD" w:rsidP="002E0090">
      <w:pPr>
        <w:spacing w:line="360" w:lineRule="auto"/>
        <w:jc w:val="both"/>
        <w:rPr>
          <w:highlight w:val="yellow"/>
          <w:lang w:val="en-US"/>
        </w:rPr>
      </w:pPr>
      <w:r w:rsidRPr="00ED7111">
        <w:rPr>
          <w:highlight w:val="yellow"/>
          <w:lang w:val="en-US"/>
        </w:rPr>
        <w:lastRenderedPageBreak/>
        <w:t xml:space="preserve">Another </w:t>
      </w:r>
      <w:r w:rsidR="00CF79E2" w:rsidRPr="00ED7111">
        <w:rPr>
          <w:highlight w:val="yellow"/>
          <w:lang w:val="en-US"/>
        </w:rPr>
        <w:t>critical</w:t>
      </w:r>
      <w:r w:rsidRPr="00ED7111">
        <w:rPr>
          <w:highlight w:val="yellow"/>
          <w:lang w:val="en-US"/>
        </w:rPr>
        <w:t xml:space="preserve"> issue related to social justice </w:t>
      </w:r>
      <w:r w:rsidR="00CF79E2" w:rsidRPr="00ED7111">
        <w:rPr>
          <w:highlight w:val="yellow"/>
          <w:lang w:val="en-US"/>
        </w:rPr>
        <w:t>regarding</w:t>
      </w:r>
      <w:r w:rsidR="00602AE6" w:rsidRPr="00ED7111">
        <w:rPr>
          <w:highlight w:val="yellow"/>
          <w:lang w:val="en-US"/>
        </w:rPr>
        <w:t xml:space="preserve"> HE participation is the assertion that raising participation via increasing the availability of HEIs means admittance to quality education and</w:t>
      </w:r>
      <w:r w:rsidR="00275874" w:rsidRPr="00ED7111">
        <w:rPr>
          <w:highlight w:val="yellow"/>
          <w:lang w:val="en-US"/>
        </w:rPr>
        <w:t xml:space="preserve"> into</w:t>
      </w:r>
      <w:r w:rsidR="00602AE6" w:rsidRPr="00ED7111">
        <w:rPr>
          <w:highlight w:val="yellow"/>
          <w:lang w:val="en-US"/>
        </w:rPr>
        <w:t xml:space="preserve"> </w:t>
      </w:r>
      <w:r w:rsidR="00275874" w:rsidRPr="00ED7111">
        <w:rPr>
          <w:highlight w:val="yellow"/>
          <w:lang w:val="en-US"/>
        </w:rPr>
        <w:t>gratifying</w:t>
      </w:r>
      <w:r w:rsidR="00602AE6" w:rsidRPr="00ED7111">
        <w:rPr>
          <w:highlight w:val="yellow"/>
          <w:lang w:val="en-US"/>
        </w:rPr>
        <w:t xml:space="preserve"> programs</w:t>
      </w:r>
      <w:r w:rsidR="00067437" w:rsidRPr="00ED7111">
        <w:rPr>
          <w:highlight w:val="yellow"/>
          <w:lang w:val="en-US"/>
        </w:rPr>
        <w:t xml:space="preserve">. This </w:t>
      </w:r>
      <w:r w:rsidR="00F2561C" w:rsidRPr="00ED7111">
        <w:rPr>
          <w:highlight w:val="yellow"/>
          <w:lang w:val="en-US"/>
        </w:rPr>
        <w:t>assumption</w:t>
      </w:r>
      <w:r w:rsidR="00602AE6" w:rsidRPr="00ED7111">
        <w:rPr>
          <w:highlight w:val="yellow"/>
          <w:lang w:val="en-US"/>
        </w:rPr>
        <w:t xml:space="preserve"> </w:t>
      </w:r>
      <w:r w:rsidR="00275874" w:rsidRPr="00ED7111">
        <w:rPr>
          <w:highlight w:val="yellow"/>
          <w:lang w:val="en-US"/>
        </w:rPr>
        <w:t>first ignores</w:t>
      </w:r>
      <w:r w:rsidR="00602AE6" w:rsidRPr="00ED7111">
        <w:rPr>
          <w:highlight w:val="yellow"/>
          <w:lang w:val="en-US"/>
        </w:rPr>
        <w:t xml:space="preserve"> the underlying dissimilarities in the funding of all universities and their inherited academic culture and prestige. Second, it assumes that policies are streamlined for </w:t>
      </w:r>
      <w:r w:rsidR="00067437" w:rsidRPr="00ED7111">
        <w:rPr>
          <w:highlight w:val="yellow"/>
          <w:lang w:val="en-US"/>
        </w:rPr>
        <w:t xml:space="preserve">everyone to </w:t>
      </w:r>
      <w:r w:rsidR="00602AE6" w:rsidRPr="00ED7111">
        <w:rPr>
          <w:highlight w:val="yellow"/>
          <w:lang w:val="en-US"/>
        </w:rPr>
        <w:t>access all institutions and that institution</w:t>
      </w:r>
      <w:r w:rsidR="00114466" w:rsidRPr="00ED7111">
        <w:rPr>
          <w:highlight w:val="yellow"/>
          <w:lang w:val="en-US"/>
        </w:rPr>
        <w:t>al</w:t>
      </w:r>
      <w:r w:rsidR="00602AE6" w:rsidRPr="00ED7111">
        <w:rPr>
          <w:highlight w:val="yellow"/>
          <w:lang w:val="en-US"/>
        </w:rPr>
        <w:t xml:space="preserve"> practices are well adjusted for every prospective HE student to participate regardless of their socio-economic background. </w:t>
      </w:r>
      <w:r w:rsidR="00CB5339" w:rsidRPr="00ED7111">
        <w:rPr>
          <w:highlight w:val="yellow"/>
          <w:lang w:val="en-US"/>
        </w:rPr>
        <w:t xml:space="preserve">Stratification among HEIs in a country always </w:t>
      </w:r>
      <w:r w:rsidR="009F6321" w:rsidRPr="00ED7111">
        <w:rPr>
          <w:highlight w:val="yellow"/>
          <w:lang w:val="en-US"/>
        </w:rPr>
        <w:t>appeals</w:t>
      </w:r>
      <w:r w:rsidR="00CB5339" w:rsidRPr="00ED7111">
        <w:rPr>
          <w:highlight w:val="yellow"/>
          <w:lang w:val="en-US"/>
        </w:rPr>
        <w:t xml:space="preserve"> to different categories of people from </w:t>
      </w:r>
      <w:r w:rsidR="009F6321" w:rsidRPr="00ED7111">
        <w:rPr>
          <w:highlight w:val="yellow"/>
          <w:lang w:val="en-US"/>
        </w:rPr>
        <w:t>various</w:t>
      </w:r>
      <w:r w:rsidR="00CB5339" w:rsidRPr="00ED7111">
        <w:rPr>
          <w:highlight w:val="yellow"/>
          <w:lang w:val="en-US"/>
        </w:rPr>
        <w:t xml:space="preserve"> social strata. Any discussion of SJ that ignores these inherent </w:t>
      </w:r>
      <w:r w:rsidR="002407D2" w:rsidRPr="00ED7111">
        <w:rPr>
          <w:highlight w:val="yellow"/>
          <w:lang w:val="en-US"/>
        </w:rPr>
        <w:t>stratifications</w:t>
      </w:r>
      <w:r w:rsidR="00CB5339" w:rsidRPr="00ED7111">
        <w:rPr>
          <w:highlight w:val="yellow"/>
          <w:lang w:val="en-US"/>
        </w:rPr>
        <w:t xml:space="preserve"> </w:t>
      </w:r>
      <w:r w:rsidR="002407D2" w:rsidRPr="00ED7111">
        <w:rPr>
          <w:highlight w:val="yellow"/>
          <w:lang w:val="en-US"/>
        </w:rPr>
        <w:t>would be tantamount to self-deception.</w:t>
      </w:r>
    </w:p>
    <w:p w14:paraId="79CAA1B1" w14:textId="7F06862E" w:rsidR="008A70F5" w:rsidRPr="00ED7111" w:rsidRDefault="002407D2" w:rsidP="002E0090">
      <w:pPr>
        <w:spacing w:line="360" w:lineRule="auto"/>
        <w:jc w:val="both"/>
        <w:rPr>
          <w:highlight w:val="yellow"/>
          <w:lang w:val="en-US"/>
        </w:rPr>
      </w:pPr>
      <w:r w:rsidRPr="00ED7111">
        <w:rPr>
          <w:highlight w:val="yellow"/>
          <w:lang w:val="en-US"/>
        </w:rPr>
        <w:t xml:space="preserve">Ensuring social justice in higher education demands more than injudicious expansion in HE through massification and diversification </w:t>
      </w:r>
      <w:r w:rsidR="00067437" w:rsidRPr="00ED7111">
        <w:rPr>
          <w:highlight w:val="yellow"/>
          <w:lang w:val="en-US"/>
        </w:rPr>
        <w:t xml:space="preserve">of </w:t>
      </w:r>
      <w:r w:rsidRPr="00ED7111">
        <w:rPr>
          <w:highlight w:val="yellow"/>
          <w:lang w:val="en-US"/>
        </w:rPr>
        <w:t>the HE sector. SJ is more about empowering people to be able to utilize their capacities to their full potential. Within this regard</w:t>
      </w:r>
      <w:r w:rsidR="00EB3A7E" w:rsidRPr="00ED7111">
        <w:rPr>
          <w:highlight w:val="yellow"/>
          <w:lang w:val="en-US"/>
        </w:rPr>
        <w:t>, Sen's (2008) commodities and capabilities framework proves a viable diagnostic and prescriptive tool for</w:t>
      </w:r>
      <w:r w:rsidR="00F674D6" w:rsidRPr="00ED7111">
        <w:rPr>
          <w:highlight w:val="yellow"/>
          <w:lang w:val="en-US"/>
        </w:rPr>
        <w:t xml:space="preserve"> analyzing inequalities in HE beyond widening avenues for participation.</w:t>
      </w:r>
      <w:r w:rsidR="007A5AD0" w:rsidRPr="00ED7111">
        <w:rPr>
          <w:highlight w:val="yellow"/>
          <w:lang w:val="en-US"/>
        </w:rPr>
        <w:t xml:space="preserve"> </w:t>
      </w:r>
    </w:p>
    <w:p w14:paraId="0CC628BC" w14:textId="0E15B374" w:rsidR="005710AD" w:rsidRPr="00B53EFB" w:rsidRDefault="007A5AD0" w:rsidP="002E0090">
      <w:pPr>
        <w:spacing w:line="360" w:lineRule="auto"/>
        <w:jc w:val="both"/>
        <w:rPr>
          <w:lang w:val="en-US"/>
        </w:rPr>
      </w:pPr>
      <w:r w:rsidRPr="00ED7111">
        <w:rPr>
          <w:highlight w:val="yellow"/>
          <w:lang w:val="en-US"/>
        </w:rPr>
        <w:t>Th</w:t>
      </w:r>
      <w:r w:rsidR="008A70F5" w:rsidRPr="00ED7111">
        <w:rPr>
          <w:highlight w:val="yellow"/>
          <w:lang w:val="en-US"/>
        </w:rPr>
        <w:t>e</w:t>
      </w:r>
      <w:r w:rsidRPr="00ED7111">
        <w:rPr>
          <w:highlight w:val="yellow"/>
          <w:lang w:val="en-US"/>
        </w:rPr>
        <w:t xml:space="preserve"> notion of capabilities entails </w:t>
      </w:r>
      <w:proofErr w:type="spellStart"/>
      <w:r w:rsidR="005903DD" w:rsidRPr="00ED7111">
        <w:rPr>
          <w:highlight w:val="yellow"/>
          <w:lang w:val="en-US"/>
        </w:rPr>
        <w:t>functionings</w:t>
      </w:r>
      <w:proofErr w:type="spellEnd"/>
      <w:r w:rsidRPr="00ED7111">
        <w:rPr>
          <w:highlight w:val="yellow"/>
          <w:lang w:val="en-US"/>
        </w:rPr>
        <w:t>—</w:t>
      </w:r>
      <w:r w:rsidR="005903DD" w:rsidRPr="00ED7111">
        <w:rPr>
          <w:highlight w:val="yellow"/>
          <w:lang w:val="en-US"/>
        </w:rPr>
        <w:t xml:space="preserve">the states a person can be or </w:t>
      </w:r>
      <w:r w:rsidR="00BF7E40" w:rsidRPr="00ED7111">
        <w:rPr>
          <w:highlight w:val="yellow"/>
          <w:lang w:val="en-US"/>
        </w:rPr>
        <w:t>h</w:t>
      </w:r>
      <w:r w:rsidR="005903DD" w:rsidRPr="00ED7111">
        <w:rPr>
          <w:highlight w:val="yellow"/>
          <w:lang w:val="en-US"/>
        </w:rPr>
        <w:t xml:space="preserve">as attained </w:t>
      </w:r>
      <w:r w:rsidR="005903DD" w:rsidRPr="00ED7111">
        <w:rPr>
          <w:highlight w:val="yellow"/>
          <w:lang w:val="en-US"/>
        </w:rPr>
        <w:fldChar w:fldCharType="begin"/>
      </w:r>
      <w:r w:rsidR="005903DD" w:rsidRPr="00ED7111">
        <w:rPr>
          <w:highlight w:val="yellow"/>
          <w:lang w:val="en-US"/>
        </w:rPr>
        <w:instrText xml:space="preserve"> ADDIN ZOTERO_ITEM CSL_CITATION {"citationID":"Eq9hH6Bw","properties":{"formattedCitation":"(Sen, 2008)","plainCitation":"(Sen, 2008)","noteIndex":0},"citationItems":[{"id":81,"uris":["http://zotero.org/users/9364462/items/8AI6ZBJE"],"itemData":{"id":81,"type":"book","collection-title":"Oxford India paperbacks","edition":"13th impr","event-place":"New Delhi","ISBN":"978-0-19-565038-9","language":"eng","number-of-pages":"89","publisher":"Oxford Univ. Press","publisher-place":"New Delhi","source":"K10plus ISBN","title":"Commodities and capabilities","author":[{"family":"Sen","given":"Amartya"}],"issued":{"date-parts":[["2008"]]}}}],"schema":"https://github.com/citation-style-language/schema/raw/master/csl-citation.json"} </w:instrText>
      </w:r>
      <w:r w:rsidR="005903DD" w:rsidRPr="00ED7111">
        <w:rPr>
          <w:highlight w:val="yellow"/>
          <w:lang w:val="en-US"/>
        </w:rPr>
        <w:fldChar w:fldCharType="separate"/>
      </w:r>
      <w:r w:rsidR="005903DD" w:rsidRPr="00ED7111">
        <w:rPr>
          <w:noProof/>
          <w:highlight w:val="yellow"/>
          <w:lang w:val="en-US"/>
        </w:rPr>
        <w:t>(Sen, 2008)</w:t>
      </w:r>
      <w:r w:rsidR="005903DD" w:rsidRPr="00ED7111">
        <w:rPr>
          <w:highlight w:val="yellow"/>
          <w:lang w:val="en-US"/>
        </w:rPr>
        <w:fldChar w:fldCharType="end"/>
      </w:r>
      <w:r w:rsidR="005903DD" w:rsidRPr="00ED7111">
        <w:rPr>
          <w:highlight w:val="yellow"/>
          <w:lang w:val="en-US"/>
        </w:rPr>
        <w:t xml:space="preserve">. While </w:t>
      </w:r>
      <w:proofErr w:type="spellStart"/>
      <w:r w:rsidR="005903DD" w:rsidRPr="00ED7111">
        <w:rPr>
          <w:highlight w:val="yellow"/>
          <w:lang w:val="en-US"/>
        </w:rPr>
        <w:t>function</w:t>
      </w:r>
      <w:r w:rsidR="00114466" w:rsidRPr="00ED7111">
        <w:rPr>
          <w:highlight w:val="yellow"/>
          <w:lang w:val="en-US"/>
        </w:rPr>
        <w:t>ings</w:t>
      </w:r>
      <w:proofErr w:type="spellEnd"/>
      <w:r w:rsidR="005903DD" w:rsidRPr="00ED7111">
        <w:rPr>
          <w:highlight w:val="yellow"/>
          <w:lang w:val="en-US"/>
        </w:rPr>
        <w:t xml:space="preserve"> are within the capabilities of an individual, capabilities is a much broader concept </w:t>
      </w:r>
      <w:r w:rsidR="005903DD" w:rsidRPr="00ED7111">
        <w:rPr>
          <w:highlight w:val="yellow"/>
          <w:lang w:val="en-US"/>
        </w:rPr>
        <w:fldChar w:fldCharType="begin"/>
      </w:r>
      <w:r w:rsidR="005903DD" w:rsidRPr="00ED7111">
        <w:rPr>
          <w:highlight w:val="yellow"/>
          <w:lang w:val="en-US"/>
        </w:rPr>
        <w:instrText xml:space="preserve"> ADDIN ZOTERO_ITEM CSL_CITATION {"citationID":"Gi7KkYnA","properties":{"formattedCitation":"(Nambiar, 2013)","plainCitation":"(Nambiar, 2013)","noteIndex":0},"citationItems":[{"id":86,"uris":["http://zotero.org/users/9364462/items/LACH4ZLP"],"itemData":{"id":86,"type":"article-journal","abstract":"Sen’s capability approach emphasizes the importance of freedom and choice in leading the life that one values. In the capability approach, a person converts the vector of commodities into functionings. This conversion depends upon personal, social and environmental factors. These conversion factors are important because they constrain the capability achievement of individuals, a matter that is especially important for the poor. Using the case of a credit cooperative in Malaysia, this article seeks to demonstrate the importance of conversion factors and how it is possible to improve the capabilities of the poor.","container-title":"Progress in Development Studies","DOI":"10.1177/1464993413486547","ISSN":"1464-9934, 1477-027X","issue":"3","journalAbbreviation":"Progress in Development Studies","language":"en","page":"221-230","source":"DOI.org (Crossref)","title":"Capabilities, conversion factors and institutions","volume":"13","author":[{"family":"Nambiar","given":"Shankaran"}],"issued":{"date-parts":[["2013",7]]}}}],"schema":"https://github.com/citation-style-language/schema/raw/master/csl-citation.json"} </w:instrText>
      </w:r>
      <w:r w:rsidR="005903DD" w:rsidRPr="00ED7111">
        <w:rPr>
          <w:highlight w:val="yellow"/>
          <w:lang w:val="en-US"/>
        </w:rPr>
        <w:fldChar w:fldCharType="separate"/>
      </w:r>
      <w:r w:rsidR="005903DD" w:rsidRPr="00ED7111">
        <w:rPr>
          <w:noProof/>
          <w:highlight w:val="yellow"/>
          <w:lang w:val="en-US"/>
        </w:rPr>
        <w:t>(Nambiar, 2013)</w:t>
      </w:r>
      <w:r w:rsidR="005903DD" w:rsidRPr="00ED7111">
        <w:rPr>
          <w:highlight w:val="yellow"/>
          <w:lang w:val="en-US"/>
        </w:rPr>
        <w:fldChar w:fldCharType="end"/>
      </w:r>
      <w:r w:rsidR="005F1A86" w:rsidRPr="00ED7111">
        <w:rPr>
          <w:highlight w:val="yellow"/>
          <w:lang w:val="en-US"/>
        </w:rPr>
        <w:t>,</w:t>
      </w:r>
      <w:r w:rsidR="005903DD" w:rsidRPr="00ED7111">
        <w:rPr>
          <w:highlight w:val="yellow"/>
          <w:lang w:val="en-US"/>
        </w:rPr>
        <w:t xml:space="preserve"> which entails the freedom to lead a life that one desires. The </w:t>
      </w:r>
      <w:r w:rsidR="0099785B" w:rsidRPr="00ED7111">
        <w:rPr>
          <w:highlight w:val="yellow"/>
          <w:lang w:val="en-US"/>
        </w:rPr>
        <w:t>contrast</w:t>
      </w:r>
      <w:r w:rsidR="005903DD" w:rsidRPr="00ED7111">
        <w:rPr>
          <w:highlight w:val="yellow"/>
          <w:lang w:val="en-US"/>
        </w:rPr>
        <w:t xml:space="preserve"> here is</w:t>
      </w:r>
      <w:r w:rsidR="005F1A86" w:rsidRPr="00ED7111">
        <w:rPr>
          <w:highlight w:val="yellow"/>
          <w:lang w:val="en-US"/>
        </w:rPr>
        <w:t xml:space="preserve"> that commodities, generally employed in welfare analysis, refer</w:t>
      </w:r>
      <w:r w:rsidR="005903DD" w:rsidRPr="00ED7111">
        <w:rPr>
          <w:highlight w:val="yellow"/>
          <w:lang w:val="en-US"/>
        </w:rPr>
        <w:t xml:space="preserve"> to the opportunities available to an individual. Sen </w:t>
      </w:r>
      <w:r w:rsidR="0099785B" w:rsidRPr="00ED7111">
        <w:rPr>
          <w:highlight w:val="yellow"/>
          <w:lang w:val="en-US"/>
        </w:rPr>
        <w:t xml:space="preserve">(2008) </w:t>
      </w:r>
      <w:r w:rsidR="005903DD" w:rsidRPr="00ED7111">
        <w:rPr>
          <w:highlight w:val="yellow"/>
          <w:lang w:val="en-US"/>
        </w:rPr>
        <w:t xml:space="preserve">argues that </w:t>
      </w:r>
      <w:r w:rsidR="005F1A86" w:rsidRPr="00ED7111">
        <w:rPr>
          <w:highlight w:val="yellow"/>
          <w:lang w:val="en-US"/>
        </w:rPr>
        <w:t>personal, social, and environmental factors mediate the ability to convert these commodities into functions</w:t>
      </w:r>
      <w:r w:rsidR="005903DD" w:rsidRPr="00ED7111">
        <w:rPr>
          <w:highlight w:val="yellow"/>
          <w:lang w:val="en-US"/>
        </w:rPr>
        <w:t xml:space="preserve">. </w:t>
      </w:r>
      <w:r w:rsidR="005F1A86" w:rsidRPr="00ED7111">
        <w:rPr>
          <w:highlight w:val="yellow"/>
          <w:lang w:val="en-US"/>
        </w:rPr>
        <w:t>At this point,</w:t>
      </w:r>
      <w:r w:rsidR="005903DD" w:rsidRPr="00ED7111">
        <w:rPr>
          <w:highlight w:val="yellow"/>
          <w:lang w:val="en-US"/>
        </w:rPr>
        <w:t xml:space="preserve"> the framework </w:t>
      </w:r>
      <w:r w:rsidR="0099785B" w:rsidRPr="00ED7111">
        <w:rPr>
          <w:highlight w:val="yellow"/>
          <w:lang w:val="en-US"/>
        </w:rPr>
        <w:t>captures</w:t>
      </w:r>
      <w:r w:rsidR="005903DD" w:rsidRPr="00ED7111">
        <w:rPr>
          <w:highlight w:val="yellow"/>
          <w:lang w:val="en-US"/>
        </w:rPr>
        <w:t xml:space="preserve"> the </w:t>
      </w:r>
      <w:r w:rsidR="0099785B" w:rsidRPr="00ED7111">
        <w:rPr>
          <w:highlight w:val="yellow"/>
          <w:lang w:val="en-US"/>
        </w:rPr>
        <w:t>essence</w:t>
      </w:r>
      <w:r w:rsidR="005903DD" w:rsidRPr="00ED7111">
        <w:rPr>
          <w:highlight w:val="yellow"/>
          <w:lang w:val="en-US"/>
        </w:rPr>
        <w:t xml:space="preserve"> of our study. This concept would help explain how the expanding HE outreach does not qualify as a proper intervention for </w:t>
      </w:r>
      <w:r w:rsidR="0099785B" w:rsidRPr="00ED7111">
        <w:rPr>
          <w:highlight w:val="yellow"/>
          <w:lang w:val="en-US"/>
        </w:rPr>
        <w:t>SJ.</w:t>
      </w:r>
      <w:r w:rsidR="005903DD" w:rsidRPr="00ED7111">
        <w:rPr>
          <w:highlight w:val="yellow"/>
          <w:lang w:val="en-US"/>
        </w:rPr>
        <w:t xml:space="preserve"> </w:t>
      </w:r>
      <w:r w:rsidR="008A70F5" w:rsidRPr="00ED7111">
        <w:rPr>
          <w:highlight w:val="yellow"/>
          <w:lang w:val="en-US"/>
        </w:rPr>
        <w:t xml:space="preserve">Expanding access without dealing with factors that inhibit the progression of disadvantaged groups in society to HEIs is </w:t>
      </w:r>
      <w:r w:rsidR="005F1A86" w:rsidRPr="00ED7111">
        <w:rPr>
          <w:highlight w:val="yellow"/>
          <w:lang w:val="en-US"/>
        </w:rPr>
        <w:t>equivalent</w:t>
      </w:r>
      <w:r w:rsidR="008A70F5" w:rsidRPr="00ED7111">
        <w:rPr>
          <w:highlight w:val="yellow"/>
          <w:lang w:val="en-US"/>
        </w:rPr>
        <w:t xml:space="preserve"> to </w:t>
      </w:r>
      <w:r w:rsidR="005F1A86" w:rsidRPr="00ED7111">
        <w:rPr>
          <w:highlight w:val="yellow"/>
          <w:lang w:val="en-US"/>
        </w:rPr>
        <w:t xml:space="preserve">the </w:t>
      </w:r>
      <w:r w:rsidR="008A70F5" w:rsidRPr="00ED7111">
        <w:rPr>
          <w:highlight w:val="yellow"/>
          <w:lang w:val="en-US"/>
        </w:rPr>
        <w:t>reproduction of inequalities.</w:t>
      </w:r>
      <w:r w:rsidR="008A70F5" w:rsidRPr="00B53EFB">
        <w:rPr>
          <w:lang w:val="en-US"/>
        </w:rPr>
        <w:t xml:space="preserve"> </w:t>
      </w:r>
    </w:p>
    <w:p w14:paraId="6D820494" w14:textId="77777777" w:rsidR="00E55C9E" w:rsidRPr="00B53EFB" w:rsidRDefault="00E55C9E" w:rsidP="002E0090">
      <w:pPr>
        <w:pStyle w:val="ListParagraph"/>
        <w:rPr>
          <w:rFonts w:ascii="Times New Roman" w:hAnsi="Times New Roman" w:cs="Times New Roman"/>
          <w:b/>
          <w:bCs/>
          <w:sz w:val="24"/>
          <w:szCs w:val="24"/>
          <w:lang w:val="en-US"/>
        </w:rPr>
      </w:pPr>
    </w:p>
    <w:p w14:paraId="2A78FDD2" w14:textId="067EAAD8" w:rsidR="00CC24F9" w:rsidRPr="00B53EFB" w:rsidRDefault="00E55C9E" w:rsidP="002E0090">
      <w:pPr>
        <w:pStyle w:val="ListParagraph"/>
        <w:numPr>
          <w:ilvl w:val="1"/>
          <w:numId w:val="3"/>
        </w:numPr>
        <w:rPr>
          <w:rFonts w:ascii="Times New Roman" w:hAnsi="Times New Roman" w:cs="Times New Roman"/>
          <w:b/>
          <w:bCs/>
          <w:sz w:val="24"/>
          <w:szCs w:val="24"/>
          <w:lang w:val="en-US"/>
        </w:rPr>
      </w:pPr>
      <w:r w:rsidRPr="00B53EFB">
        <w:rPr>
          <w:rFonts w:ascii="Times New Roman" w:hAnsi="Times New Roman" w:cs="Times New Roman"/>
          <w:b/>
          <w:bCs/>
          <w:sz w:val="24"/>
          <w:szCs w:val="24"/>
          <w:lang w:val="en-US"/>
        </w:rPr>
        <w:t xml:space="preserve">The purpose of the study </w:t>
      </w:r>
    </w:p>
    <w:p w14:paraId="1BD4D342" w14:textId="28D8D648" w:rsidR="00776D8E" w:rsidRPr="00B53EFB" w:rsidRDefault="00050E8C" w:rsidP="002E0090">
      <w:pPr>
        <w:spacing w:line="360" w:lineRule="auto"/>
        <w:jc w:val="both"/>
        <w:rPr>
          <w:lang w:val="en-US"/>
        </w:rPr>
      </w:pPr>
      <w:r w:rsidRPr="00B53EFB">
        <w:rPr>
          <w:lang w:val="en-US"/>
        </w:rPr>
        <w:t xml:space="preserve">The </w:t>
      </w:r>
      <w:r w:rsidR="002120FB" w:rsidRPr="00B53EFB">
        <w:rPr>
          <w:lang w:val="en-US"/>
        </w:rPr>
        <w:t>study aims</w:t>
      </w:r>
      <w:r w:rsidRPr="00B53EFB">
        <w:rPr>
          <w:lang w:val="en-US"/>
        </w:rPr>
        <w:t xml:space="preserve"> </w:t>
      </w:r>
      <w:r w:rsidR="00344E70" w:rsidRPr="00B53EFB">
        <w:rPr>
          <w:lang w:val="en-US"/>
        </w:rPr>
        <w:t xml:space="preserve">to </w:t>
      </w:r>
      <w:r w:rsidR="008444AA">
        <w:rPr>
          <w:lang w:val="en-US"/>
        </w:rPr>
        <w:t>examine the implication of HE policies on various disparities in Ghanaian higher education and the remedies to mitigate the negative consequences of these remedies at individual, institutional,</w:t>
      </w:r>
      <w:r w:rsidR="00262802">
        <w:rPr>
          <w:lang w:val="en-US"/>
        </w:rPr>
        <w:t xml:space="preserve"> and national levels. </w:t>
      </w:r>
      <w:r w:rsidR="008444AA">
        <w:rPr>
          <w:lang w:val="en-US"/>
        </w:rPr>
        <w:t xml:space="preserve">Entrenched </w:t>
      </w:r>
      <w:r w:rsidR="00776D8E" w:rsidRPr="00B53EFB">
        <w:rPr>
          <w:lang w:val="en-US"/>
        </w:rPr>
        <w:t>regional disparities in HE access</w:t>
      </w:r>
      <w:r w:rsidR="008444AA">
        <w:rPr>
          <w:lang w:val="en-US"/>
        </w:rPr>
        <w:t xml:space="preserve"> promote inequality and inequity and eventually maintain</w:t>
      </w:r>
      <w:r w:rsidR="00AA39EB" w:rsidRPr="00B53EFB">
        <w:rPr>
          <w:lang w:val="en-US"/>
        </w:rPr>
        <w:t xml:space="preserve"> prevailing class structures</w:t>
      </w:r>
      <w:r w:rsidR="00344E70" w:rsidRPr="00B53EFB">
        <w:rPr>
          <w:lang w:val="en-US"/>
        </w:rPr>
        <w:t>. This would document how the conscious and/or unconscious policy decisions</w:t>
      </w:r>
      <w:r w:rsidR="002120FB" w:rsidRPr="00B53EFB">
        <w:rPr>
          <w:lang w:val="en-US"/>
        </w:rPr>
        <w:t xml:space="preserve">, or its lack of, have led to the </w:t>
      </w:r>
      <w:r w:rsidR="00776D8E" w:rsidRPr="00B53EFB">
        <w:rPr>
          <w:lang w:val="en-US"/>
        </w:rPr>
        <w:t xml:space="preserve">prevalent systems of </w:t>
      </w:r>
      <w:r w:rsidR="00262802">
        <w:rPr>
          <w:lang w:val="en-US"/>
        </w:rPr>
        <w:t>in</w:t>
      </w:r>
      <w:r w:rsidR="00776D8E" w:rsidRPr="00B53EFB">
        <w:rPr>
          <w:lang w:val="en-US"/>
        </w:rPr>
        <w:t xml:space="preserve">justice. </w:t>
      </w:r>
    </w:p>
    <w:p w14:paraId="520F0B1F" w14:textId="1625C2D5" w:rsidR="00490FE2" w:rsidRPr="00B53EFB" w:rsidRDefault="00776D8E" w:rsidP="002E0090">
      <w:pPr>
        <w:spacing w:line="360" w:lineRule="auto"/>
        <w:jc w:val="both"/>
        <w:rPr>
          <w:lang w:val="en-US"/>
        </w:rPr>
      </w:pPr>
      <w:r w:rsidRPr="00B53EFB">
        <w:rPr>
          <w:lang w:val="en-US"/>
        </w:rPr>
        <w:lastRenderedPageBreak/>
        <w:t xml:space="preserve">A discussion about social justice is equally a discussion of injustices. Therefore, national </w:t>
      </w:r>
      <w:r w:rsidR="006F6867" w:rsidRPr="00B53EFB">
        <w:rPr>
          <w:lang w:val="en-US"/>
        </w:rPr>
        <w:t xml:space="preserve">educational </w:t>
      </w:r>
      <w:r w:rsidRPr="00B53EFB">
        <w:rPr>
          <w:lang w:val="en-US"/>
        </w:rPr>
        <w:t xml:space="preserve">policies establish social justice or have aided the </w:t>
      </w:r>
      <w:r w:rsidR="002120FB" w:rsidRPr="00B53EFB">
        <w:rPr>
          <w:lang w:val="en-US"/>
        </w:rPr>
        <w:t xml:space="preserve">reproduction of inequalities in </w:t>
      </w:r>
      <w:r w:rsidR="00344E70" w:rsidRPr="00B53EFB">
        <w:rPr>
          <w:lang w:val="en-US"/>
        </w:rPr>
        <w:t>Ghanaian society via HE. This study w</w:t>
      </w:r>
      <w:r w:rsidR="008444AA">
        <w:rPr>
          <w:lang w:val="en-US"/>
        </w:rPr>
        <w:t>ill be made up of three major parts. The first part will</w:t>
      </w:r>
      <w:r w:rsidR="00344E70" w:rsidRPr="00B53EFB">
        <w:rPr>
          <w:lang w:val="en-US"/>
        </w:rPr>
        <w:t xml:space="preserve"> </w:t>
      </w:r>
      <w:r w:rsidR="002120FB" w:rsidRPr="00B53EFB">
        <w:rPr>
          <w:lang w:val="en-US"/>
        </w:rPr>
        <w:t>consider</w:t>
      </w:r>
      <w:r w:rsidR="00344E70" w:rsidRPr="00B53EFB">
        <w:rPr>
          <w:lang w:val="en-US"/>
        </w:rPr>
        <w:t xml:space="preserve"> how policy decision</w:t>
      </w:r>
      <w:r w:rsidR="00114466" w:rsidRPr="00B53EFB">
        <w:rPr>
          <w:lang w:val="en-US"/>
        </w:rPr>
        <w:t>s</w:t>
      </w:r>
      <w:r w:rsidR="00344E70" w:rsidRPr="00B53EFB">
        <w:rPr>
          <w:lang w:val="en-US"/>
        </w:rPr>
        <w:t xml:space="preserve"> regarding the factors that foster inequities </w:t>
      </w:r>
      <w:r w:rsidR="000D228D" w:rsidRPr="00B53EFB">
        <w:rPr>
          <w:lang w:val="en-US"/>
        </w:rPr>
        <w:t>are being</w:t>
      </w:r>
      <w:r w:rsidR="00344E70" w:rsidRPr="00B53EFB">
        <w:rPr>
          <w:lang w:val="en-US"/>
        </w:rPr>
        <w:t xml:space="preserve"> assessed and handled by national efforts.</w:t>
      </w:r>
    </w:p>
    <w:p w14:paraId="1AC38499" w14:textId="70DA8F25" w:rsidR="00344E70" w:rsidRPr="00B53EFB" w:rsidRDefault="004A23E3" w:rsidP="002E0090">
      <w:pPr>
        <w:spacing w:line="360" w:lineRule="auto"/>
        <w:jc w:val="both"/>
        <w:rPr>
          <w:lang w:val="en-US"/>
        </w:rPr>
      </w:pPr>
      <w:r w:rsidRPr="00B53EFB">
        <w:rPr>
          <w:lang w:val="en-US"/>
        </w:rPr>
        <w:t xml:space="preserve">In this regard, the </w:t>
      </w:r>
      <w:r w:rsidR="00167E31" w:rsidRPr="00B53EFB">
        <w:rPr>
          <w:lang w:val="en-US"/>
        </w:rPr>
        <w:t xml:space="preserve">second </w:t>
      </w:r>
      <w:r w:rsidRPr="00B53EFB">
        <w:rPr>
          <w:lang w:val="en-US"/>
        </w:rPr>
        <w:t xml:space="preserve">chapter </w:t>
      </w:r>
      <w:r w:rsidR="00167E31" w:rsidRPr="00B53EFB">
        <w:rPr>
          <w:lang w:val="en-US"/>
        </w:rPr>
        <w:t>will consider how geographical, gender</w:t>
      </w:r>
      <w:r w:rsidR="008444AA">
        <w:rPr>
          <w:lang w:val="en-US"/>
        </w:rPr>
        <w:t>,</w:t>
      </w:r>
      <w:r w:rsidR="00167E31" w:rsidRPr="00B53EFB">
        <w:rPr>
          <w:lang w:val="en-US"/>
        </w:rPr>
        <w:t xml:space="preserve"> and socio-economic status have been determinants</w:t>
      </w:r>
      <w:r w:rsidRPr="00B53EFB">
        <w:rPr>
          <w:lang w:val="en-US"/>
        </w:rPr>
        <w:t xml:space="preserve"> in </w:t>
      </w:r>
      <w:r w:rsidR="000D228D" w:rsidRPr="00B53EFB">
        <w:rPr>
          <w:lang w:val="en-US"/>
        </w:rPr>
        <w:t>access</w:t>
      </w:r>
      <w:r w:rsidRPr="00B53EFB">
        <w:rPr>
          <w:lang w:val="en-US"/>
        </w:rPr>
        <w:t xml:space="preserve"> decisions. This first step would illuminate the terrain of the Ghana HE systems</w:t>
      </w:r>
      <w:r w:rsidR="00167E31" w:rsidRPr="00B53EFB">
        <w:rPr>
          <w:lang w:val="en-US"/>
        </w:rPr>
        <w:t>. Evaluating, among others, how historical events like colonization have impacted society and the cultural difference it has created within the Ghanaian culture,</w:t>
      </w:r>
      <w:r w:rsidRPr="00B53EFB">
        <w:rPr>
          <w:lang w:val="en-US"/>
        </w:rPr>
        <w:t xml:space="preserve"> which has been prominent in complementing state efforts to ensure SJ in educational practices. </w:t>
      </w:r>
      <w:r w:rsidR="00C540DD" w:rsidRPr="00B53EFB">
        <w:rPr>
          <w:lang w:val="en-US"/>
        </w:rPr>
        <w:t xml:space="preserve">Particular attention would be </w:t>
      </w:r>
      <w:r w:rsidR="009D4475" w:rsidRPr="00B53EFB">
        <w:rPr>
          <w:lang w:val="en-US"/>
        </w:rPr>
        <w:t>given</w:t>
      </w:r>
      <w:r w:rsidR="00C540DD" w:rsidRPr="00B53EFB">
        <w:rPr>
          <w:lang w:val="en-US"/>
        </w:rPr>
        <w:t xml:space="preserve"> </w:t>
      </w:r>
      <w:r w:rsidR="000252FF" w:rsidRPr="00B53EFB">
        <w:rPr>
          <w:lang w:val="en-US"/>
        </w:rPr>
        <w:t>to</w:t>
      </w:r>
      <w:r w:rsidR="00C540DD" w:rsidRPr="00B53EFB">
        <w:rPr>
          <w:lang w:val="en-US"/>
        </w:rPr>
        <w:t xml:space="preserve"> the distribution of HE </w:t>
      </w:r>
      <w:r w:rsidR="000252FF" w:rsidRPr="00B53EFB">
        <w:rPr>
          <w:lang w:val="en-US"/>
        </w:rPr>
        <w:t>institutions</w:t>
      </w:r>
      <w:r w:rsidR="00C540DD" w:rsidRPr="00B53EFB">
        <w:rPr>
          <w:lang w:val="en-US"/>
        </w:rPr>
        <w:t xml:space="preserve"> in the country </w:t>
      </w:r>
      <w:r w:rsidR="000252FF" w:rsidRPr="00B53EFB">
        <w:rPr>
          <w:lang w:val="en-US"/>
        </w:rPr>
        <w:t>and their</w:t>
      </w:r>
      <w:r w:rsidR="00C540DD" w:rsidRPr="00B53EFB">
        <w:rPr>
          <w:lang w:val="en-US"/>
        </w:rPr>
        <w:t xml:space="preserve"> relative qualities. </w:t>
      </w:r>
      <w:r w:rsidR="000252FF" w:rsidRPr="00B53EFB">
        <w:rPr>
          <w:lang w:val="en-US"/>
        </w:rPr>
        <w:t xml:space="preserve">Furthermore, pre-tertiary education as an </w:t>
      </w:r>
      <w:r w:rsidR="00167E31" w:rsidRPr="00B53EFB">
        <w:rPr>
          <w:lang w:val="en-US"/>
        </w:rPr>
        <w:t>essential</w:t>
      </w:r>
      <w:r w:rsidR="000252FF" w:rsidRPr="00B53EFB">
        <w:rPr>
          <w:lang w:val="en-US"/>
        </w:rPr>
        <w:t xml:space="preserve"> determinant </w:t>
      </w:r>
      <w:r w:rsidR="009D4475" w:rsidRPr="00B53EFB">
        <w:rPr>
          <w:lang w:val="en-US"/>
        </w:rPr>
        <w:t xml:space="preserve">of participation would be considered </w:t>
      </w:r>
      <w:r w:rsidR="000252FF" w:rsidRPr="00B53EFB">
        <w:rPr>
          <w:lang w:val="en-US"/>
        </w:rPr>
        <w:t xml:space="preserve">due to </w:t>
      </w:r>
      <w:r w:rsidR="009D4475" w:rsidRPr="00B53EFB">
        <w:rPr>
          <w:lang w:val="en-US"/>
        </w:rPr>
        <w:t xml:space="preserve">the </w:t>
      </w:r>
      <w:r w:rsidR="000252FF" w:rsidRPr="00B53EFB">
        <w:rPr>
          <w:lang w:val="en-US"/>
        </w:rPr>
        <w:t xml:space="preserve">geographical disparities in accessing quality </w:t>
      </w:r>
      <w:r w:rsidR="009D4475" w:rsidRPr="00B53EFB">
        <w:rPr>
          <w:lang w:val="en-US"/>
        </w:rPr>
        <w:t>pre-tertiary education</w:t>
      </w:r>
      <w:r w:rsidR="000252FF" w:rsidRPr="00B53EFB">
        <w:rPr>
          <w:lang w:val="en-US"/>
        </w:rPr>
        <w:t>. To accomplish these</w:t>
      </w:r>
      <w:r w:rsidR="00167E31" w:rsidRPr="00B53EFB">
        <w:rPr>
          <w:lang w:val="en-US"/>
        </w:rPr>
        <w:t xml:space="preserve">, answers </w:t>
      </w:r>
      <w:r w:rsidR="008444AA">
        <w:rPr>
          <w:lang w:val="en-US"/>
        </w:rPr>
        <w:t>to the following questions will be sought</w:t>
      </w:r>
      <w:r w:rsidR="000252FF" w:rsidRPr="00B53EFB">
        <w:rPr>
          <w:lang w:val="en-US"/>
        </w:rPr>
        <w:t>.</w:t>
      </w:r>
    </w:p>
    <w:p w14:paraId="1D1D78FC" w14:textId="20D775E4" w:rsidR="00167E31" w:rsidRDefault="00266B75" w:rsidP="008444AA">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What are the sources of disparity in Ghan</w:t>
      </w:r>
      <w:r w:rsidR="008444AA">
        <w:rPr>
          <w:rFonts w:ascii="Times New Roman" w:hAnsi="Times New Roman" w:cs="Times New Roman"/>
          <w:sz w:val="24"/>
          <w:szCs w:val="24"/>
          <w:lang w:val="en-US"/>
        </w:rPr>
        <w:t>a</w:t>
      </w:r>
      <w:r>
        <w:rPr>
          <w:rFonts w:ascii="Times New Roman" w:hAnsi="Times New Roman" w:cs="Times New Roman"/>
          <w:sz w:val="24"/>
          <w:szCs w:val="24"/>
          <w:lang w:val="en-US"/>
        </w:rPr>
        <w:t>ian HE</w:t>
      </w:r>
      <w:r w:rsidR="00167E31" w:rsidRPr="00B53EF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7A3FCB3E" w14:textId="1F6C3539" w:rsidR="00266B75" w:rsidRDefault="00266B75" w:rsidP="008444AA">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How</w:t>
      </w:r>
      <w:r w:rsidR="008444AA">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these disparities are reproduced/deepened by HE policies? (Or what are the implications of HE policies on </w:t>
      </w:r>
      <w:r w:rsidR="008444AA">
        <w:rPr>
          <w:rFonts w:ascii="Times New Roman" w:hAnsi="Times New Roman" w:cs="Times New Roman"/>
          <w:sz w:val="24"/>
          <w:szCs w:val="24"/>
          <w:lang w:val="en-US"/>
        </w:rPr>
        <w:t>inequal</w:t>
      </w:r>
      <w:r>
        <w:rPr>
          <w:rFonts w:ascii="Times New Roman" w:hAnsi="Times New Roman" w:cs="Times New Roman"/>
          <w:sz w:val="24"/>
          <w:szCs w:val="24"/>
          <w:lang w:val="en-US"/>
        </w:rPr>
        <w:t>ities?)</w:t>
      </w:r>
    </w:p>
    <w:p w14:paraId="4D3F5B7C" w14:textId="069005C5" w:rsidR="00B67B47" w:rsidRPr="008444AA" w:rsidRDefault="00B67B47" w:rsidP="008444AA">
      <w:pPr>
        <w:pStyle w:val="ListParagraph"/>
        <w:numPr>
          <w:ilvl w:val="0"/>
          <w:numId w:val="17"/>
        </w:numPr>
        <w:rPr>
          <w:lang w:val="en-US"/>
        </w:rPr>
      </w:pPr>
      <w:r w:rsidRPr="008444AA">
        <w:rPr>
          <w:rFonts w:ascii="Times New Roman" w:hAnsi="Times New Roman" w:cs="Times New Roman"/>
          <w:sz w:val="24"/>
          <w:szCs w:val="24"/>
          <w:lang w:val="en-US"/>
        </w:rPr>
        <w:t xml:space="preserve">How is social justice </w:t>
      </w:r>
      <w:r w:rsidR="008444AA" w:rsidRPr="008444AA">
        <w:rPr>
          <w:rFonts w:ascii="Times New Roman" w:hAnsi="Times New Roman" w:cs="Times New Roman"/>
          <w:sz w:val="24"/>
          <w:szCs w:val="24"/>
          <w:lang w:val="en-US"/>
        </w:rPr>
        <w:t>enacted at the national level via government policies</w:t>
      </w:r>
      <w:r w:rsidR="008444AA">
        <w:rPr>
          <w:rFonts w:ascii="Times New Roman" w:hAnsi="Times New Roman" w:cs="Times New Roman"/>
          <w:sz w:val="24"/>
          <w:szCs w:val="24"/>
          <w:lang w:val="en-US"/>
        </w:rPr>
        <w:t>?</w:t>
      </w:r>
    </w:p>
    <w:p w14:paraId="21B93B39" w14:textId="608859AE" w:rsidR="009D4475" w:rsidRDefault="00BA58A7" w:rsidP="00464636">
      <w:pPr>
        <w:spacing w:line="360" w:lineRule="auto"/>
        <w:jc w:val="both"/>
        <w:rPr>
          <w:lang w:val="en-US"/>
        </w:rPr>
      </w:pPr>
      <w:r w:rsidRPr="00B53EFB">
        <w:rPr>
          <w:lang w:val="en-US"/>
        </w:rPr>
        <w:t xml:space="preserve">The holistic picture </w:t>
      </w:r>
      <w:r w:rsidR="007A0A08">
        <w:rPr>
          <w:lang w:val="en-US"/>
        </w:rPr>
        <w:t xml:space="preserve">of </w:t>
      </w:r>
      <w:r w:rsidR="00167E31" w:rsidRPr="00B53EFB">
        <w:rPr>
          <w:lang w:val="en-US"/>
        </w:rPr>
        <w:t xml:space="preserve">the Second chapter </w:t>
      </w:r>
      <w:r w:rsidRPr="00B53EFB">
        <w:rPr>
          <w:lang w:val="en-US"/>
        </w:rPr>
        <w:t xml:space="preserve">would provide </w:t>
      </w:r>
      <w:r w:rsidR="009D4475" w:rsidRPr="00B53EFB">
        <w:rPr>
          <w:lang w:val="en-US"/>
        </w:rPr>
        <w:t>a</w:t>
      </w:r>
      <w:r w:rsidRPr="00B53EFB">
        <w:rPr>
          <w:lang w:val="en-US"/>
        </w:rPr>
        <w:t xml:space="preserve"> springboard </w:t>
      </w:r>
      <w:r w:rsidR="00167E31" w:rsidRPr="00B53EFB">
        <w:rPr>
          <w:lang w:val="en-US"/>
        </w:rPr>
        <w:t>for</w:t>
      </w:r>
      <w:r w:rsidRPr="00B53EFB">
        <w:rPr>
          <w:lang w:val="en-US"/>
        </w:rPr>
        <w:t xml:space="preserve"> the third chapter. </w:t>
      </w:r>
      <w:r w:rsidR="002E0090" w:rsidRPr="00B53EFB">
        <w:rPr>
          <w:lang w:val="en-US"/>
        </w:rPr>
        <w:t xml:space="preserve">The </w:t>
      </w:r>
      <w:r w:rsidR="008444AA">
        <w:rPr>
          <w:lang w:val="en-US"/>
        </w:rPr>
        <w:t>third chapter is a meso-study that will first reveal</w:t>
      </w:r>
      <w:r w:rsidR="00167E31" w:rsidRPr="00B53EFB">
        <w:rPr>
          <w:lang w:val="en-US"/>
        </w:rPr>
        <w:t xml:space="preserve"> how national SJ-related</w:t>
      </w:r>
      <w:r w:rsidR="002E0090" w:rsidRPr="00B53EFB">
        <w:rPr>
          <w:lang w:val="en-US"/>
        </w:rPr>
        <w:t xml:space="preserve"> policies have translated into institutional </w:t>
      </w:r>
      <w:r w:rsidR="00464636" w:rsidRPr="00B53EFB">
        <w:rPr>
          <w:lang w:val="en-US"/>
        </w:rPr>
        <w:t>charters</w:t>
      </w:r>
      <w:r w:rsidR="002E0090" w:rsidRPr="00B53EFB">
        <w:rPr>
          <w:lang w:val="en-US"/>
        </w:rPr>
        <w:t xml:space="preserve"> and </w:t>
      </w:r>
      <w:r w:rsidR="00464636" w:rsidRPr="00B53EFB">
        <w:rPr>
          <w:lang w:val="en-US"/>
        </w:rPr>
        <w:t>regulations</w:t>
      </w:r>
      <w:r w:rsidR="002E0090" w:rsidRPr="00B53EFB">
        <w:rPr>
          <w:lang w:val="en-US"/>
        </w:rPr>
        <w:t xml:space="preserve">. Additionally, the regional obligations of selected HEIs would be assessed for their commitment to the </w:t>
      </w:r>
      <w:r w:rsidR="00464636" w:rsidRPr="00B53EFB">
        <w:rPr>
          <w:lang w:val="en-US"/>
        </w:rPr>
        <w:t>dictates</w:t>
      </w:r>
      <w:r w:rsidR="002E0090" w:rsidRPr="00B53EFB">
        <w:rPr>
          <w:lang w:val="en-US"/>
        </w:rPr>
        <w:t xml:space="preserve"> of </w:t>
      </w:r>
      <w:r w:rsidR="009D4475" w:rsidRPr="00B53EFB">
        <w:rPr>
          <w:lang w:val="en-US"/>
        </w:rPr>
        <w:t>SJ.</w:t>
      </w:r>
    </w:p>
    <w:p w14:paraId="1C9AAFDA" w14:textId="77777777" w:rsidR="00292942" w:rsidRDefault="00292942" w:rsidP="00464636">
      <w:pPr>
        <w:spacing w:line="360" w:lineRule="auto"/>
        <w:jc w:val="both"/>
        <w:rPr>
          <w:lang w:val="en-US"/>
        </w:rPr>
      </w:pPr>
    </w:p>
    <w:p w14:paraId="526646D7" w14:textId="4F57E15E" w:rsidR="00292942" w:rsidRDefault="00292942" w:rsidP="00292942">
      <w:pPr>
        <w:spacing w:line="360" w:lineRule="auto"/>
        <w:jc w:val="both"/>
        <w:rPr>
          <w:lang w:val="en-US"/>
        </w:rPr>
      </w:pPr>
      <w:r>
        <w:rPr>
          <w:lang w:val="en-US"/>
        </w:rPr>
        <w:t xml:space="preserve">Over the years, some critical universities in Ghana have developed methods to mitigate inequalities in access and education experience. Notable among them are </w:t>
      </w:r>
      <w:r>
        <w:t>The University of Ghana’s (UG) affirmative action admission policy for female</w:t>
      </w:r>
      <w:r>
        <w:t>s</w:t>
      </w:r>
      <w:r>
        <w:t xml:space="preserve">, The Kwame Nkrumah University of Science and Technology (KNUST) Less Endowed Secondary School (LESS) admission program to address the exclusion of rural students from HE, and the 2017 Free Senior High School (FSHS) policy, a macro-level intervention at improving the inclusion </w:t>
      </w:r>
      <w:r>
        <w:t>and Higher</w:t>
      </w:r>
      <w:r>
        <w:t xml:space="preserve"> Schools and invariably in HEIs. </w:t>
      </w:r>
    </w:p>
    <w:p w14:paraId="15888230" w14:textId="77777777" w:rsidR="008444AA" w:rsidRPr="00B53EFB" w:rsidRDefault="008444AA" w:rsidP="00464636">
      <w:pPr>
        <w:spacing w:line="360" w:lineRule="auto"/>
        <w:jc w:val="both"/>
        <w:rPr>
          <w:lang w:val="en-US"/>
        </w:rPr>
      </w:pPr>
    </w:p>
    <w:p w14:paraId="0146F0CE" w14:textId="69DB44DA" w:rsidR="00ED76FA" w:rsidRDefault="00464636" w:rsidP="006567EF">
      <w:pPr>
        <w:spacing w:line="360" w:lineRule="auto"/>
        <w:jc w:val="both"/>
        <w:rPr>
          <w:lang w:val="en-US"/>
        </w:rPr>
      </w:pPr>
      <w:r w:rsidRPr="00B53EFB">
        <w:rPr>
          <w:lang w:val="en-US"/>
        </w:rPr>
        <w:t xml:space="preserve">Within this context, </w:t>
      </w:r>
      <w:r w:rsidR="00326AE8" w:rsidRPr="00B53EFB">
        <w:rPr>
          <w:lang w:val="en-US"/>
        </w:rPr>
        <w:t>institutional</w:t>
      </w:r>
      <w:r w:rsidRPr="00B53EFB">
        <w:rPr>
          <w:lang w:val="en-US"/>
        </w:rPr>
        <w:t xml:space="preserve"> SJ policies and </w:t>
      </w:r>
      <w:r w:rsidR="00326AE8" w:rsidRPr="00B53EFB">
        <w:rPr>
          <w:lang w:val="en-US"/>
        </w:rPr>
        <w:t>regulations</w:t>
      </w:r>
      <w:r w:rsidR="00167E31" w:rsidRPr="00B53EFB">
        <w:rPr>
          <w:lang w:val="en-US"/>
        </w:rPr>
        <w:t xml:space="preserve"> and how they are operationalized in</w:t>
      </w:r>
      <w:r w:rsidR="008444AA">
        <w:rPr>
          <w:lang w:val="en-US"/>
        </w:rPr>
        <w:t xml:space="preserve"> the core operational activities of the institutions, like recruiting students and fee policies, will</w:t>
      </w:r>
      <w:r w:rsidRPr="00B53EFB">
        <w:rPr>
          <w:lang w:val="en-US"/>
        </w:rPr>
        <w:t xml:space="preserve"> </w:t>
      </w:r>
      <w:r w:rsidRPr="00B53EFB">
        <w:rPr>
          <w:lang w:val="en-US"/>
        </w:rPr>
        <w:lastRenderedPageBreak/>
        <w:t xml:space="preserve">be </w:t>
      </w:r>
      <w:r w:rsidR="00326AE8" w:rsidRPr="00B53EFB">
        <w:rPr>
          <w:lang w:val="en-US"/>
        </w:rPr>
        <w:t>examine</w:t>
      </w:r>
      <w:r w:rsidR="009D4475" w:rsidRPr="00B53EFB">
        <w:rPr>
          <w:lang w:val="en-US"/>
        </w:rPr>
        <w:t>d</w:t>
      </w:r>
      <w:r w:rsidRPr="00B53EFB">
        <w:rPr>
          <w:lang w:val="en-US"/>
        </w:rPr>
        <w:t xml:space="preserve">. Like in many other </w:t>
      </w:r>
      <w:r w:rsidR="008444AA">
        <w:rPr>
          <w:lang w:val="en-US"/>
        </w:rPr>
        <w:t>developed or underdeveloped countries</w:t>
      </w:r>
      <w:r w:rsidRPr="00B53EFB">
        <w:rPr>
          <w:lang w:val="en-US"/>
        </w:rPr>
        <w:t xml:space="preserve">, stratification in HEIs and </w:t>
      </w:r>
      <w:r w:rsidR="006567EF" w:rsidRPr="00B53EFB">
        <w:rPr>
          <w:lang w:val="en-US"/>
        </w:rPr>
        <w:t>programs exists</w:t>
      </w:r>
      <w:r w:rsidR="00326AE8" w:rsidRPr="00B53EFB">
        <w:rPr>
          <w:lang w:val="en-US"/>
        </w:rPr>
        <w:t xml:space="preserve">. This phenomenon is crucial in the reproduction of inequality since access patterns are crucial to what universities </w:t>
      </w:r>
      <w:r w:rsidR="006567EF" w:rsidRPr="00B53EFB">
        <w:rPr>
          <w:lang w:val="en-US"/>
        </w:rPr>
        <w:t>specific</w:t>
      </w:r>
      <w:r w:rsidR="00326AE8" w:rsidRPr="00B53EFB">
        <w:rPr>
          <w:lang w:val="en-US"/>
        </w:rPr>
        <w:t xml:space="preserve"> individuals</w:t>
      </w:r>
      <w:r w:rsidR="009D4475" w:rsidRPr="00B53EFB">
        <w:rPr>
          <w:lang w:val="en-US"/>
        </w:rPr>
        <w:t xml:space="preserve"> of </w:t>
      </w:r>
      <w:r w:rsidR="00326AE8" w:rsidRPr="00B53EFB">
        <w:rPr>
          <w:lang w:val="en-US"/>
        </w:rPr>
        <w:t xml:space="preserve">society </w:t>
      </w:r>
      <w:r w:rsidR="006567EF" w:rsidRPr="00B53EFB">
        <w:rPr>
          <w:lang w:val="en-US"/>
        </w:rPr>
        <w:t>attend</w:t>
      </w:r>
      <w:r w:rsidR="00326AE8" w:rsidRPr="00B53EFB">
        <w:rPr>
          <w:lang w:val="en-US"/>
        </w:rPr>
        <w:t xml:space="preserve"> and the programs they read. </w:t>
      </w:r>
      <w:r w:rsidRPr="00B53EFB">
        <w:rPr>
          <w:lang w:val="en-US"/>
        </w:rPr>
        <w:t xml:space="preserve">Answers to the following questions would help </w:t>
      </w:r>
      <w:r w:rsidR="006567EF" w:rsidRPr="00B53EFB">
        <w:rPr>
          <w:lang w:val="en-US"/>
        </w:rPr>
        <w:t>shed light on</w:t>
      </w:r>
      <w:r w:rsidRPr="00B53EFB">
        <w:rPr>
          <w:lang w:val="en-US"/>
        </w:rPr>
        <w:t xml:space="preserve"> </w:t>
      </w:r>
      <w:r w:rsidR="006567EF" w:rsidRPr="00B53EFB">
        <w:rPr>
          <w:lang w:val="en-US"/>
        </w:rPr>
        <w:t xml:space="preserve">the </w:t>
      </w:r>
      <w:r w:rsidR="00326AE8" w:rsidRPr="00B53EFB">
        <w:rPr>
          <w:lang w:val="en-US"/>
        </w:rPr>
        <w:t>institutional</w:t>
      </w:r>
      <w:r w:rsidRPr="00B53EFB">
        <w:rPr>
          <w:lang w:val="en-US"/>
        </w:rPr>
        <w:t xml:space="preserve"> practices</w:t>
      </w:r>
      <w:r w:rsidR="009D4475" w:rsidRPr="00B53EFB">
        <w:rPr>
          <w:lang w:val="en-US"/>
        </w:rPr>
        <w:t xml:space="preserve"> of SJ</w:t>
      </w:r>
      <w:r w:rsidRPr="00B53EFB">
        <w:rPr>
          <w:lang w:val="en-US"/>
        </w:rPr>
        <w:t>.</w:t>
      </w:r>
    </w:p>
    <w:p w14:paraId="690AD30A" w14:textId="77777777" w:rsidR="00ED76FA" w:rsidRDefault="00ED76FA" w:rsidP="006567EF">
      <w:pPr>
        <w:spacing w:line="360" w:lineRule="auto"/>
        <w:jc w:val="both"/>
        <w:rPr>
          <w:lang w:val="en-US"/>
        </w:rPr>
      </w:pPr>
    </w:p>
    <w:p w14:paraId="76D04EBC" w14:textId="77777777" w:rsidR="008444AA" w:rsidRPr="00B53EFB" w:rsidRDefault="008444AA" w:rsidP="006567EF">
      <w:pPr>
        <w:spacing w:line="360" w:lineRule="auto"/>
        <w:jc w:val="both"/>
        <w:rPr>
          <w:lang w:val="en-US"/>
        </w:rPr>
      </w:pPr>
    </w:p>
    <w:p w14:paraId="7835FC70" w14:textId="2AA13DCC" w:rsidR="00B67B47" w:rsidRPr="00292942" w:rsidRDefault="00D300BF" w:rsidP="006567EF">
      <w:pPr>
        <w:pStyle w:val="ListParagraph"/>
        <w:numPr>
          <w:ilvl w:val="0"/>
          <w:numId w:val="10"/>
        </w:numPr>
        <w:rPr>
          <w:rFonts w:ascii="Times New Roman" w:hAnsi="Times New Roman" w:cs="Times New Roman"/>
          <w:sz w:val="24"/>
          <w:szCs w:val="24"/>
          <w:highlight w:val="yellow"/>
          <w:lang w:val="en-US"/>
        </w:rPr>
      </w:pPr>
      <w:r w:rsidRPr="00B53EFB">
        <w:rPr>
          <w:rFonts w:ascii="Times New Roman" w:hAnsi="Times New Roman" w:cs="Times New Roman"/>
          <w:sz w:val="24"/>
          <w:szCs w:val="24"/>
          <w:lang w:val="en-US"/>
        </w:rPr>
        <w:t>H</w:t>
      </w:r>
      <w:r w:rsidR="006567EF" w:rsidRPr="00B53EFB">
        <w:rPr>
          <w:rFonts w:ascii="Times New Roman" w:hAnsi="Times New Roman" w:cs="Times New Roman"/>
          <w:sz w:val="24"/>
          <w:szCs w:val="24"/>
          <w:lang w:val="en-US"/>
        </w:rPr>
        <w:t>ow is social Justice Enacted at the institutional level?</w:t>
      </w:r>
      <w:r w:rsidR="00B67B47">
        <w:rPr>
          <w:rFonts w:ascii="Times New Roman" w:hAnsi="Times New Roman" w:cs="Times New Roman"/>
          <w:sz w:val="24"/>
          <w:szCs w:val="24"/>
          <w:lang w:val="en-US"/>
        </w:rPr>
        <w:t xml:space="preserve"> </w:t>
      </w:r>
      <w:r w:rsidR="00292942">
        <w:rPr>
          <w:rFonts w:ascii="Times New Roman" w:hAnsi="Times New Roman" w:cs="Times New Roman"/>
          <w:sz w:val="24"/>
          <w:szCs w:val="24"/>
          <w:lang w:val="en-US"/>
        </w:rPr>
        <w:t>(</w:t>
      </w:r>
      <w:r w:rsidR="00B67B47" w:rsidRPr="00292942">
        <w:rPr>
          <w:rFonts w:ascii="Times New Roman" w:hAnsi="Times New Roman" w:cs="Times New Roman"/>
          <w:sz w:val="24"/>
          <w:szCs w:val="24"/>
          <w:highlight w:val="yellow"/>
          <w:lang w:val="en-US"/>
        </w:rPr>
        <w:t>Multiple case design</w:t>
      </w:r>
      <w:r w:rsidR="00292942">
        <w:rPr>
          <w:rFonts w:ascii="Times New Roman" w:hAnsi="Times New Roman" w:cs="Times New Roman"/>
          <w:sz w:val="24"/>
          <w:szCs w:val="24"/>
          <w:highlight w:val="yellow"/>
          <w:lang w:val="en-US"/>
        </w:rPr>
        <w:t>)</w:t>
      </w:r>
    </w:p>
    <w:p w14:paraId="7ED8F5F1" w14:textId="4CC1ADB7" w:rsidR="00B67B47" w:rsidRPr="00292942" w:rsidRDefault="001B06E8" w:rsidP="00B67B47">
      <w:pPr>
        <w:pStyle w:val="ListParagraph"/>
        <w:numPr>
          <w:ilvl w:val="0"/>
          <w:numId w:val="10"/>
        </w:numPr>
        <w:rPr>
          <w:lang w:val="en-US"/>
        </w:rPr>
      </w:pPr>
      <w:r w:rsidRPr="008444AA">
        <w:rPr>
          <w:lang w:val="en-US"/>
        </w:rPr>
        <w:t>What institutional support systems have students experienced that support their personal, social, environmental, and economic constraints in the institution and program?</w:t>
      </w:r>
    </w:p>
    <w:p w14:paraId="3F76E665" w14:textId="6205A3D4" w:rsidR="0039333B" w:rsidRPr="00B67B47" w:rsidRDefault="00B67B47" w:rsidP="00B67B47">
      <w:pPr>
        <w:rPr>
          <w:lang w:val="en-US"/>
        </w:rPr>
      </w:pPr>
      <w:r w:rsidRPr="00B67B47">
        <w:rPr>
          <w:lang w:val="en-US"/>
        </w:rPr>
        <w:t xml:space="preserve"> </w:t>
      </w:r>
      <w:r w:rsidR="006567EF" w:rsidRPr="00B67B47">
        <w:rPr>
          <w:lang w:val="en-US"/>
        </w:rPr>
        <w:t xml:space="preserve"> </w:t>
      </w:r>
    </w:p>
    <w:p w14:paraId="64A97EEE" w14:textId="326D9657" w:rsidR="00500ACD" w:rsidRDefault="00500ACD" w:rsidP="00500ACD">
      <w:pPr>
        <w:spacing w:line="360" w:lineRule="auto"/>
        <w:jc w:val="both"/>
        <w:rPr>
          <w:lang w:val="en-US"/>
        </w:rPr>
      </w:pPr>
      <w:r w:rsidRPr="00B53EFB">
        <w:rPr>
          <w:lang w:val="en-US"/>
        </w:rPr>
        <w:t xml:space="preserve">The fourth chapter would be a micro study </w:t>
      </w:r>
      <w:r w:rsidR="006567EF" w:rsidRPr="00B53EFB">
        <w:rPr>
          <w:lang w:val="en-US"/>
        </w:rPr>
        <w:t xml:space="preserve">that attests to the manifestation of </w:t>
      </w:r>
      <w:r w:rsidRPr="00B53EFB">
        <w:rPr>
          <w:lang w:val="en-US"/>
        </w:rPr>
        <w:t>national and institutional policies and practices</w:t>
      </w:r>
      <w:r w:rsidR="00D24C56" w:rsidRPr="00B53EFB">
        <w:rPr>
          <w:lang w:val="en-US"/>
        </w:rPr>
        <w:t>.</w:t>
      </w:r>
      <w:r w:rsidRPr="00B53EFB">
        <w:rPr>
          <w:lang w:val="en-US"/>
        </w:rPr>
        <w:t xml:space="preserve"> </w:t>
      </w:r>
      <w:r w:rsidR="00D24C56" w:rsidRPr="00B53EFB">
        <w:rPr>
          <w:lang w:val="en-US"/>
        </w:rPr>
        <w:t>This would reveal how they</w:t>
      </w:r>
      <w:r w:rsidRPr="00B53EFB">
        <w:rPr>
          <w:lang w:val="en-US"/>
        </w:rPr>
        <w:t xml:space="preserve"> experienced </w:t>
      </w:r>
      <w:r w:rsidR="00D24C56" w:rsidRPr="00B53EFB">
        <w:rPr>
          <w:lang w:val="en-US"/>
        </w:rPr>
        <w:t xml:space="preserve">and </w:t>
      </w:r>
      <w:r w:rsidR="006567EF" w:rsidRPr="00B53EFB">
        <w:rPr>
          <w:lang w:val="en-US"/>
        </w:rPr>
        <w:t>perceived</w:t>
      </w:r>
      <w:r w:rsidR="00D24C56" w:rsidRPr="00B53EFB">
        <w:rPr>
          <w:lang w:val="en-US"/>
        </w:rPr>
        <w:t xml:space="preserve"> </w:t>
      </w:r>
      <w:r w:rsidRPr="00B53EFB">
        <w:rPr>
          <w:lang w:val="en-US"/>
        </w:rPr>
        <w:t xml:space="preserve">by students. </w:t>
      </w:r>
      <w:r w:rsidR="006C69F0" w:rsidRPr="00B53EFB">
        <w:rPr>
          <w:lang w:val="en-US"/>
        </w:rPr>
        <w:t>To ascertain these</w:t>
      </w:r>
      <w:r w:rsidR="006567EF" w:rsidRPr="00B53EFB">
        <w:rPr>
          <w:lang w:val="en-US"/>
        </w:rPr>
        <w:t xml:space="preserve">, answers </w:t>
      </w:r>
      <w:r w:rsidR="00292942">
        <w:rPr>
          <w:lang w:val="en-US"/>
        </w:rPr>
        <w:t>to the following questions will be sought</w:t>
      </w:r>
      <w:r w:rsidR="006C69F0" w:rsidRPr="00B53EFB">
        <w:rPr>
          <w:lang w:val="en-US"/>
        </w:rPr>
        <w:t xml:space="preserve">. </w:t>
      </w:r>
    </w:p>
    <w:p w14:paraId="336D5D77" w14:textId="596FEB19" w:rsidR="00B67B47" w:rsidRPr="00AA18A2" w:rsidRDefault="00AA18A2" w:rsidP="00292942">
      <w:pPr>
        <w:pStyle w:val="ListParagraph"/>
        <w:numPr>
          <w:ilvl w:val="0"/>
          <w:numId w:val="18"/>
        </w:numPr>
        <w:rPr>
          <w:rFonts w:ascii="Times New Roman" w:hAnsi="Times New Roman" w:cs="Times New Roman"/>
          <w:lang w:val="en-US"/>
        </w:rPr>
      </w:pPr>
      <w:r w:rsidRPr="00AA18A2">
        <w:rPr>
          <w:rFonts w:ascii="Times New Roman" w:hAnsi="Times New Roman" w:cs="Times New Roman"/>
          <w:lang w:val="en-US"/>
        </w:rPr>
        <w:t>What are some of the structural issues to access?</w:t>
      </w:r>
    </w:p>
    <w:p w14:paraId="02727A31" w14:textId="66DA9735" w:rsidR="006C69F0" w:rsidRPr="00B53EFB" w:rsidRDefault="006C69F0" w:rsidP="00292942">
      <w:pPr>
        <w:pStyle w:val="ListParagraph"/>
        <w:numPr>
          <w:ilvl w:val="0"/>
          <w:numId w:val="18"/>
        </w:numPr>
        <w:rPr>
          <w:rFonts w:ascii="Times New Roman" w:hAnsi="Times New Roman" w:cs="Times New Roman"/>
          <w:sz w:val="24"/>
          <w:szCs w:val="24"/>
          <w:lang w:val="en-US"/>
        </w:rPr>
      </w:pPr>
      <w:r w:rsidRPr="00B53EFB">
        <w:rPr>
          <w:rFonts w:ascii="Times New Roman" w:hAnsi="Times New Roman" w:cs="Times New Roman"/>
          <w:sz w:val="24"/>
          <w:szCs w:val="24"/>
          <w:lang w:val="en-US"/>
        </w:rPr>
        <w:t xml:space="preserve">What are the experiences of students from low socio-economic backgrounds, deprived and rural areas, in accessing </w:t>
      </w:r>
      <w:r w:rsidR="006567EF" w:rsidRPr="00B53EFB">
        <w:rPr>
          <w:rFonts w:ascii="Times New Roman" w:hAnsi="Times New Roman" w:cs="Times New Roman"/>
          <w:sz w:val="24"/>
          <w:szCs w:val="24"/>
          <w:lang w:val="en-US"/>
        </w:rPr>
        <w:t>High-quality</w:t>
      </w:r>
      <w:r w:rsidRPr="00B53EFB">
        <w:rPr>
          <w:rFonts w:ascii="Times New Roman" w:hAnsi="Times New Roman" w:cs="Times New Roman"/>
          <w:sz w:val="24"/>
          <w:szCs w:val="24"/>
          <w:lang w:val="en-US"/>
        </w:rPr>
        <w:t xml:space="preserve"> HEI</w:t>
      </w:r>
      <w:r w:rsidR="00D24C56" w:rsidRPr="00B53EFB">
        <w:rPr>
          <w:rFonts w:ascii="Times New Roman" w:hAnsi="Times New Roman" w:cs="Times New Roman"/>
          <w:sz w:val="24"/>
          <w:szCs w:val="24"/>
          <w:lang w:val="en-US"/>
        </w:rPr>
        <w:t>s</w:t>
      </w:r>
      <w:r w:rsidRPr="00B53EFB">
        <w:rPr>
          <w:rFonts w:ascii="Times New Roman" w:hAnsi="Times New Roman" w:cs="Times New Roman"/>
          <w:sz w:val="24"/>
          <w:szCs w:val="24"/>
          <w:lang w:val="en-US"/>
        </w:rPr>
        <w:t xml:space="preserve"> and highly remunerative programs?</w:t>
      </w:r>
    </w:p>
    <w:p w14:paraId="2CADA3F3" w14:textId="2C76AFAD" w:rsidR="006C69F0" w:rsidRPr="00B53EFB" w:rsidRDefault="00292942" w:rsidP="00292942">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 xml:space="preserve"> How do</w:t>
      </w:r>
      <w:r w:rsidR="001B06E8">
        <w:rPr>
          <w:rFonts w:ascii="Times New Roman" w:hAnsi="Times New Roman" w:cs="Times New Roman"/>
          <w:sz w:val="24"/>
          <w:szCs w:val="24"/>
          <w:lang w:val="en-US"/>
        </w:rPr>
        <w:t xml:space="preserve"> individuals equip </w:t>
      </w:r>
      <w:r w:rsidR="001A204A">
        <w:rPr>
          <w:rFonts w:ascii="Times New Roman" w:hAnsi="Times New Roman" w:cs="Times New Roman"/>
          <w:sz w:val="24"/>
          <w:szCs w:val="24"/>
          <w:lang w:val="en-US"/>
        </w:rPr>
        <w:t>themselves and</w:t>
      </w:r>
      <w:r w:rsidR="001B06E8">
        <w:rPr>
          <w:rFonts w:ascii="Times New Roman" w:hAnsi="Times New Roman" w:cs="Times New Roman"/>
          <w:sz w:val="24"/>
          <w:szCs w:val="24"/>
          <w:lang w:val="en-US"/>
        </w:rPr>
        <w:t xml:space="preserve"> build their capabilities</w:t>
      </w:r>
      <w:r>
        <w:rPr>
          <w:rFonts w:ascii="Times New Roman" w:hAnsi="Times New Roman" w:cs="Times New Roman"/>
          <w:sz w:val="24"/>
          <w:szCs w:val="24"/>
          <w:lang w:val="en-US"/>
        </w:rPr>
        <w:t>?</w:t>
      </w:r>
      <w:r w:rsidR="001B06E8">
        <w:rPr>
          <w:rFonts w:ascii="Times New Roman" w:hAnsi="Times New Roman" w:cs="Times New Roman"/>
          <w:sz w:val="24"/>
          <w:szCs w:val="24"/>
          <w:lang w:val="en-US"/>
        </w:rPr>
        <w:t xml:space="preserve"> </w:t>
      </w:r>
      <w:r>
        <w:rPr>
          <w:rFonts w:ascii="Times New Roman" w:hAnsi="Times New Roman" w:cs="Times New Roman"/>
          <w:sz w:val="24"/>
          <w:szCs w:val="24"/>
          <w:lang w:val="en-US"/>
        </w:rPr>
        <w:t>(interview)</w:t>
      </w:r>
    </w:p>
    <w:p w14:paraId="19FEB3D7" w14:textId="569B9949" w:rsidR="0046768A" w:rsidRPr="00B53EFB" w:rsidRDefault="001B06E8" w:rsidP="00292942">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What are students</w:t>
      </w:r>
      <w:r w:rsidR="00292942">
        <w:rPr>
          <w:rFonts w:ascii="Times New Roman" w:hAnsi="Times New Roman" w:cs="Times New Roman"/>
          <w:sz w:val="24"/>
          <w:szCs w:val="24"/>
          <w:lang w:val="en-US"/>
        </w:rPr>
        <w:t>’</w:t>
      </w:r>
      <w:r>
        <w:rPr>
          <w:rFonts w:ascii="Times New Roman" w:hAnsi="Times New Roman" w:cs="Times New Roman"/>
          <w:sz w:val="24"/>
          <w:szCs w:val="24"/>
          <w:lang w:val="en-US"/>
        </w:rPr>
        <w:t xml:space="preserve"> views on Developing a model of social justice</w:t>
      </w:r>
      <w:r w:rsidR="0029294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7F627CE8" w14:textId="46F97F37" w:rsidR="009E000D" w:rsidRPr="00B53EFB" w:rsidRDefault="009E000D" w:rsidP="009E000D">
      <w:pPr>
        <w:rPr>
          <w:lang w:val="en-US"/>
        </w:rPr>
      </w:pPr>
    </w:p>
    <w:p w14:paraId="09A8B352" w14:textId="77777777" w:rsidR="00F53005" w:rsidRPr="00F53005" w:rsidRDefault="00594C35" w:rsidP="002E6E7D">
      <w:pPr>
        <w:pStyle w:val="ListParagraph"/>
        <w:numPr>
          <w:ilvl w:val="1"/>
          <w:numId w:val="3"/>
        </w:numPr>
        <w:rPr>
          <w:rFonts w:ascii="Times New Roman" w:hAnsi="Times New Roman" w:cs="Times New Roman"/>
          <w:b/>
          <w:bCs/>
          <w:sz w:val="24"/>
          <w:szCs w:val="24"/>
          <w:lang w:val="en-US"/>
        </w:rPr>
      </w:pPr>
      <w:r w:rsidRPr="00B53EFB">
        <w:rPr>
          <w:rFonts w:ascii="Times New Roman" w:hAnsi="Times New Roman" w:cs="Times New Roman"/>
          <w:b/>
          <w:bCs/>
          <w:sz w:val="24"/>
          <w:szCs w:val="24"/>
          <w:lang w:val="en-US"/>
        </w:rPr>
        <w:t xml:space="preserve">The </w:t>
      </w:r>
      <w:r w:rsidR="00ED36A8" w:rsidRPr="00B53EFB">
        <w:rPr>
          <w:rFonts w:ascii="Times New Roman" w:hAnsi="Times New Roman" w:cs="Times New Roman"/>
          <w:b/>
          <w:bCs/>
          <w:sz w:val="24"/>
          <w:szCs w:val="24"/>
          <w:lang w:val="en-US"/>
        </w:rPr>
        <w:t xml:space="preserve">Theoretical Framework </w:t>
      </w:r>
      <w:r w:rsidR="0046768A" w:rsidRPr="00B53EFB">
        <w:rPr>
          <w:lang w:val="en-US"/>
        </w:rPr>
        <w:t xml:space="preserve"> </w:t>
      </w:r>
    </w:p>
    <w:p w14:paraId="05480616" w14:textId="4805D4D7" w:rsidR="00ED36A8" w:rsidRDefault="00F53005" w:rsidP="00F53005">
      <w:pPr>
        <w:rPr>
          <w:lang w:val="en-US"/>
        </w:rPr>
      </w:pPr>
      <w:r w:rsidRPr="00ED7111">
        <w:rPr>
          <w:highlight w:val="yellow"/>
          <w:lang w:val="en-US"/>
        </w:rPr>
        <w:t xml:space="preserve">Understanding the sources of disparities and devising remedies to these disparities have been one of the core concerns of educational sociologists. [Continue with the theories that you present below. Summarize the theories and argue about their key premises </w:t>
      </w:r>
      <w:r w:rsidR="002B304C">
        <w:rPr>
          <w:highlight w:val="yellow"/>
          <w:lang w:val="en-US"/>
        </w:rPr>
        <w:t>regarding</w:t>
      </w:r>
      <w:r w:rsidRPr="00ED7111">
        <w:rPr>
          <w:highlight w:val="yellow"/>
          <w:lang w:val="en-US"/>
        </w:rPr>
        <w:t xml:space="preserve"> access to HE and inequity.</w:t>
      </w:r>
    </w:p>
    <w:p w14:paraId="23F1E5A6" w14:textId="77777777" w:rsidR="00F53005" w:rsidRDefault="00F53005" w:rsidP="00F53005">
      <w:pPr>
        <w:rPr>
          <w:lang w:val="en-US"/>
        </w:rPr>
      </w:pPr>
    </w:p>
    <w:p w14:paraId="3981A3DF" w14:textId="22C31B44" w:rsidR="002B304C" w:rsidRDefault="002B304C" w:rsidP="00F53005">
      <w:pPr>
        <w:rPr>
          <w:lang w:val="en-US"/>
        </w:rPr>
      </w:pPr>
      <w:r>
        <w:rPr>
          <w:lang w:val="en-US"/>
        </w:rPr>
        <w:t xml:space="preserve">Access to education has been explained by many theories, and these theories inevitably inform policy interventions towards remedying these inequality. </w:t>
      </w:r>
    </w:p>
    <w:p w14:paraId="378108BB" w14:textId="77777777" w:rsidR="00F53005" w:rsidRPr="00F53005" w:rsidRDefault="00F53005" w:rsidP="00F53005">
      <w:pPr>
        <w:rPr>
          <w:b/>
          <w:bCs/>
          <w:lang w:val="en-US"/>
        </w:rPr>
      </w:pPr>
    </w:p>
    <w:p w14:paraId="015D4569" w14:textId="451438C8" w:rsidR="00FB2EC4" w:rsidRDefault="00292942" w:rsidP="00B34BA5">
      <w:pPr>
        <w:spacing w:line="360" w:lineRule="auto"/>
        <w:jc w:val="both"/>
        <w:rPr>
          <w:lang w:val="en-US"/>
        </w:rPr>
      </w:pPr>
      <w:r w:rsidRPr="00292942">
        <w:rPr>
          <w:highlight w:val="yellow"/>
          <w:lang w:val="en-US"/>
        </w:rPr>
        <w:t>Several perspectives</w:t>
      </w:r>
      <w:r w:rsidR="00FB2EC4" w:rsidRPr="00292942">
        <w:rPr>
          <w:highlight w:val="yellow"/>
          <w:lang w:val="en-US"/>
        </w:rPr>
        <w:t xml:space="preserve"> deal with inequalities</w:t>
      </w:r>
      <w:r w:rsidR="00FB2EC4">
        <w:rPr>
          <w:lang w:val="en-US"/>
        </w:rPr>
        <w:t xml:space="preserve">. However, Amartya Sen provided a perspective that enables the exploration of the sources of inequalities, </w:t>
      </w:r>
    </w:p>
    <w:p w14:paraId="318C876B" w14:textId="6E9BDBBF" w:rsidR="00FB2EC4" w:rsidRDefault="00FB2EC4" w:rsidP="00B34BA5">
      <w:pPr>
        <w:spacing w:line="360" w:lineRule="auto"/>
        <w:jc w:val="both"/>
        <w:rPr>
          <w:lang w:val="en-US"/>
        </w:rPr>
      </w:pPr>
      <w:r>
        <w:rPr>
          <w:lang w:val="en-US"/>
        </w:rPr>
        <w:t xml:space="preserve">How it functions, how it explain the various </w:t>
      </w:r>
    </w:p>
    <w:p w14:paraId="05C9356D" w14:textId="77777777" w:rsidR="00F53005" w:rsidRDefault="00F53005" w:rsidP="00B34BA5">
      <w:pPr>
        <w:spacing w:line="360" w:lineRule="auto"/>
        <w:jc w:val="both"/>
        <w:rPr>
          <w:lang w:val="en-US"/>
        </w:rPr>
      </w:pPr>
    </w:p>
    <w:p w14:paraId="06EE7563" w14:textId="4061C206" w:rsidR="002446B2" w:rsidRPr="00B53EFB" w:rsidRDefault="00124BFD" w:rsidP="00B34BA5">
      <w:pPr>
        <w:spacing w:line="360" w:lineRule="auto"/>
        <w:jc w:val="both"/>
        <w:rPr>
          <w:lang w:val="en-US"/>
        </w:rPr>
      </w:pPr>
      <w:r w:rsidRPr="00B53EFB">
        <w:rPr>
          <w:lang w:val="en-US"/>
        </w:rPr>
        <w:t xml:space="preserve">In conceptualizing social </w:t>
      </w:r>
      <w:r w:rsidR="00821291" w:rsidRPr="00B53EFB">
        <w:rPr>
          <w:lang w:val="en-US"/>
        </w:rPr>
        <w:t>justice,</w:t>
      </w:r>
      <w:r w:rsidRPr="00B53EFB">
        <w:rPr>
          <w:lang w:val="en-US"/>
        </w:rPr>
        <w:t xml:space="preserve"> many theories of justice have acted as the guidepost shaping our understanding and frame of reference. </w:t>
      </w:r>
      <w:r w:rsidR="00155474" w:rsidRPr="00B53EFB">
        <w:rPr>
          <w:lang w:val="en-US"/>
        </w:rPr>
        <w:t xml:space="preserve">But to fully appreciate the convoluted nature of </w:t>
      </w:r>
      <w:r w:rsidR="00155474" w:rsidRPr="00B53EFB">
        <w:rPr>
          <w:lang w:val="en-US"/>
        </w:rPr>
        <w:lastRenderedPageBreak/>
        <w:t>justice and</w:t>
      </w:r>
      <w:r w:rsidR="00B34BA5" w:rsidRPr="00B53EFB">
        <w:rPr>
          <w:lang w:val="en-US"/>
        </w:rPr>
        <w:t>, for that matter,</w:t>
      </w:r>
      <w:r w:rsidR="00155474" w:rsidRPr="00B53EFB">
        <w:rPr>
          <w:lang w:val="en-US"/>
        </w:rPr>
        <w:t xml:space="preserve"> social justice, a review of the thought process behind justice promises a good start. The idea of justice has both religious and philosophical roots </w:t>
      </w:r>
      <w:r w:rsidR="00155474" w:rsidRPr="00B53EFB">
        <w:rPr>
          <w:lang w:val="en-US"/>
        </w:rPr>
        <w:fldChar w:fldCharType="begin"/>
      </w:r>
      <w:r w:rsidR="00155474" w:rsidRPr="00B53EFB">
        <w:rPr>
          <w:lang w:val="en-US"/>
        </w:rPr>
        <w:instrText xml:space="preserve"> ADDIN ZOTERO_ITEM CSL_CITATION {"citationID":"vsYrTTkx","properties":{"formattedCitation":"(Sabbagh et al., 2016)","plainCitation":"(Sabbagh et al., 2016)","noteIndex":0},"citationItems":[{"id":141,"uris":["http://zotero.org/users/9364462/items/E5DPQS3F"],"itemData":{"id":141,"type":"book","event-place":"New York Heidelberg Dordrecht London","ISBN":"978-1-4939-3216-0","language":"eng","number-of-pages":"504","publisher":"Springer","publisher-place":"New York Heidelberg Dordrecht London","source":"K10plus ISBN","title":"Handbook of social justice theory and research","editor":[{"family":"Sabbagh","given":"Clara"},{"family":"Schmitt","given":"Manfred"},{"family":"Sabag","given":"Ḳlarah"}],"issued":{"date-parts":[["2016"]]}}}],"schema":"https://github.com/citation-style-language/schema/raw/master/csl-citation.json"} </w:instrText>
      </w:r>
      <w:r w:rsidR="00155474" w:rsidRPr="00B53EFB">
        <w:rPr>
          <w:lang w:val="en-US"/>
        </w:rPr>
        <w:fldChar w:fldCharType="separate"/>
      </w:r>
      <w:r w:rsidR="00155474" w:rsidRPr="00B53EFB">
        <w:rPr>
          <w:noProof/>
          <w:lang w:val="en-US"/>
        </w:rPr>
        <w:t>(Sabbagh et al., 2016)</w:t>
      </w:r>
      <w:r w:rsidR="00155474" w:rsidRPr="00B53EFB">
        <w:rPr>
          <w:lang w:val="en-US"/>
        </w:rPr>
        <w:fldChar w:fldCharType="end"/>
      </w:r>
      <w:r w:rsidR="00155474" w:rsidRPr="00B53EFB">
        <w:rPr>
          <w:lang w:val="en-US"/>
        </w:rPr>
        <w:t xml:space="preserve">. </w:t>
      </w:r>
      <w:r w:rsidR="00041958" w:rsidRPr="00B53EFB">
        <w:rPr>
          <w:lang w:val="en-US"/>
        </w:rPr>
        <w:t xml:space="preserve">The prevailing understanding is that </w:t>
      </w:r>
      <w:r w:rsidR="00B34BA5" w:rsidRPr="00B53EFB">
        <w:rPr>
          <w:lang w:val="en-US"/>
        </w:rPr>
        <w:t>the Western</w:t>
      </w:r>
      <w:r w:rsidR="00041958" w:rsidRPr="00B53EFB">
        <w:rPr>
          <w:lang w:val="en-US"/>
        </w:rPr>
        <w:t xml:space="preserve"> conception of justice emanates from a Judeo-Christian </w:t>
      </w:r>
      <w:r w:rsidR="007E7DC2" w:rsidRPr="00B53EFB">
        <w:rPr>
          <w:lang w:val="en-US"/>
        </w:rPr>
        <w:t xml:space="preserve">tradition </w:t>
      </w:r>
      <w:r w:rsidR="007E7DC2" w:rsidRPr="00B53EFB">
        <w:rPr>
          <w:lang w:val="en-US"/>
        </w:rPr>
        <w:fldChar w:fldCharType="begin"/>
      </w:r>
      <w:r w:rsidR="007E7DC2" w:rsidRPr="00B53EFB">
        <w:rPr>
          <w:lang w:val="en-US"/>
        </w:rPr>
        <w:instrText xml:space="preserve"> ADDIN ZOTERO_ITEM CSL_CITATION {"citationID":"5eDai7Rc","properties":{"formattedCitation":"(Cartwright, 1992)","plainCitation":"(Cartwright, 1992)","noteIndex":0},"citationItems":[{"id":363,"uris":["http://zotero.org/users/9364462/items/TA2PWVUH"],"itemData":{"id":363,"type":"chapter","container-title":"Traditions of International Ethics","edition":"1","ISBN":"978-0-521-40458-7","note":"DOI: 10.1017/CBO9780511521768.014","page":"270-296","publisher":"Cambridge University Press","source":"DOI.org (Crossref)","title":"BIBLICAL ARGUMENT IN INTERNATIONAL ETHICS","URL":"https://www.cambridge.org/core/product/identifier/CBO9780511521768A069/type/book_part","editor":[{"family":"Nardin","given":"Terry"},{"family":"Mapel","given":"David R."}],"author":[{"family":"Cartwright","given":"Michael G."}],"accessed":{"date-parts":[["2024",1,17]]},"issued":{"date-parts":[["1992",2,27]]}}}],"schema":"https://github.com/citation-style-language/schema/raw/master/csl-citation.json"} </w:instrText>
      </w:r>
      <w:r w:rsidR="007E7DC2" w:rsidRPr="00B53EFB">
        <w:rPr>
          <w:lang w:val="en-US"/>
        </w:rPr>
        <w:fldChar w:fldCharType="separate"/>
      </w:r>
      <w:r w:rsidR="007E7DC2" w:rsidRPr="00B53EFB">
        <w:rPr>
          <w:noProof/>
          <w:lang w:val="en-US"/>
        </w:rPr>
        <w:t>(Cartwright, 1992)</w:t>
      </w:r>
      <w:r w:rsidR="007E7DC2" w:rsidRPr="00B53EFB">
        <w:rPr>
          <w:lang w:val="en-US"/>
        </w:rPr>
        <w:fldChar w:fldCharType="end"/>
      </w:r>
      <w:r w:rsidR="007E7DC2" w:rsidRPr="00B53EFB">
        <w:rPr>
          <w:lang w:val="en-US"/>
        </w:rPr>
        <w:t xml:space="preserve">. </w:t>
      </w:r>
      <w:r w:rsidR="00DC7B89" w:rsidRPr="00B53EFB">
        <w:rPr>
          <w:lang w:val="en-US"/>
        </w:rPr>
        <w:t>However, the philosophical strand of thought has been</w:t>
      </w:r>
      <w:r w:rsidR="00B34BA5" w:rsidRPr="00B53EFB">
        <w:rPr>
          <w:lang w:val="en-US"/>
        </w:rPr>
        <w:t xml:space="preserve"> the most predominant</w:t>
      </w:r>
      <w:r w:rsidR="002446B2" w:rsidRPr="00B53EFB">
        <w:rPr>
          <w:lang w:val="en-US"/>
        </w:rPr>
        <w:t>ly</w:t>
      </w:r>
      <w:r w:rsidR="00B34BA5" w:rsidRPr="00B53EFB">
        <w:rPr>
          <w:lang w:val="en-US"/>
        </w:rPr>
        <w:t xml:space="preserve"> </w:t>
      </w:r>
      <w:r w:rsidR="008F552B" w:rsidRPr="00B53EFB">
        <w:rPr>
          <w:lang w:val="en-US"/>
        </w:rPr>
        <w:t xml:space="preserve">contentious of the two. </w:t>
      </w:r>
    </w:p>
    <w:p w14:paraId="38CE9743" w14:textId="3E759D4A" w:rsidR="00264976" w:rsidRPr="00B53EFB" w:rsidRDefault="008F552B" w:rsidP="00264976">
      <w:pPr>
        <w:spacing w:line="360" w:lineRule="auto"/>
        <w:jc w:val="both"/>
        <w:rPr>
          <w:lang w:val="en-US"/>
        </w:rPr>
      </w:pPr>
      <w:r w:rsidRPr="00B53EFB">
        <w:rPr>
          <w:lang w:val="en-US"/>
        </w:rPr>
        <w:fldChar w:fldCharType="begin"/>
      </w:r>
      <w:r w:rsidR="00AA29E6" w:rsidRPr="00B53EFB">
        <w:rPr>
          <w:lang w:val="en-US"/>
        </w:rPr>
        <w:instrText xml:space="preserve"> ADDIN ZOTERO_ITEM CSL_CITATION {"citationID":"ly55MoWd","properties":{"formattedCitation":"(Sen, 2010)","plainCitation":"(Sen, 2010)","dontUpdate":true,"noteIndex":0},"citationItems":[{"id":400,"uris":["http://zotero.org/users/9364462/items/3L39T3T7"],"itemData":{"id":400,"type":"book","abstract":"Is justice an ideal, forever beyond our grasp, or something that may actually guide our practical decisions and enhance our lives?In this wide-ranging book, Amartya Sen presents an alternative approach to mainstream theories of justice which, despite their many specific achievements have taken us, he argues, in the wrong direction in general. At the heart of Sen's argument is his insistence on the role of public reason in establishing what can make societies less unjust. But it is in the nature of reasoning about justice, argues Sen, that it does not allow all questions to be settled even in theory; there are choices to be faced between alternative assessments of what is reasonable; several different and competing positions can each be well-defended. Far from rejecting such pluralities or trying to reduce them beyond the limits of reasoning, we should make use of them to construct a theory of justice that can absorb divergent points of view. Sen also shows how concern about ..","event-place":"London","ISBN":"978-0-14-193128-9","language":"eng","note":"OCLC: 713645263","publisher":"Penguin","publisher-place":"London","source":"Open WorldCat","title":"The idea of justice","author":[{"family":"Sen","given":"Amartya"}],"issued":{"date-parts":[["2010"]]}}}],"schema":"https://github.com/citation-style-language/schema/raw/master/csl-citation.json"} </w:instrText>
      </w:r>
      <w:r w:rsidRPr="00B53EFB">
        <w:rPr>
          <w:lang w:val="en-US"/>
        </w:rPr>
        <w:fldChar w:fldCharType="separate"/>
      </w:r>
      <w:r w:rsidRPr="00B53EFB">
        <w:rPr>
          <w:noProof/>
          <w:lang w:val="en-US"/>
        </w:rPr>
        <w:t>Sen (2010)</w:t>
      </w:r>
      <w:r w:rsidRPr="00B53EFB">
        <w:rPr>
          <w:lang w:val="en-US"/>
        </w:rPr>
        <w:fldChar w:fldCharType="end"/>
      </w:r>
      <w:r w:rsidRPr="00B53EFB">
        <w:rPr>
          <w:lang w:val="en-US"/>
        </w:rPr>
        <w:t xml:space="preserve">, in his </w:t>
      </w:r>
      <w:r w:rsidR="002446B2" w:rsidRPr="00B53EFB">
        <w:rPr>
          <w:lang w:val="en-US"/>
        </w:rPr>
        <w:t>‘</w:t>
      </w:r>
      <w:r w:rsidRPr="00B53EFB">
        <w:rPr>
          <w:lang w:val="en-US"/>
        </w:rPr>
        <w:t>Idea of Justice</w:t>
      </w:r>
      <w:r w:rsidR="002446B2" w:rsidRPr="00B53EFB">
        <w:rPr>
          <w:lang w:val="en-US"/>
        </w:rPr>
        <w:t>’</w:t>
      </w:r>
      <w:r w:rsidRPr="00B53EFB">
        <w:rPr>
          <w:lang w:val="en-US"/>
        </w:rPr>
        <w:t xml:space="preserve"> book, emphasized the developments in the conception of justice in the Age of Enlightenment, which he observed as having developed into two </w:t>
      </w:r>
      <w:r w:rsidR="00DC7B89" w:rsidRPr="00B53EFB">
        <w:rPr>
          <w:lang w:val="en-US"/>
        </w:rPr>
        <w:t>primary</w:t>
      </w:r>
      <w:r w:rsidRPr="00B53EFB">
        <w:rPr>
          <w:lang w:val="en-US"/>
        </w:rPr>
        <w:t xml:space="preserve"> strands of divergence</w:t>
      </w:r>
      <w:r w:rsidR="002446B2" w:rsidRPr="00B53EFB">
        <w:rPr>
          <w:lang w:val="en-US"/>
        </w:rPr>
        <w:t xml:space="preserve">: arrangement-focused and realization-focused. The former dedicated itself to </w:t>
      </w:r>
      <w:r w:rsidR="00DC7B89" w:rsidRPr="00B53EFB">
        <w:rPr>
          <w:lang w:val="en-US"/>
        </w:rPr>
        <w:t>discovering</w:t>
      </w:r>
      <w:r w:rsidR="002446B2" w:rsidRPr="00B53EFB">
        <w:rPr>
          <w:lang w:val="en-US"/>
        </w:rPr>
        <w:t xml:space="preserve"> perfect institutional arrangements that emerged </w:t>
      </w:r>
      <w:r w:rsidR="00DC7B89" w:rsidRPr="00B53EFB">
        <w:rPr>
          <w:lang w:val="en-US"/>
        </w:rPr>
        <w:t>as</w:t>
      </w:r>
      <w:r w:rsidR="002446B2" w:rsidRPr="00B53EFB">
        <w:rPr>
          <w:lang w:val="en-US"/>
        </w:rPr>
        <w:t xml:space="preserve"> institutions and rules of engagement, termed </w:t>
      </w:r>
      <w:r w:rsidR="002446B2" w:rsidRPr="00B53EFB">
        <w:rPr>
          <w:i/>
          <w:iCs/>
          <w:lang w:val="en-US"/>
        </w:rPr>
        <w:t>transcendental institutionalism</w:t>
      </w:r>
      <w:r w:rsidR="002446B2" w:rsidRPr="00B53EFB">
        <w:rPr>
          <w:lang w:val="en-US"/>
        </w:rPr>
        <w:t xml:space="preserve">. The latter, however, represents a comparative approach presenting a pragmatic approach to dealing with day-to-day injustices. </w:t>
      </w:r>
      <w:r w:rsidR="00264976" w:rsidRPr="00B53EFB">
        <w:rPr>
          <w:lang w:val="en-US"/>
        </w:rPr>
        <w:t xml:space="preserve"> Essentially, the theories of justice would exhibit characteristics of conflictual interest and holistic incompleteness depending on the subject a particular theory chooses to dwell on. In this regard, we shall present </w:t>
      </w:r>
      <w:r w:rsidR="00264976" w:rsidRPr="00C759E1">
        <w:rPr>
          <w:strike/>
          <w:lang w:val="en-US"/>
          <w:rPrChange w:id="1" w:author="Microsoft Office User" w:date="2024-05-09T22:25:00Z">
            <w:rPr>
              <w:lang w:val="en-US"/>
            </w:rPr>
          </w:rPrChange>
        </w:rPr>
        <w:t xml:space="preserve">a couple of </w:t>
      </w:r>
      <w:r w:rsidR="00264976" w:rsidRPr="00B53EFB">
        <w:rPr>
          <w:lang w:val="en-US"/>
        </w:rPr>
        <w:t xml:space="preserve">the theories </w:t>
      </w:r>
      <w:r w:rsidR="00264976" w:rsidRPr="00C759E1">
        <w:rPr>
          <w:strike/>
          <w:lang w:val="en-US"/>
          <w:rPrChange w:id="2" w:author="Microsoft Office User" w:date="2024-05-09T22:26:00Z">
            <w:rPr>
              <w:lang w:val="en-US"/>
            </w:rPr>
          </w:rPrChange>
        </w:rPr>
        <w:t>of justice</w:t>
      </w:r>
      <w:r w:rsidR="00264976" w:rsidRPr="00B53EFB">
        <w:rPr>
          <w:lang w:val="en-US"/>
        </w:rPr>
        <w:t xml:space="preserve"> that are generally employed in education in dealing with </w:t>
      </w:r>
      <w:r w:rsidR="00112CD9" w:rsidRPr="00B53EFB">
        <w:rPr>
          <w:lang w:val="en-US"/>
        </w:rPr>
        <w:t>issues of social Justice</w:t>
      </w:r>
      <w:r w:rsidR="00264976" w:rsidRPr="00B53EFB">
        <w:rPr>
          <w:lang w:val="en-US"/>
        </w:rPr>
        <w:t xml:space="preserve">. </w:t>
      </w:r>
    </w:p>
    <w:p w14:paraId="039F15AB" w14:textId="77777777" w:rsidR="005B5867" w:rsidRPr="00B53EFB" w:rsidRDefault="005B5867" w:rsidP="00264976">
      <w:pPr>
        <w:spacing w:line="360" w:lineRule="auto"/>
        <w:jc w:val="both"/>
        <w:rPr>
          <w:lang w:val="en-US"/>
        </w:rPr>
      </w:pPr>
    </w:p>
    <w:p w14:paraId="01A2DC3D" w14:textId="593FB503" w:rsidR="009E000D" w:rsidRPr="00B53EFB" w:rsidRDefault="001821DB" w:rsidP="007E7DC2">
      <w:pPr>
        <w:spacing w:line="360" w:lineRule="auto"/>
        <w:rPr>
          <w:rFonts w:eastAsiaTheme="minorHAnsi"/>
          <w:b/>
          <w:bCs/>
          <w:lang w:val="en-US"/>
        </w:rPr>
      </w:pPr>
      <w:r w:rsidRPr="00B53EFB">
        <w:rPr>
          <w:rFonts w:eastAsiaTheme="minorHAnsi"/>
          <w:b/>
          <w:bCs/>
          <w:lang w:val="en-US"/>
        </w:rPr>
        <w:t xml:space="preserve">1.11.1 </w:t>
      </w:r>
      <w:r w:rsidR="007E7DC2" w:rsidRPr="00B53EFB">
        <w:rPr>
          <w:rFonts w:eastAsiaTheme="minorHAnsi"/>
          <w:b/>
          <w:bCs/>
          <w:lang w:val="en-US"/>
        </w:rPr>
        <w:t>Sen-Bourdieu Analytical Framework</w:t>
      </w:r>
    </w:p>
    <w:p w14:paraId="42FA8D49" w14:textId="4FAC1E2D" w:rsidR="007E7DC2" w:rsidRPr="00B53EFB" w:rsidRDefault="007E7DC2" w:rsidP="007E7DC2">
      <w:pPr>
        <w:spacing w:line="360" w:lineRule="auto"/>
        <w:jc w:val="both"/>
        <w:rPr>
          <w:rFonts w:eastAsiaTheme="minorHAnsi"/>
          <w:lang w:val="en-US"/>
        </w:rPr>
      </w:pPr>
      <w:r w:rsidRPr="00B53EFB">
        <w:rPr>
          <w:rFonts w:eastAsiaTheme="minorHAnsi"/>
          <w:lang w:val="en-US"/>
        </w:rPr>
        <w:t xml:space="preserve">The framework developed by </w:t>
      </w:r>
      <w:r w:rsidRPr="00B53EFB">
        <w:rPr>
          <w:rFonts w:eastAsiaTheme="minorHAnsi"/>
          <w:lang w:val="en-US"/>
        </w:rPr>
        <w:fldChar w:fldCharType="begin"/>
      </w:r>
      <w:r w:rsidR="001821DB" w:rsidRPr="00B53EFB">
        <w:rPr>
          <w:rFonts w:eastAsiaTheme="minorHAnsi"/>
          <w:lang w:val="en-US"/>
        </w:rPr>
        <w:instrText xml:space="preserve"> ADDIN ZOTERO_ITEM CSL_CITATION {"citationID":"y069N8gN","properties":{"formattedCitation":"(Hart, 2012)","plainCitation":"(Hart, 2012)","dontUpdate":true,"noteIndex":0},"citationItems":[{"id":294,"uris":["http://zotero.org/users/9364462/items/S8WK2K5R"],"itemData":{"id":294,"type":"book","ISBN":"1-4411-8574-7","publisher":"A&amp;C Black","title":"Aspirations, education and social justice: Applying Sen and Bourdieu","author":[{"family":"Hart","given":"Caroline Sarojini"}],"issued":{"date-parts":[["2012"]]}}}],"schema":"https://github.com/citation-style-language/schema/raw/master/csl-citation.json"} </w:instrText>
      </w:r>
      <w:r w:rsidRPr="00B53EFB">
        <w:rPr>
          <w:rFonts w:eastAsiaTheme="minorHAnsi"/>
          <w:lang w:val="en-US"/>
        </w:rPr>
        <w:fldChar w:fldCharType="separate"/>
      </w:r>
      <w:r w:rsidRPr="00B53EFB">
        <w:rPr>
          <w:rFonts w:eastAsiaTheme="minorHAnsi"/>
          <w:noProof/>
          <w:lang w:val="en-US"/>
        </w:rPr>
        <w:t>Hart (2012)</w:t>
      </w:r>
      <w:r w:rsidRPr="00B53EFB">
        <w:rPr>
          <w:rFonts w:eastAsiaTheme="minorHAnsi"/>
          <w:lang w:val="en-US"/>
        </w:rPr>
        <w:fldChar w:fldCharType="end"/>
      </w:r>
      <w:r w:rsidRPr="00B53EFB">
        <w:rPr>
          <w:rFonts w:eastAsiaTheme="minorHAnsi"/>
          <w:lang w:val="en-US"/>
        </w:rPr>
        <w:t xml:space="preserve"> </w:t>
      </w:r>
      <w:r w:rsidR="005B5867" w:rsidRPr="00B53EFB">
        <w:rPr>
          <w:rFonts w:eastAsiaTheme="minorHAnsi"/>
          <w:lang w:val="en-US"/>
        </w:rPr>
        <w:t xml:space="preserve">extends the debate on well-being </w:t>
      </w:r>
      <w:r w:rsidR="005B5867" w:rsidRPr="00DA5577">
        <w:rPr>
          <w:rFonts w:eastAsiaTheme="minorHAnsi"/>
          <w:strike/>
          <w:lang w:val="en-US"/>
          <w:rPrChange w:id="3" w:author="Microsoft Office User" w:date="2024-05-10T14:44:00Z">
            <w:rPr>
              <w:rFonts w:eastAsiaTheme="minorHAnsi"/>
              <w:lang w:val="en-US"/>
            </w:rPr>
          </w:rPrChange>
        </w:rPr>
        <w:t>as Sen (2010) advanced</w:t>
      </w:r>
      <w:r w:rsidRPr="00B53EFB">
        <w:rPr>
          <w:rFonts w:eastAsiaTheme="minorHAnsi"/>
          <w:lang w:val="en-US"/>
        </w:rPr>
        <w:t>. Hart (2012)</w:t>
      </w:r>
      <w:r w:rsidR="005B5867" w:rsidRPr="00B53EFB">
        <w:rPr>
          <w:rFonts w:eastAsiaTheme="minorHAnsi"/>
          <w:lang w:val="en-US"/>
        </w:rPr>
        <w:t xml:space="preserve"> combines</w:t>
      </w:r>
      <w:r w:rsidRPr="00B53EFB">
        <w:rPr>
          <w:rFonts w:eastAsiaTheme="minorHAnsi"/>
          <w:lang w:val="en-US"/>
        </w:rPr>
        <w:t xml:space="preserve"> two compelling theories to explore their utility in understanding SJ in education. </w:t>
      </w:r>
      <w:r w:rsidR="004975FC" w:rsidRPr="00B53EFB">
        <w:rPr>
          <w:rFonts w:eastAsiaTheme="minorHAnsi"/>
          <w:lang w:val="en-US"/>
        </w:rPr>
        <w:t>It is premised on the idea that existing assessments in education</w:t>
      </w:r>
      <w:r w:rsidR="005B5867" w:rsidRPr="00B53EFB">
        <w:rPr>
          <w:rFonts w:eastAsiaTheme="minorHAnsi"/>
          <w:lang w:val="en-US"/>
        </w:rPr>
        <w:t>,</w:t>
      </w:r>
      <w:r w:rsidR="004975FC" w:rsidRPr="00B53EFB">
        <w:rPr>
          <w:rFonts w:eastAsiaTheme="minorHAnsi"/>
          <w:lang w:val="en-US"/>
        </w:rPr>
        <w:t xml:space="preserve"> limiting it to the availability of resources</w:t>
      </w:r>
      <w:r w:rsidR="005B5867" w:rsidRPr="00B53EFB">
        <w:rPr>
          <w:rFonts w:eastAsiaTheme="minorHAnsi"/>
          <w:lang w:val="en-US"/>
        </w:rPr>
        <w:t>,</w:t>
      </w:r>
      <w:r w:rsidR="004975FC" w:rsidRPr="00B53EFB">
        <w:rPr>
          <w:rFonts w:eastAsiaTheme="minorHAnsi"/>
          <w:lang w:val="en-US"/>
        </w:rPr>
        <w:t xml:space="preserve"> could be inaccurate in capturing the true nature of educational inequalities experienced by students. </w:t>
      </w:r>
    </w:p>
    <w:p w14:paraId="1962D9B3" w14:textId="5733FA7A" w:rsidR="001821DB" w:rsidRPr="00B53EFB" w:rsidRDefault="001821DB" w:rsidP="007E7DC2">
      <w:pPr>
        <w:spacing w:line="360" w:lineRule="auto"/>
        <w:jc w:val="both"/>
        <w:rPr>
          <w:rFonts w:eastAsiaTheme="minorHAnsi"/>
          <w:lang w:val="en-US"/>
        </w:rPr>
      </w:pPr>
      <w:r w:rsidRPr="00B53EFB">
        <w:rPr>
          <w:rFonts w:eastAsiaTheme="minorHAnsi"/>
          <w:lang w:val="en-US"/>
        </w:rPr>
        <w:t xml:space="preserve">The Sen Bourdieu Analytical framework syntheses Amartya Sen’s Capabilities and the sociological inclinations of Bourdieu to explore the depths and lengths of social and psychological dispositions in enhancing the development of an individual and a community’s </w:t>
      </w:r>
      <w:r w:rsidR="005B5867" w:rsidRPr="00B53EFB">
        <w:rPr>
          <w:rFonts w:eastAsiaTheme="minorHAnsi"/>
          <w:lang w:val="en-US"/>
        </w:rPr>
        <w:t>growth</w:t>
      </w:r>
      <w:r w:rsidRPr="00B53EFB">
        <w:rPr>
          <w:rFonts w:eastAsiaTheme="minorHAnsi"/>
          <w:lang w:val="en-US"/>
        </w:rPr>
        <w:t xml:space="preserve"> and the potential roles of educational systems in the development endeavor. </w:t>
      </w:r>
    </w:p>
    <w:p w14:paraId="506A10EF" w14:textId="53360FE0" w:rsidR="002B48A4" w:rsidRPr="00B53EFB" w:rsidRDefault="001821DB" w:rsidP="007E7DC2">
      <w:pPr>
        <w:spacing w:line="360" w:lineRule="auto"/>
        <w:jc w:val="both"/>
        <w:rPr>
          <w:rFonts w:eastAsiaTheme="minorHAnsi"/>
          <w:lang w:val="en-US"/>
        </w:rPr>
      </w:pPr>
      <w:r w:rsidRPr="00B53EFB">
        <w:rPr>
          <w:rFonts w:eastAsiaTheme="minorHAnsi"/>
          <w:lang w:val="en-US"/>
        </w:rPr>
        <w:t xml:space="preserve">The adoption of Sen’s capabilities approach in social justice discourse in education is not a novelty, and the literature is replete with both empirical </w:t>
      </w:r>
      <w:r w:rsidRPr="00B53EFB">
        <w:rPr>
          <w:rFonts w:eastAsiaTheme="minorHAnsi"/>
          <w:lang w:val="en-US"/>
        </w:rPr>
        <w:fldChar w:fldCharType="begin"/>
      </w:r>
      <w:r w:rsidRPr="00B53EFB">
        <w:rPr>
          <w:rFonts w:eastAsiaTheme="minorHAnsi"/>
          <w:lang w:val="en-US"/>
        </w:rPr>
        <w:instrText xml:space="preserve"> ADDIN ZOTERO_ITEM CSL_CITATION {"citationID":"vMMBybKE","properties":{"formattedCitation":"(Dejaeghere, 2020; Fertig, 2012; Gale &amp; Molla, 2015; Hart, 2012b)","plainCitation":"(Dejaeghere, 2020; Fertig, 2012; Gale &amp; Molla, 2015; Hart, 2012b)","noteIndex":0},"citationItems":[{"id":329,"uris":["http://zotero.org/users/9364462/items/J64LBWUQ"],"itemData":{"id":329,"type":"article-journal","container-title":"Journal of Human Development and Capabilities","DOI":"10.1080/19452829.2019.1677576","ISSN":"1945-2829, 1945-2837","issue":"1","journalAbbreviation":"Journal of Human Development and Capabilities","language":"en","page":"17-35","source":"DOI.org (Crossref)","title":"Reconceptualizing Educational Capabilities: A Relational Capability Theory for Redressing Inequalities","title-short":"Reconceptualizing Educational Capabilities","volume":"21","author":[{"family":"Dejaeghere","given":"Joan G."}],"issued":{"date-parts":[["2020",1,2]]}}},{"id":43,"uris":["http://zotero.org/users/9364462/items/WU42BV8M"],"itemData":{"id":43,"type":"article-journal","container-title":"Cambridge Journal of Education","DOI":"10.1080/0305764X.2012.706254","ISSN":"0305-764X, 1469-3577","issue":"3","journalAbbreviation":"Cambridge Journal of Education","language":"en","page":"391-408","source":"DOI.org (Crossref)","title":"Educational leadership and the Capabilities Approach: evidence from Ghana","title-short":"Educational leadership and the Capabilities Approach","volume":"42","author":[{"family":"Fertig","given":"Michael"}],"issued":{"date-parts":[["2012",9]]}}},{"id":298,"uris":["http://zotero.org/users/9364462/items/GWZWRJBA"],"itemData":{"id":298,"type":"article-journal","container-title":"Journal of Education Policy","DOI":"10.1080/02680939.2014.987828","ISSN":"0268-0939, 1464-5106","issue":"6","journalAbbreviation":"Journal of Education Policy","language":"en","page":"810-830","source":"DOI.org (Crossref)","title":"Social justice intents in policy: an analysis of capability &lt;i&gt;for&lt;/i&gt; and &lt;i&gt;through&lt;/i&gt; education","title-short":"Social justice intents in policy","volume":"30","author":[{"family":"Gale","given":"Trevor"},{"family":"Molla","given":"Tebeje"}],"issued":{"date-parts":[["2015",11,2]]}}},{"id":299,"uris":["http://zotero.org/users/9364462/items/PSLQUNDA"],"itemData":{"id":299,"type":"article-journal","container-title":"Cambridge Journal of Education","DOI":"10.1080/0305764X.2012.706393","ISSN":"0305-764X, 1469-3577","issue":"3","journalAbbreviation":"Cambridge Journal of Education","language":"en","page":"275-282","source":"DOI.org (Crossref)","title":"The capability approach and education","volume":"42","author":[{"family":"Hart","given":"Caroline Sarojini"}],"issued":{"date-parts":[["2012",9]]}}}],"schema":"https://github.com/citation-style-language/schema/raw/master/csl-citation.json"} </w:instrText>
      </w:r>
      <w:r w:rsidRPr="00B53EFB">
        <w:rPr>
          <w:rFonts w:eastAsiaTheme="minorHAnsi"/>
          <w:lang w:val="en-US"/>
        </w:rPr>
        <w:fldChar w:fldCharType="separate"/>
      </w:r>
      <w:r w:rsidRPr="00B53EFB">
        <w:rPr>
          <w:rFonts w:eastAsiaTheme="minorHAnsi"/>
          <w:noProof/>
          <w:lang w:val="en-US"/>
        </w:rPr>
        <w:t>(Dejaeghere, 2020; Fertig, 2012; Gale &amp; Molla, 2015; Hart, 2012b)</w:t>
      </w:r>
      <w:r w:rsidRPr="00B53EFB">
        <w:rPr>
          <w:rFonts w:eastAsiaTheme="minorHAnsi"/>
          <w:lang w:val="en-US"/>
        </w:rPr>
        <w:fldChar w:fldCharType="end"/>
      </w:r>
      <w:r w:rsidRPr="00B53EFB">
        <w:rPr>
          <w:rFonts w:eastAsiaTheme="minorHAnsi"/>
          <w:lang w:val="en-US"/>
        </w:rPr>
        <w:t xml:space="preserve"> and analytical (</w:t>
      </w:r>
      <w:r w:rsidRPr="00B53EFB">
        <w:rPr>
          <w:rFonts w:eastAsiaTheme="minorHAnsi"/>
          <w:lang w:val="en-US"/>
        </w:rPr>
        <w:fldChar w:fldCharType="begin"/>
      </w:r>
      <w:r w:rsidR="00A5271F" w:rsidRPr="00B53EFB">
        <w:rPr>
          <w:rFonts w:eastAsiaTheme="minorHAnsi"/>
          <w:lang w:val="en-US"/>
        </w:rPr>
        <w:instrText xml:space="preserve"> ADDIN ZOTERO_ITEM CSL_CITATION {"citationID":"Tydrxj0W","properties":{"formattedCitation":"(Dejaeghere, 2020; Hart, 2016; Nambiar, 2013; Sugden, 1993; Walker, 2003)","plainCitation":"(Dejaeghere, 2020; Hart, 2016; Nambiar, 2013; Sugden, 1993; Walker, 2003)","dontUpdate":true,"noteIndex":0},"citationItems":[{"id":329,"uris":["http://zotero.org/users/9364462/items/J64LBWUQ"],"itemData":{"id":329,"type":"article-journal","container-title":"Journal of Human Development and Capabilities","DOI":"10.1080/19452829.2019.1677576","ISSN":"1945-2829, 1945-2837","issue":"1","journalAbbreviation":"Journal of Human Development and Capabilities","language":"en","page":"17-35","source":"DOI.org (Crossref)","title":"Reconceptualizing Educational Capabilities: A Relational Capability Theory for Redressing Inequalities","title-short":"Reconceptualizing Educational Capabilities","volume":"21","author":[{"family":"Dejaeghere","given":"Joan G."}],"issued":{"date-parts":[["2020",1,2]]}}},{"id":296,"uris":["http://zotero.org/users/9364462/items/WPS59VE8"],"itemData":{"id":296,"type":"article-journal","container-title":"Journal of Human Development and Capabilities","DOI":"10.1080/19452829.2016.1199540","ISSN":"1945-2829, 1945-2837","issue":"3","journalAbbreviation":"Journal of Human Development and Capabilities","language":"en","page":"324-341","source":"DOI.org (Crossref)","title":"How Do Aspirations Matter?","volume":"17","author":[{"family":"Hart","given":"Caroline Sarojini"}],"issued":{"date-parts":[["2016",7,2]]}}},{"id":86,"uris":["http://zotero.org/users/9364462/items/LACH4ZLP"],"itemData":{"id":86,"type":"article-journal","abstract":"Sen’s capability approach emphasizes the importance of freedom and choice in leading the life that one values. In the capability approach, a person converts the vector of commodities into functionings. This conversion depends upon personal, social and environmental factors. These conversion factors are important because they constrain the capability achievement of individuals, a matter that is especially important for the poor. Using the case of a credit cooperative in Malaysia, this article seeks to demonstrate the importance of conversion factors and how it is possible to improve the capabilities of the poor.","container-title":"Progress in Development Studies","DOI":"10.1177/1464993413486547","ISSN":"1464-9934, 1477-027X","issue":"3","journalAbbreviation":"Progress in Development Studies","language":"en","page":"221-230","source":"DOI.org (Crossref)","title":"Capabilities, conversion factors and institutions","volume":"13","author":[{"family":"Nambiar","given":"Shankaran"}],"issued":{"date-parts":[["2013",7]]}}},{"id":82,"uris":["http://zotero.org/users/9364462/items/MAVWXACT"],"itemData":{"id":82,"type":"article-journal","archive":"JSTOR","container-title":"Journal of Economic Literature","ISSN":"00220515","issue":"4","note":"publisher: American Economic Association","page":"1947-1962","title":"Welfare, Resources, and Capabilities: A Review of Inequality Reexamined by Amartya Sen","volume":"31","author":[{"family":"Sugden","given":"Robert"}],"editor":[{"family":"Sen","given":"Amartya"}],"issued":{"date-parts":[["1993"]]}}},{"id":61,"uris":["http://zotero.org/users/9364462/items/6RCXZRSK"],"itemData":{"id":61,"type":"article-journal","container-title":"British Journal of Educational Studies","DOI":"10.1111/1467-8527.t01-2-00232","ISSN":"0007-1005, 1467-8527","issue":"2","journalAbbreviation":"British Journal of Educational Studies","language":"en","page":"168-187","source":"DOI.org (Crossref)","title":"Framing Social Justice In Education: What Does The ‘Capabilities’ Approach Offer?","title-short":"Framing Social Justice In Education","volume":"51","author":[{"family":"Walker","given":"Melanie"}],"issued":{"date-parts":[["2003",6]]}}}],"schema":"https://github.com/citation-style-language/schema/raw/master/csl-citation.json"} </w:instrText>
      </w:r>
      <w:r w:rsidRPr="00B53EFB">
        <w:rPr>
          <w:rFonts w:eastAsiaTheme="minorHAnsi"/>
          <w:lang w:val="en-US"/>
        </w:rPr>
        <w:fldChar w:fldCharType="separate"/>
      </w:r>
      <w:r w:rsidRPr="00B53EFB">
        <w:rPr>
          <w:rFonts w:eastAsiaTheme="minorHAnsi"/>
          <w:noProof/>
          <w:lang w:val="en-US"/>
        </w:rPr>
        <w:t>Dejaeghere, 2020; Hart, 2016; Nambiar, 2013; Sugden, 1993; Walker, 2003)</w:t>
      </w:r>
      <w:r w:rsidRPr="00B53EFB">
        <w:rPr>
          <w:rFonts w:eastAsiaTheme="minorHAnsi"/>
          <w:lang w:val="en-US"/>
        </w:rPr>
        <w:fldChar w:fldCharType="end"/>
      </w:r>
      <w:r w:rsidRPr="00B53EFB">
        <w:rPr>
          <w:rFonts w:eastAsiaTheme="minorHAnsi"/>
          <w:lang w:val="en-US"/>
        </w:rPr>
        <w:t xml:space="preserve"> applications.</w:t>
      </w:r>
      <w:r w:rsidR="00403829" w:rsidRPr="00B53EFB">
        <w:rPr>
          <w:rFonts w:eastAsiaTheme="minorHAnsi"/>
          <w:lang w:val="en-US"/>
        </w:rPr>
        <w:t xml:space="preserve"> </w:t>
      </w:r>
      <w:r w:rsidR="00527E7A" w:rsidRPr="00B53EFB">
        <w:rPr>
          <w:rFonts w:eastAsiaTheme="minorHAnsi"/>
          <w:lang w:val="en-US"/>
        </w:rPr>
        <w:t>Similarly</w:t>
      </w:r>
      <w:r w:rsidR="00403829" w:rsidRPr="00B53EFB">
        <w:rPr>
          <w:rFonts w:eastAsiaTheme="minorHAnsi"/>
          <w:lang w:val="en-US"/>
        </w:rPr>
        <w:t xml:space="preserve">, Bourdieu’s theory of reproduction has been employed in both analytical </w:t>
      </w:r>
      <w:r w:rsidR="007E568C" w:rsidRPr="00B53EFB">
        <w:rPr>
          <w:rFonts w:eastAsiaTheme="minorHAnsi"/>
          <w:lang w:val="en-US"/>
        </w:rPr>
        <w:fldChar w:fldCharType="begin"/>
      </w:r>
      <w:r w:rsidR="007E568C" w:rsidRPr="00B53EFB">
        <w:rPr>
          <w:rFonts w:eastAsiaTheme="minorHAnsi"/>
          <w:lang w:val="en-US"/>
        </w:rPr>
        <w:instrText xml:space="preserve"> ADDIN ZOTERO_ITEM CSL_CITATION {"citationID":"Wc7MLPmy","properties":{"formattedCitation":"(MacKenzie et al., 2022; Mills, 2008; Nash, 1990; Tzanakis, 2011)","plainCitation":"(MacKenzie et al., 2022; Mills, 2008; Nash, 1990; Tzanakis, 2011)","noteIndex":0},"citationItems":[{"id":325,"uris":["http://zotero.org/users/9364462/items/EAEX57I5"],"itemData":{"id":325,"type":"article-journal","container-title":"International Journal of Educational Research","DOI":"10.1016/j.ijer.2022.102032","ISSN":"08830355","journalAbbreviation":"International Journal of Educational Research","language":"en","page":"102032","source":"DOI.org (Crossref)","title":"New insights on the persistence and reproduction of educational inequality and injustice: Towards a synthesis of Nussbaum's capabilities approach and Bourdieu's theories","title-short":"New insights on the persistence and reproduction of educational inequality and injustice","volume":"115","author":[{"family":"MacKenzie","given":"Alison"},{"family":"Chiang","given":"Tien-Hui"},{"family":"Thurston","given":"Allen"}],"issued":{"date-parts":[["2022"]]}}},{"id":73,"uris":["http://zotero.org/users/9364462/items/P47TZ8IJ"],"itemData":{"id":73,"type":"article-journal","abstract":"[This article is concerned with the theoretical constructs of Bourdieu and their contribution to understanding the reproduction of social and cultural inequalities in schooling. While Bourdieu has been criticised for his reproductive emphasis, this article proposes that there is transformative potential in his theoretical constructs and that these suggest possibilities for schools and teachers to improve the educational outcomes of marginalised students. The article draws together three areas of contribution to this theme of transformation; beginning by characterising habitus as constituted by reproductive and transformative traits and considering the possibilities for the restructuring of students' habitus. This is followed by a discussion of cultural capital and the way that teachers can draw upon a variety of cultural capitals to act as agents of transformation rather than reproduction. The article concludes by considering the necessity of a transformation of thefield to improve the educational outcomes of marginalised students.]","archive":"JSTOR","container-title":"British Journal of Sociology of Education","ISSN":"01425692, 14653346","issue":"1","note":"publisher: Taylor &amp; Francis, Ltd.","page":"79-89","title":"Reproduction and Transformation of Inequalities in Schooling: The Transformative Potential of the Theoretical Constructs of Bourdieu","volume":"29","author":[{"family":"Mills","given":"Carmen"}],"issued":{"date-parts":[["2008"]]}}},{"id":72,"uris":["http://zotero.org/users/9364462/items/JKPI7FZM"],"itemData":{"id":72,"type":"article-journal","abstract":"[Bourdieu's work has attracted considerable interest and, not withstanding criticism of his style and obscure theoretical formulations, has introduced some powerful concepts into social theory. This paper examines Bourdieu's contribution to the sociology of education and especially his account of socially differentiated educational attainment. Particular attention is given to issues of structure, agency and habitus, the cultural autonomy of the school, arbitrary and necessary school cultures, and the distinction between primary and secondary effects on educational differences. Some specific criticisms, for example Elster's charge of a double account of domination, are also addressed. Bourdieu's concentration on habitus as the most significant generator of practice is held to be a theory of socialisation and the paper examines the nature of the explanation of social practice provided by such theories. The argument concludes with a plea for critical tolerance with respect to Bourdieu's work but with a suggestion that his account of socially differentiated educational attainment in terms of habitus is finally inadequate.]","archive":"JSTOR","container-title":"British Journal of Sociology of Education","ISSN":"01425692, 14653346","issue":"4","note":"publisher: Taylor &amp; Francis, Ltd.","page":"431-447","title":"Bourdieu on Education and Social and Cultural Reproduction","volume":"11","author":[{"family":"Nash","given":"Roy"}],"issued":{"date-parts":[["1990"]]}}},{"id":264,"uris":["http://zotero.org/users/9364462/items/MV9V8BTQ"],"itemData":{"id":264,"type":"book","abstract":"This critical review examines key quantitative evidence in studies regarding the role of cultural capital in the links between family social class, teachers, schools and students’ educational outcomes as specified in Bourdieu’s social reproduction thesis. Cultural capital is assumed to be one of the central family-based endowments whose social class value impacts offspring intergenerational educational probabilities unequally. Inequalities in educational stratification and occupational achievement are reproduced via schools. As an analytic concept, cultural capital has generated considerable interest. But as a mechanism of class analysis the social reproduction thesis, and the role of cultural capital in it, cannot be confirmed empirically in large-scale representative, longitudinal data (or across various national settings). The role of teachers and schools, argued in Bourdieu’s theory to be central agents of exclusion and reproduction of class inequality connecting families to stratification outcomes cannot be confirmed in quantitative research. Cultural capital seen strictly as a mechanism of class reproduction as specified in Bourdieu’s framework, has limited analytic potential that restricts its application in multicultural societies. Some alternative applications are discussed.","ISBN":"20499558|escape}","note":"issue: 1\ncontainer-title: Educate~\ntype: Bourdieu, cultural capital, social reproduction, education, ethnicity","title":"Bourdieu’s Social Reproduction Thesis and The Role of Cultural Capital in Educational Attainment: A Critical Review of Key Empirical Studies","URL":"https://www.educatejournal.org/index.php/educate/article/view/251/251","volume":"11","author":[{"family":"Tzanakis","given":"Michael"}],"issued":{"date-parts":[["2011"]]}}}],"schema":"https://github.com/citation-style-language/schema/raw/master/csl-citation.json"} </w:instrText>
      </w:r>
      <w:r w:rsidR="007E568C" w:rsidRPr="00B53EFB">
        <w:rPr>
          <w:rFonts w:eastAsiaTheme="minorHAnsi"/>
          <w:lang w:val="en-US"/>
        </w:rPr>
        <w:fldChar w:fldCharType="separate"/>
      </w:r>
      <w:r w:rsidR="007E568C" w:rsidRPr="00B53EFB">
        <w:rPr>
          <w:rFonts w:eastAsiaTheme="minorHAnsi"/>
          <w:noProof/>
          <w:lang w:val="en-US"/>
        </w:rPr>
        <w:t>(MacKenzie et al., 2022; Mills, 2008; Nash, 1990; Tzanakis, 2011)</w:t>
      </w:r>
      <w:r w:rsidR="007E568C" w:rsidRPr="00B53EFB">
        <w:rPr>
          <w:rFonts w:eastAsiaTheme="minorHAnsi"/>
          <w:lang w:val="en-US"/>
        </w:rPr>
        <w:fldChar w:fldCharType="end"/>
      </w:r>
      <w:r w:rsidR="00403829" w:rsidRPr="00B53EFB">
        <w:rPr>
          <w:rFonts w:eastAsiaTheme="minorHAnsi"/>
          <w:lang w:val="en-US"/>
        </w:rPr>
        <w:t xml:space="preserve"> and empirical studies </w:t>
      </w:r>
      <w:r w:rsidR="007E568C" w:rsidRPr="00B53EFB">
        <w:rPr>
          <w:rFonts w:eastAsiaTheme="minorHAnsi"/>
          <w:lang w:val="en-US"/>
        </w:rPr>
        <w:fldChar w:fldCharType="begin"/>
      </w:r>
      <w:r w:rsidR="007E568C" w:rsidRPr="00B53EFB">
        <w:rPr>
          <w:rFonts w:eastAsiaTheme="minorHAnsi"/>
          <w:lang w:val="en-US"/>
        </w:rPr>
        <w:instrText xml:space="preserve"> ADDIN ZOTERO_ITEM CSL_CITATION {"citationID":"t4yv5lZD","properties":{"formattedCitation":"(Gale &amp; Parker, 2015; Hart, 2012a; Martin, 2010)","plainCitation":"(Gale &amp; Parker, 2015; Hart, 2012a; Martin, 2010)","noteIndex":0},"citationItems":[{"id":313,"uris":["http://zotero.org/users/9364462/items/NMP328ZZ"],"itemData":{"id":313,"type":"article-journal","container-title":"Cambridge journal of education","issue":"1","note":"ISBN: 0305-764X\npublisher: Taylor &amp; Francis","page":"81-96","title":"Calculating student aspiration: Bourdieu, spatiality and the politics of recognition","volume":"45","author":[{"family":"Gale","given":"Trevor"},{"family":"Parker","given":"Stephen"}],"issued":{"date-parts":[["2015"]]}}},{"id":294,"uris":["http://zotero.org/users/9364462/items/S8WK2K5R"],"itemData":{"id":294,"type":"book","ISBN":"1-4411-8574-7","publisher":"A&amp;C Black","title":"Aspirations, education and social justice: Applying Sen and Bourdieu","author":[{"family":"Hart","given":"Caroline Sarojini"}],"issued":{"date-parts":[["2012"]]}}},{"id":80,"uris":["http://zotero.org/users/9364462/items/88WTUW9S"],"itemData":{"id":80,"type":"book","abstract":"The United States experienced a tremendous expansion of higher education after the Second World War. However, this expansion has not led to a substantial reduction to class inequalities at elite universities, where the admissions process is growing even more selective. In his classic studies of French education and society, Pierre Bourdieu explains how schools can contribute to the maintenance and reproduction of class inequalities. Bourdieu's concepts have stimulated much research in American sociology. However, quantitative applications have underappreciated important concepts and aspects of Bourdieu's theory and have generally ignored college life and achievement. With detailed survey and institutional data of students at elite, private universities, this dissertation addresses a gap in the literature with an underexplored theoretical approach. First, I examine the class structure of elite universities. I argue that latent clustering analysis improves on Bourdieu's statistical approach, as well as locates class fractions that conventional schemas fail to appreciate. Nearly half of students have dominant class origins, including three fractions--professionals, executives and precarious professionals--that are distinguishable by the volume and composition of cultural and economic capital. Working class students remain severely underrepresented at elite, private universities. Second, I explore two types of social capital on an elite university campus. In its practical or immediate state, social capital exists as the resources embedded in networks. I explore the effects of extensive campus networks, and find that investments in social capital facilitate college achievement and pathways to professional careers. As an example of institutionalized social capital, legacies benefit from an admissions preference for applicants with family alumni ties. Legacies show a distinct profile of high levels of economic and cultural capital, but lower than expected achievement. Legacies activate their social capital across the college years, from college admissions to the prevalent use of personal contacts for plans after graduation. Third, I examine how social class affects achievement and campus life across the college years, and the extent to which cultural capital mediates the link between class and academic outcomes. From first semester grades to graduation honors, professional and middle class students have higher levels of achievement in comparison to executive or subordinate class students. The enduring executive-professional gap suggests contrasting academic orientations for two dominant class fractions, while the underperformance of subordinate class students is due to differences in financial support, a human capital deficit early in college, and unequal access to \"collegiate\" cultural capital. Collegiate capital includes the implicit knowledge that facilitates academic success and encourages a satisfying college experience. Subordinate class students are less likely to participate in many popular aspects of elite campus life, including fraternity or sorority membership, study abroad, and drinking alcohol. Additionally, two common activities among postsecondary students--participating in social and recreational activities and changing a major field early in college--are uniquely troublesome for subordinate class students. Overall, I conclude that Bourdieu provides a unique and useful perspective for understanding educational inequalities at elite universities in the United States. [The dissertation citations contained here are published with the permission of ProQuest llc. Further reproduction is prohibited without permission. Copies of dissertations may be obtained by Telephone (800) 1-800-521-0600. Web page: http://www.proquest.com/en-US/products/dissertations/individuals.shtml.]","ISBN":"978-1-109-70964-3","language":"eng","note":"OCLC: 911602084","source":"Open WorldCat","title":"Social Class and Elite University Education: A Bourdieusian Analysis","title-short":"Social Class and Elite University Education","author":[{"family":"Martin","given":"Nathan Douglas"}],"issued":{"date-parts":[["2010"]]}}}],"schema":"https://github.com/citation-style-language/schema/raw/master/csl-citation.json"} </w:instrText>
      </w:r>
      <w:r w:rsidR="007E568C" w:rsidRPr="00B53EFB">
        <w:rPr>
          <w:rFonts w:eastAsiaTheme="minorHAnsi"/>
          <w:lang w:val="en-US"/>
        </w:rPr>
        <w:fldChar w:fldCharType="separate"/>
      </w:r>
      <w:r w:rsidR="007E568C" w:rsidRPr="00B53EFB">
        <w:rPr>
          <w:rFonts w:eastAsiaTheme="minorHAnsi"/>
          <w:noProof/>
          <w:lang w:val="en-US"/>
        </w:rPr>
        <w:t>(Gale &amp; Parker, 2015; Hart, 2012a; Martin, 2010)</w:t>
      </w:r>
      <w:r w:rsidR="007E568C" w:rsidRPr="00B53EFB">
        <w:rPr>
          <w:rFonts w:eastAsiaTheme="minorHAnsi"/>
          <w:lang w:val="en-US"/>
        </w:rPr>
        <w:fldChar w:fldCharType="end"/>
      </w:r>
      <w:r w:rsidR="00403829" w:rsidRPr="00B53EFB">
        <w:rPr>
          <w:rFonts w:eastAsiaTheme="minorHAnsi"/>
          <w:lang w:val="en-US"/>
        </w:rPr>
        <w:t>. Bourdieu’s theory</w:t>
      </w:r>
      <w:r w:rsidR="00E96FF5" w:rsidRPr="00B53EFB">
        <w:rPr>
          <w:rFonts w:eastAsiaTheme="minorHAnsi"/>
          <w:lang w:val="en-US"/>
        </w:rPr>
        <w:t>, for example,</w:t>
      </w:r>
      <w:r w:rsidR="00403829" w:rsidRPr="00B53EFB">
        <w:rPr>
          <w:rFonts w:eastAsiaTheme="minorHAnsi"/>
          <w:lang w:val="en-US"/>
        </w:rPr>
        <w:t xml:space="preserve"> was derived from empirical </w:t>
      </w:r>
      <w:r w:rsidR="00E96FF5" w:rsidRPr="00B53EFB">
        <w:rPr>
          <w:rFonts w:eastAsiaTheme="minorHAnsi"/>
          <w:lang w:val="en-US"/>
        </w:rPr>
        <w:t>research</w:t>
      </w:r>
      <w:r w:rsidR="00403829" w:rsidRPr="00B53EFB">
        <w:rPr>
          <w:rFonts w:eastAsiaTheme="minorHAnsi"/>
          <w:lang w:val="en-US"/>
        </w:rPr>
        <w:t xml:space="preserve"> of HEIs in France</w:t>
      </w:r>
      <w:r w:rsidR="00E96FF5" w:rsidRPr="00B53EFB">
        <w:rPr>
          <w:rFonts w:eastAsiaTheme="minorHAnsi"/>
          <w:lang w:val="en-US"/>
        </w:rPr>
        <w:t>,</w:t>
      </w:r>
      <w:r w:rsidR="00403829" w:rsidRPr="00B53EFB">
        <w:rPr>
          <w:rFonts w:eastAsiaTheme="minorHAnsi"/>
          <w:lang w:val="en-US"/>
        </w:rPr>
        <w:t xml:space="preserve"> attesting to its original utility in an empirical endeavor.</w:t>
      </w:r>
      <w:r w:rsidR="00F42E5D" w:rsidRPr="00B53EFB">
        <w:rPr>
          <w:rFonts w:eastAsiaTheme="minorHAnsi"/>
          <w:lang w:val="en-US"/>
        </w:rPr>
        <w:t xml:space="preserve"> Despite the analytical and empirical progress made </w:t>
      </w:r>
      <w:r w:rsidR="006177B3" w:rsidRPr="00B53EFB">
        <w:rPr>
          <w:rFonts w:eastAsiaTheme="minorHAnsi"/>
          <w:lang w:val="en-US"/>
        </w:rPr>
        <w:lastRenderedPageBreak/>
        <w:t xml:space="preserve">regarding the two theoretical </w:t>
      </w:r>
      <w:r w:rsidR="00E96FF5" w:rsidRPr="00B53EFB">
        <w:rPr>
          <w:rFonts w:eastAsiaTheme="minorHAnsi"/>
          <w:lang w:val="en-US"/>
        </w:rPr>
        <w:t>propositions</w:t>
      </w:r>
      <w:r w:rsidR="006177B3" w:rsidRPr="00B53EFB">
        <w:rPr>
          <w:rFonts w:eastAsiaTheme="minorHAnsi"/>
          <w:lang w:val="en-US"/>
        </w:rPr>
        <w:t xml:space="preserve">, </w:t>
      </w:r>
      <w:r w:rsidR="00E96FF5" w:rsidRPr="00B53EFB">
        <w:rPr>
          <w:rFonts w:eastAsiaTheme="minorHAnsi"/>
          <w:lang w:val="en-US"/>
        </w:rPr>
        <w:t>arguments are still</w:t>
      </w:r>
      <w:r w:rsidR="006177B3" w:rsidRPr="00B53EFB">
        <w:rPr>
          <w:rFonts w:eastAsiaTheme="minorHAnsi"/>
          <w:lang w:val="en-US"/>
        </w:rPr>
        <w:t xml:space="preserve"> advancing</w:t>
      </w:r>
      <w:r w:rsidR="00F42E5D" w:rsidRPr="00B53EFB">
        <w:rPr>
          <w:rFonts w:eastAsiaTheme="minorHAnsi"/>
          <w:lang w:val="en-US"/>
        </w:rPr>
        <w:t xml:space="preserve"> </w:t>
      </w:r>
      <w:r w:rsidR="006177B3" w:rsidRPr="00B53EFB">
        <w:rPr>
          <w:rFonts w:eastAsiaTheme="minorHAnsi"/>
          <w:lang w:val="en-US"/>
        </w:rPr>
        <w:t>toward</w:t>
      </w:r>
      <w:r w:rsidR="00F42E5D" w:rsidRPr="00B53EFB">
        <w:rPr>
          <w:rFonts w:eastAsiaTheme="minorHAnsi"/>
          <w:lang w:val="en-US"/>
        </w:rPr>
        <w:t xml:space="preserve"> the inoperability of Sen </w:t>
      </w:r>
      <w:r w:rsidR="00154577" w:rsidRPr="00B53EFB">
        <w:rPr>
          <w:rFonts w:eastAsiaTheme="minorHAnsi"/>
          <w:lang w:val="en-US"/>
        </w:rPr>
        <w:fldChar w:fldCharType="begin"/>
      </w:r>
      <w:r w:rsidR="00154577" w:rsidRPr="00B53EFB">
        <w:rPr>
          <w:rFonts w:eastAsiaTheme="minorHAnsi"/>
          <w:lang w:val="en-US"/>
        </w:rPr>
        <w:instrText xml:space="preserve"> ADDIN ZOTERO_ITEM CSL_CITATION {"citationID":"L1hOaq9Z","properties":{"formattedCitation":"(Walby, 2012)","plainCitation":"(Walby, 2012)","noteIndex":0},"citationItems":[{"id":373,"uris":["http://zotero.org/users/9364462/items/64XMM5JL"],"itemData":{"id":373,"type":"article-journal","container-title":"Theory, Culture &amp; Society","issue":"1","note":"ISBN: 0263-2764\npublisher: Sage Publications Sage UK: London, England","page":"99-118","title":"Sen and the measurement of justice and capabilities: A problem in theory and practice","volume":"29","author":[{"family":"Walby","given":"Sylvia"}],"issued":{"date-parts":[["2012"]]}}}],"schema":"https://github.com/citation-style-language/schema/raw/master/csl-citation.json"} </w:instrText>
      </w:r>
      <w:r w:rsidR="00154577" w:rsidRPr="00B53EFB">
        <w:rPr>
          <w:rFonts w:eastAsiaTheme="minorHAnsi"/>
          <w:lang w:val="en-US"/>
        </w:rPr>
        <w:fldChar w:fldCharType="separate"/>
      </w:r>
      <w:r w:rsidR="00154577" w:rsidRPr="00B53EFB">
        <w:rPr>
          <w:rFonts w:eastAsiaTheme="minorHAnsi"/>
          <w:noProof/>
          <w:lang w:val="en-US"/>
        </w:rPr>
        <w:t>(Walby, 2012)</w:t>
      </w:r>
      <w:r w:rsidR="00154577" w:rsidRPr="00B53EFB">
        <w:rPr>
          <w:rFonts w:eastAsiaTheme="minorHAnsi"/>
          <w:lang w:val="en-US"/>
        </w:rPr>
        <w:fldChar w:fldCharType="end"/>
      </w:r>
      <w:r w:rsidR="00154577" w:rsidRPr="00B53EFB">
        <w:rPr>
          <w:rFonts w:eastAsiaTheme="minorHAnsi"/>
          <w:lang w:val="en-US"/>
        </w:rPr>
        <w:t xml:space="preserve"> </w:t>
      </w:r>
      <w:r w:rsidR="00F42E5D" w:rsidRPr="00B53EFB">
        <w:rPr>
          <w:rFonts w:eastAsiaTheme="minorHAnsi"/>
          <w:lang w:val="en-US"/>
        </w:rPr>
        <w:t>and Bourdieu’s</w:t>
      </w:r>
      <w:r w:rsidR="00154577" w:rsidRPr="00B53EFB">
        <w:rPr>
          <w:rFonts w:eastAsiaTheme="minorHAnsi"/>
          <w:lang w:val="en-US"/>
        </w:rPr>
        <w:t xml:space="preserve"> </w:t>
      </w:r>
      <w:r w:rsidR="00E503E5" w:rsidRPr="00B53EFB">
        <w:rPr>
          <w:rFonts w:eastAsiaTheme="minorHAnsi"/>
          <w:lang w:val="en-US"/>
        </w:rPr>
        <w:fldChar w:fldCharType="begin"/>
      </w:r>
      <w:r w:rsidR="00E503E5" w:rsidRPr="00B53EFB">
        <w:rPr>
          <w:rFonts w:eastAsiaTheme="minorHAnsi"/>
          <w:lang w:val="en-US"/>
        </w:rPr>
        <w:instrText xml:space="preserve"> ADDIN ZOTERO_ITEM CSL_CITATION {"citationID":"NoXxferZ","properties":{"formattedCitation":"(Archer, 1993)","plainCitation":"(Archer, 1993)","noteIndex":0},"citationItems":[{"id":378,"uris":["http://zotero.org/users/9364462/items/73497CSY"],"itemData":{"id":378,"type":"article-journal","container-title":"French Cultural Studies","issue":"12","note":"ISBN: 0957-1558\npublisher: Sage Publications Sage CA: Thousand Oaks, CA","page":"225-240","title":"Bourdieu's theory of cultural reproduction: French or universal?","volume":"4","author":[{"family":"Archer","given":"Margaret"}],"issued":{"date-parts":[["1993"]]}}}],"schema":"https://github.com/citation-style-language/schema/raw/master/csl-citation.json"} </w:instrText>
      </w:r>
      <w:r w:rsidR="00E503E5" w:rsidRPr="00B53EFB">
        <w:rPr>
          <w:rFonts w:eastAsiaTheme="minorHAnsi"/>
          <w:lang w:val="en-US"/>
        </w:rPr>
        <w:fldChar w:fldCharType="separate"/>
      </w:r>
      <w:r w:rsidR="00E503E5" w:rsidRPr="00B53EFB">
        <w:rPr>
          <w:rFonts w:eastAsiaTheme="minorHAnsi"/>
          <w:noProof/>
          <w:lang w:val="en-US"/>
        </w:rPr>
        <w:t>(Archer, 1993)</w:t>
      </w:r>
      <w:r w:rsidR="00E503E5" w:rsidRPr="00B53EFB">
        <w:rPr>
          <w:rFonts w:eastAsiaTheme="minorHAnsi"/>
          <w:lang w:val="en-US"/>
        </w:rPr>
        <w:fldChar w:fldCharType="end"/>
      </w:r>
      <w:r w:rsidR="00E503E5" w:rsidRPr="00B53EFB">
        <w:rPr>
          <w:rFonts w:eastAsiaTheme="minorHAnsi"/>
          <w:lang w:val="en-US"/>
        </w:rPr>
        <w:t xml:space="preserve"> </w:t>
      </w:r>
      <w:r w:rsidR="00E96FF5" w:rsidRPr="00B53EFB">
        <w:rPr>
          <w:rFonts w:eastAsiaTheme="minorHAnsi"/>
          <w:lang w:val="en-US"/>
        </w:rPr>
        <w:t>theoretical frameworks.</w:t>
      </w:r>
      <w:r w:rsidR="00F42E5D" w:rsidRPr="00B53EFB">
        <w:rPr>
          <w:rFonts w:eastAsiaTheme="minorHAnsi"/>
          <w:lang w:val="en-US"/>
        </w:rPr>
        <w:t xml:space="preserve"> </w:t>
      </w:r>
      <w:r w:rsidR="00E96FF5" w:rsidRPr="00B53EFB">
        <w:rPr>
          <w:rFonts w:eastAsiaTheme="minorHAnsi"/>
          <w:lang w:val="en-US"/>
        </w:rPr>
        <w:t>These</w:t>
      </w:r>
      <w:r w:rsidR="00F42E5D" w:rsidRPr="00B53EFB">
        <w:rPr>
          <w:rFonts w:eastAsiaTheme="minorHAnsi"/>
          <w:lang w:val="en-US"/>
        </w:rPr>
        <w:t xml:space="preserve"> arguments are philosophical</w:t>
      </w:r>
      <w:r w:rsidR="006177B3" w:rsidRPr="00B53EFB">
        <w:rPr>
          <w:rFonts w:eastAsiaTheme="minorHAnsi"/>
          <w:lang w:val="en-US"/>
        </w:rPr>
        <w:t xml:space="preserve"> </w:t>
      </w:r>
      <w:r w:rsidR="00154577" w:rsidRPr="00B53EFB">
        <w:rPr>
          <w:rFonts w:eastAsiaTheme="minorHAnsi"/>
          <w:lang w:val="en-US"/>
        </w:rPr>
        <w:t>and</w:t>
      </w:r>
      <w:r w:rsidR="00F42E5D" w:rsidRPr="00B53EFB">
        <w:rPr>
          <w:rFonts w:eastAsiaTheme="minorHAnsi"/>
          <w:lang w:val="en-US"/>
        </w:rPr>
        <w:t xml:space="preserve"> pragmatic</w:t>
      </w:r>
      <w:r w:rsidR="00154577" w:rsidRPr="00B53EFB">
        <w:rPr>
          <w:rFonts w:eastAsiaTheme="minorHAnsi"/>
          <w:lang w:val="en-US"/>
        </w:rPr>
        <w:t xml:space="preserve"> </w:t>
      </w:r>
      <w:r w:rsidR="00154577" w:rsidRPr="00B53EFB">
        <w:rPr>
          <w:rFonts w:eastAsiaTheme="minorHAnsi"/>
          <w:lang w:val="en-US"/>
        </w:rPr>
        <w:fldChar w:fldCharType="begin"/>
      </w:r>
      <w:r w:rsidR="00154577" w:rsidRPr="00B53EFB">
        <w:rPr>
          <w:rFonts w:eastAsiaTheme="minorHAnsi"/>
          <w:lang w:val="en-US"/>
        </w:rPr>
        <w:instrText xml:space="preserve"> ADDIN ZOTERO_ITEM CSL_CITATION {"citationID":"BxRZ4K7G","properties":{"formattedCitation":"(Walby, 2012)","plainCitation":"(Walby, 2012)","noteIndex":0},"citationItems":[{"id":373,"uris":["http://zotero.org/users/9364462/items/64XMM5JL"],"itemData":{"id":373,"type":"article-journal","container-title":"Theory, Culture &amp; Society","issue":"1","note":"ISBN: 0263-2764\npublisher: Sage Publications Sage UK: London, England","page":"99-118","title":"Sen and the measurement of justice and capabilities: A problem in theory and practice","volume":"29","author":[{"family":"Walby","given":"Sylvia"}],"issued":{"date-parts":[["2012"]]}}}],"schema":"https://github.com/citation-style-language/schema/raw/master/csl-citation.json"} </w:instrText>
      </w:r>
      <w:r w:rsidR="00154577" w:rsidRPr="00B53EFB">
        <w:rPr>
          <w:rFonts w:eastAsiaTheme="minorHAnsi"/>
          <w:lang w:val="en-US"/>
        </w:rPr>
        <w:fldChar w:fldCharType="separate"/>
      </w:r>
      <w:r w:rsidR="00154577" w:rsidRPr="00B53EFB">
        <w:rPr>
          <w:rFonts w:eastAsiaTheme="minorHAnsi"/>
          <w:noProof/>
          <w:lang w:val="en-US"/>
        </w:rPr>
        <w:t>(Walby, 2012)</w:t>
      </w:r>
      <w:r w:rsidR="00154577" w:rsidRPr="00B53EFB">
        <w:rPr>
          <w:rFonts w:eastAsiaTheme="minorHAnsi"/>
          <w:lang w:val="en-US"/>
        </w:rPr>
        <w:fldChar w:fldCharType="end"/>
      </w:r>
      <w:r w:rsidR="00154577" w:rsidRPr="00B53EFB">
        <w:rPr>
          <w:rFonts w:eastAsiaTheme="minorHAnsi"/>
          <w:lang w:val="en-US"/>
        </w:rPr>
        <w:t xml:space="preserve">, so </w:t>
      </w:r>
      <w:r w:rsidR="00F42E5D" w:rsidRPr="00B53EFB">
        <w:rPr>
          <w:rFonts w:eastAsiaTheme="minorHAnsi"/>
          <w:lang w:val="en-US"/>
        </w:rPr>
        <w:t xml:space="preserve">they deserve some consideration. </w:t>
      </w:r>
      <w:r w:rsidR="002B48A4" w:rsidRPr="00B53EFB">
        <w:rPr>
          <w:rFonts w:eastAsiaTheme="minorHAnsi"/>
          <w:lang w:val="en-US"/>
        </w:rPr>
        <w:t>Before diving into the criticism</w:t>
      </w:r>
      <w:r w:rsidR="00E96FF5" w:rsidRPr="00B53EFB">
        <w:rPr>
          <w:rFonts w:eastAsiaTheme="minorHAnsi"/>
          <w:lang w:val="en-US"/>
        </w:rPr>
        <w:t>s</w:t>
      </w:r>
      <w:r w:rsidR="002B48A4" w:rsidRPr="00B53EFB">
        <w:rPr>
          <w:rFonts w:eastAsiaTheme="minorHAnsi"/>
          <w:lang w:val="en-US"/>
        </w:rPr>
        <w:t xml:space="preserve"> of </w:t>
      </w:r>
      <w:r w:rsidR="00E96FF5" w:rsidRPr="00B53EFB">
        <w:rPr>
          <w:rFonts w:eastAsiaTheme="minorHAnsi"/>
          <w:lang w:val="en-US"/>
        </w:rPr>
        <w:t xml:space="preserve">the </w:t>
      </w:r>
      <w:r w:rsidR="002B48A4" w:rsidRPr="00B53EFB">
        <w:rPr>
          <w:rFonts w:eastAsiaTheme="minorHAnsi"/>
          <w:lang w:val="en-US"/>
        </w:rPr>
        <w:t xml:space="preserve">theories, let’s examine closely what Sen’s capabilities and Bourdieu’s theory of reproduction are. </w:t>
      </w:r>
    </w:p>
    <w:p w14:paraId="5AD8C7BC" w14:textId="77777777" w:rsidR="002B48A4" w:rsidRPr="00B53EFB" w:rsidRDefault="002B48A4" w:rsidP="007E7DC2">
      <w:pPr>
        <w:spacing w:line="360" w:lineRule="auto"/>
        <w:jc w:val="both"/>
        <w:rPr>
          <w:rFonts w:eastAsiaTheme="minorHAnsi"/>
          <w:lang w:val="en-US"/>
        </w:rPr>
      </w:pPr>
    </w:p>
    <w:p w14:paraId="45E0F233" w14:textId="5803FC82" w:rsidR="002B48A4" w:rsidRPr="00B53EFB" w:rsidRDefault="002B48A4" w:rsidP="007E7DC2">
      <w:pPr>
        <w:spacing w:line="360" w:lineRule="auto"/>
        <w:jc w:val="both"/>
        <w:rPr>
          <w:rFonts w:eastAsiaTheme="minorHAnsi"/>
          <w:b/>
          <w:bCs/>
          <w:lang w:val="en-US"/>
        </w:rPr>
      </w:pPr>
      <w:r w:rsidRPr="00B53EFB">
        <w:rPr>
          <w:rFonts w:eastAsiaTheme="minorHAnsi"/>
          <w:b/>
          <w:bCs/>
          <w:lang w:val="en-US"/>
        </w:rPr>
        <w:t>1.11.2 Sen’s Capabilities Approach</w:t>
      </w:r>
    </w:p>
    <w:p w14:paraId="1EE30229" w14:textId="397B2406" w:rsidR="00B37705" w:rsidRPr="00B53EFB" w:rsidRDefault="009A13D8" w:rsidP="007E7DC2">
      <w:pPr>
        <w:spacing w:line="360" w:lineRule="auto"/>
        <w:jc w:val="both"/>
        <w:rPr>
          <w:rFonts w:eastAsiaTheme="minorHAnsi"/>
          <w:lang w:val="en-US"/>
        </w:rPr>
      </w:pPr>
      <w:r w:rsidRPr="00B53EFB">
        <w:rPr>
          <w:rFonts w:eastAsiaTheme="minorHAnsi"/>
          <w:lang w:val="en-US"/>
        </w:rPr>
        <w:t>Amartya Sen developed the concept of capabilit</w:t>
      </w:r>
      <w:r w:rsidR="00FA6074" w:rsidRPr="00B53EFB">
        <w:rPr>
          <w:rFonts w:eastAsiaTheme="minorHAnsi"/>
          <w:lang w:val="en-US"/>
        </w:rPr>
        <w:t>ies</w:t>
      </w:r>
      <w:r w:rsidRPr="00B53EFB">
        <w:rPr>
          <w:rFonts w:eastAsiaTheme="minorHAnsi"/>
          <w:lang w:val="en-US"/>
        </w:rPr>
        <w:t xml:space="preserve"> in the welfare</w:t>
      </w:r>
      <w:r w:rsidR="00912DE7" w:rsidRPr="00B53EFB">
        <w:rPr>
          <w:rFonts w:eastAsiaTheme="minorHAnsi"/>
          <w:lang w:val="en-US"/>
        </w:rPr>
        <w:t>-</w:t>
      </w:r>
      <w:r w:rsidR="00AC0574" w:rsidRPr="00B53EFB">
        <w:rPr>
          <w:rFonts w:eastAsiaTheme="minorHAnsi"/>
          <w:lang w:val="en-US"/>
        </w:rPr>
        <w:t>well-being</w:t>
      </w:r>
      <w:r w:rsidRPr="00B53EFB">
        <w:rPr>
          <w:rFonts w:eastAsiaTheme="minorHAnsi"/>
          <w:lang w:val="en-US"/>
        </w:rPr>
        <w:t xml:space="preserve"> literature partly to shift attention </w:t>
      </w:r>
      <w:r w:rsidR="00146617" w:rsidRPr="00B53EFB">
        <w:rPr>
          <w:rFonts w:eastAsiaTheme="minorHAnsi"/>
          <w:lang w:val="en-US"/>
        </w:rPr>
        <w:t>from the tendency to judge welfare</w:t>
      </w:r>
      <w:r w:rsidR="00D01604" w:rsidRPr="00B53EFB">
        <w:rPr>
          <w:rFonts w:eastAsiaTheme="minorHAnsi"/>
          <w:lang w:val="en-US"/>
        </w:rPr>
        <w:t>/well-being</w:t>
      </w:r>
      <w:r w:rsidR="00146617" w:rsidRPr="00B53EFB">
        <w:rPr>
          <w:rFonts w:eastAsiaTheme="minorHAnsi"/>
          <w:lang w:val="en-US"/>
        </w:rPr>
        <w:t xml:space="preserve"> by using</w:t>
      </w:r>
      <w:r w:rsidR="00FA6074" w:rsidRPr="00B53EFB">
        <w:rPr>
          <w:rFonts w:eastAsiaTheme="minorHAnsi"/>
          <w:lang w:val="en-US"/>
        </w:rPr>
        <w:t xml:space="preserve"> pure</w:t>
      </w:r>
      <w:r w:rsidR="00146617" w:rsidRPr="00B53EFB">
        <w:rPr>
          <w:rFonts w:eastAsiaTheme="minorHAnsi"/>
          <w:lang w:val="en-US"/>
        </w:rPr>
        <w:t xml:space="preserve"> economic indicators </w:t>
      </w:r>
      <w:r w:rsidR="00146617" w:rsidRPr="00B53EFB">
        <w:rPr>
          <w:rFonts w:eastAsiaTheme="minorHAnsi"/>
          <w:lang w:val="en-US"/>
        </w:rPr>
        <w:fldChar w:fldCharType="begin"/>
      </w:r>
      <w:r w:rsidR="00146617" w:rsidRPr="00B53EFB">
        <w:rPr>
          <w:rFonts w:eastAsiaTheme="minorHAnsi"/>
          <w:lang w:val="en-US"/>
        </w:rPr>
        <w:instrText xml:space="preserve"> ADDIN ZOTERO_ITEM CSL_CITATION {"citationID":"vxdV0Qtp","properties":{"formattedCitation":"(Nambiar, 2013)","plainCitation":"(Nambiar, 2013)","noteIndex":0},"citationItems":[{"id":86,"uris":["http://zotero.org/users/9364462/items/LACH4ZLP"],"itemData":{"id":86,"type":"article-journal","abstract":"Sen’s capability approach emphasizes the importance of freedom and choice in leading the life that one values. In the capability approach, a person converts the vector of commodities into functionings. This conversion depends upon personal, social and environmental factors. These conversion factors are important because they constrain the capability achievement of individuals, a matter that is especially important for the poor. Using the case of a credit cooperative in Malaysia, this article seeks to demonstrate the importance of conversion factors and how it is possible to improve the capabilities of the poor.","container-title":"Progress in Development Studies","DOI":"10.1177/1464993413486547","ISSN":"1464-9934, 1477-027X","issue":"3","journalAbbreviation":"Progress in Development Studies","language":"en","page":"221-230","source":"DOI.org (Crossref)","title":"Capabilities, conversion factors and institutions","volume":"13","author":[{"family":"Nambiar","given":"Shankaran"}],"issued":{"date-parts":[["2013",7]]}}}],"schema":"https://github.com/citation-style-language/schema/raw/master/csl-citation.json"} </w:instrText>
      </w:r>
      <w:r w:rsidR="00146617" w:rsidRPr="00B53EFB">
        <w:rPr>
          <w:rFonts w:eastAsiaTheme="minorHAnsi"/>
          <w:lang w:val="en-US"/>
        </w:rPr>
        <w:fldChar w:fldCharType="separate"/>
      </w:r>
      <w:r w:rsidR="00146617" w:rsidRPr="00B53EFB">
        <w:rPr>
          <w:rFonts w:eastAsiaTheme="minorHAnsi"/>
          <w:noProof/>
          <w:lang w:val="en-US"/>
        </w:rPr>
        <w:t>(Nambiar, 2013)</w:t>
      </w:r>
      <w:r w:rsidR="00146617" w:rsidRPr="00B53EFB">
        <w:rPr>
          <w:rFonts w:eastAsiaTheme="minorHAnsi"/>
          <w:lang w:val="en-US"/>
        </w:rPr>
        <w:fldChar w:fldCharType="end"/>
      </w:r>
      <w:r w:rsidR="00FA6074" w:rsidRPr="00B53EFB">
        <w:rPr>
          <w:rFonts w:eastAsiaTheme="minorHAnsi"/>
          <w:lang w:val="en-US"/>
        </w:rPr>
        <w:t xml:space="preserve"> </w:t>
      </w:r>
      <w:r w:rsidRPr="00B53EFB">
        <w:rPr>
          <w:rFonts w:eastAsiaTheme="minorHAnsi"/>
          <w:lang w:val="en-US"/>
        </w:rPr>
        <w:t xml:space="preserve">to the </w:t>
      </w:r>
      <w:r w:rsidR="00146617" w:rsidRPr="00B53EFB">
        <w:rPr>
          <w:rFonts w:eastAsiaTheme="minorHAnsi"/>
          <w:lang w:val="en-US"/>
        </w:rPr>
        <w:t xml:space="preserve">factors that underlie the </w:t>
      </w:r>
      <w:r w:rsidRPr="00B53EFB">
        <w:rPr>
          <w:rFonts w:eastAsiaTheme="minorHAnsi"/>
          <w:lang w:val="en-US"/>
        </w:rPr>
        <w:t>reality of inequality, poverty, and welfare</w:t>
      </w:r>
      <w:r w:rsidR="00FA6074" w:rsidRPr="00B53EFB">
        <w:rPr>
          <w:rFonts w:eastAsiaTheme="minorHAnsi"/>
          <w:lang w:val="en-US"/>
        </w:rPr>
        <w:t xml:space="preserve"> by providing a framework to assess wellbeing that is more about an individual’s capacity to covert capabilities to </w:t>
      </w:r>
      <w:proofErr w:type="spellStart"/>
      <w:r w:rsidR="00FA6074" w:rsidRPr="00B53EFB">
        <w:rPr>
          <w:rFonts w:eastAsiaTheme="minorHAnsi"/>
          <w:lang w:val="en-US"/>
        </w:rPr>
        <w:t>functionings</w:t>
      </w:r>
      <w:proofErr w:type="spellEnd"/>
      <w:r w:rsidR="00FA6074" w:rsidRPr="00B53EFB">
        <w:rPr>
          <w:rFonts w:eastAsiaTheme="minorHAnsi"/>
          <w:lang w:val="en-US"/>
        </w:rPr>
        <w:t xml:space="preserve"> </w:t>
      </w:r>
      <w:r w:rsidR="00FA6074" w:rsidRPr="00B53EFB">
        <w:rPr>
          <w:rFonts w:eastAsiaTheme="minorHAnsi"/>
          <w:lang w:val="en-US"/>
        </w:rPr>
        <w:fldChar w:fldCharType="begin"/>
      </w:r>
      <w:r w:rsidR="00FA6074" w:rsidRPr="00B53EFB">
        <w:rPr>
          <w:rFonts w:eastAsiaTheme="minorHAnsi"/>
          <w:lang w:val="en-US"/>
        </w:rPr>
        <w:instrText xml:space="preserve"> ADDIN ZOTERO_ITEM CSL_CITATION {"citationID":"5xDm9ggx","properties":{"formattedCitation":"(Sen, 2008)","plainCitation":"(Sen, 2008)","noteIndex":0},"citationItems":[{"id":81,"uris":["http://zotero.org/users/9364462/items/8AI6ZBJE"],"itemData":{"id":81,"type":"book","collection-title":"Oxford India paperbacks","edition":"13th impr","event-place":"New Delhi","ISBN":"978-0-19-565038-9","language":"eng","number-of-pages":"89","publisher":"Oxford Univ. Press","publisher-place":"New Delhi","source":"K10plus ISBN","title":"Commodities and capabilities","author":[{"family":"Sen","given":"Amartya"}],"issued":{"date-parts":[["2008"]]}}}],"schema":"https://github.com/citation-style-language/schema/raw/master/csl-citation.json"} </w:instrText>
      </w:r>
      <w:r w:rsidR="00FA6074" w:rsidRPr="00B53EFB">
        <w:rPr>
          <w:rFonts w:eastAsiaTheme="minorHAnsi"/>
          <w:lang w:val="en-US"/>
        </w:rPr>
        <w:fldChar w:fldCharType="separate"/>
      </w:r>
      <w:r w:rsidR="00FA6074" w:rsidRPr="00B53EFB">
        <w:rPr>
          <w:rFonts w:eastAsiaTheme="minorHAnsi"/>
          <w:noProof/>
          <w:lang w:val="en-US"/>
        </w:rPr>
        <w:t>(Sen, 2008)</w:t>
      </w:r>
      <w:r w:rsidR="00FA6074" w:rsidRPr="00B53EFB">
        <w:rPr>
          <w:rFonts w:eastAsiaTheme="minorHAnsi"/>
          <w:lang w:val="en-US"/>
        </w:rPr>
        <w:fldChar w:fldCharType="end"/>
      </w:r>
      <w:r w:rsidRPr="00B53EFB">
        <w:rPr>
          <w:rFonts w:eastAsiaTheme="minorHAnsi"/>
          <w:lang w:val="en-US"/>
        </w:rPr>
        <w:t>. Consequentially</w:t>
      </w:r>
      <w:r w:rsidR="00FA6074" w:rsidRPr="00B53EFB">
        <w:rPr>
          <w:rFonts w:eastAsiaTheme="minorHAnsi"/>
          <w:lang w:val="en-US"/>
        </w:rPr>
        <w:t xml:space="preserve">, it was invariably a criticism of preexisting </w:t>
      </w:r>
      <w:r w:rsidR="00F63A73" w:rsidRPr="00B53EFB">
        <w:rPr>
          <w:rFonts w:eastAsiaTheme="minorHAnsi"/>
          <w:lang w:val="en-US"/>
        </w:rPr>
        <w:t>welfare and social justice ideas</w:t>
      </w:r>
      <w:r w:rsidR="00FA6074" w:rsidRPr="00B53EFB">
        <w:rPr>
          <w:rFonts w:eastAsiaTheme="minorHAnsi"/>
          <w:lang w:val="en-US"/>
        </w:rPr>
        <w:t xml:space="preserve">. </w:t>
      </w:r>
    </w:p>
    <w:p w14:paraId="28A06F73" w14:textId="752A7E18" w:rsidR="00637886" w:rsidRPr="00B53EFB" w:rsidRDefault="006E5375" w:rsidP="007E7DC2">
      <w:pPr>
        <w:spacing w:line="360" w:lineRule="auto"/>
        <w:jc w:val="both"/>
        <w:rPr>
          <w:rFonts w:eastAsiaTheme="minorHAnsi"/>
          <w:lang w:val="en-US"/>
        </w:rPr>
      </w:pPr>
      <w:r w:rsidRPr="00B53EFB">
        <w:rPr>
          <w:rFonts w:eastAsiaTheme="minorHAnsi"/>
          <w:lang w:val="en-US"/>
        </w:rPr>
        <w:t>Welfare</w:t>
      </w:r>
      <w:r w:rsidR="005B6820" w:rsidRPr="00B53EFB">
        <w:rPr>
          <w:rFonts w:eastAsiaTheme="minorHAnsi"/>
          <w:lang w:val="en-US"/>
        </w:rPr>
        <w:t>/well-being</w:t>
      </w:r>
      <w:r w:rsidRPr="00B53EFB">
        <w:rPr>
          <w:rFonts w:eastAsiaTheme="minorHAnsi"/>
          <w:lang w:val="en-US"/>
        </w:rPr>
        <w:t xml:space="preserve"> </w:t>
      </w:r>
      <w:r w:rsidR="00853C08" w:rsidRPr="00B53EFB">
        <w:rPr>
          <w:rFonts w:eastAsiaTheme="minorHAnsi"/>
          <w:lang w:val="en-US"/>
        </w:rPr>
        <w:t xml:space="preserve">refers to the availability of economic and well-being support systems that allow an individual to live a happy and fulfilled life </w:t>
      </w:r>
      <w:r w:rsidR="00853C08" w:rsidRPr="00B53EFB">
        <w:rPr>
          <w:rFonts w:eastAsiaTheme="minorHAnsi"/>
          <w:lang w:val="en-US"/>
        </w:rPr>
        <w:fldChar w:fldCharType="begin"/>
      </w:r>
      <w:r w:rsidR="00853C08" w:rsidRPr="00B53EFB">
        <w:rPr>
          <w:rFonts w:eastAsiaTheme="minorHAnsi"/>
          <w:lang w:val="en-US"/>
        </w:rPr>
        <w:instrText xml:space="preserve"> ADDIN ZOTERO_ITEM CSL_CITATION {"citationID":"sNZFwHEH","properties":{"formattedCitation":"(Greve, 2008)","plainCitation":"(Greve, 2008)","noteIndex":0},"citationItems":[{"id":383,"uris":["http://zotero.org/users/9364462/items/8CV93Q74"],"itemData":{"id":383,"type":"article-journal","container-title":"Central European Journal of Public Policy","issue":"01","note":"ISBN: 1802-4866\npublisher: Univerzita Karlova v Praze, Fakulta sociálních věd","page":"50-73","title":"What is welfare?","volume":"2","author":[{"family":"Greve","given":"Bent"}],"issued":{"date-parts":[["2008"]]}}}],"schema":"https://github.com/citation-style-language/schema/raw/master/csl-citation.json"} </w:instrText>
      </w:r>
      <w:r w:rsidR="00853C08" w:rsidRPr="00B53EFB">
        <w:rPr>
          <w:rFonts w:eastAsiaTheme="minorHAnsi"/>
          <w:lang w:val="en-US"/>
        </w:rPr>
        <w:fldChar w:fldCharType="separate"/>
      </w:r>
      <w:r w:rsidR="00853C08" w:rsidRPr="00B53EFB">
        <w:rPr>
          <w:rFonts w:eastAsiaTheme="minorHAnsi"/>
          <w:noProof/>
          <w:lang w:val="en-US"/>
        </w:rPr>
        <w:t>(Greve, 2008)</w:t>
      </w:r>
      <w:r w:rsidR="00853C08" w:rsidRPr="00B53EFB">
        <w:rPr>
          <w:rFonts w:eastAsiaTheme="minorHAnsi"/>
          <w:lang w:val="en-US"/>
        </w:rPr>
        <w:fldChar w:fldCharType="end"/>
      </w:r>
      <w:r w:rsidR="00853C08" w:rsidRPr="00B53EFB">
        <w:rPr>
          <w:rFonts w:eastAsiaTheme="minorHAnsi"/>
          <w:lang w:val="en-US"/>
        </w:rPr>
        <w:t xml:space="preserve">. </w:t>
      </w:r>
      <w:r w:rsidR="00F63A73" w:rsidRPr="00B53EFB">
        <w:rPr>
          <w:rFonts w:eastAsiaTheme="minorHAnsi"/>
          <w:lang w:val="en-US"/>
        </w:rPr>
        <w:t>Arguments suggest</w:t>
      </w:r>
      <w:r w:rsidR="005B6820" w:rsidRPr="00B53EFB">
        <w:rPr>
          <w:rFonts w:eastAsiaTheme="minorHAnsi"/>
          <w:lang w:val="en-US"/>
        </w:rPr>
        <w:t xml:space="preserve"> that well-being and welfare connote different things </w:t>
      </w:r>
      <w:r w:rsidR="005B6820" w:rsidRPr="00B53EFB">
        <w:rPr>
          <w:rFonts w:eastAsiaTheme="minorHAnsi"/>
          <w:lang w:val="en-US"/>
        </w:rPr>
        <w:fldChar w:fldCharType="begin"/>
      </w:r>
      <w:r w:rsidR="005B6820" w:rsidRPr="00B53EFB">
        <w:rPr>
          <w:rFonts w:eastAsiaTheme="minorHAnsi"/>
          <w:lang w:val="en-US"/>
        </w:rPr>
        <w:instrText xml:space="preserve"> ADDIN ZOTERO_ITEM CSL_CITATION {"citationID":"m6VysPPm","properties":{"formattedCitation":"(Reinsdorf, 2020)","plainCitation":"(Reinsdorf, 2020)","noteIndex":0},"citationItems":[{"id":399,"uris":["http://zotero.org/users/9364462/items/J8MBJC46"],"itemData":{"id":399,"type":"book","event-place":"Washington, D.C.","language":"eng","note":"OCLC: 1184014262","publisher":"International Monetary Fund","publisher-place":"Washington, D.C.","source":"Open WorldCat","title":"Measuring Economic Welfare What and How?","author":[{"family":"Reinsdorf","given":"Marshall B."}],"issued":{"date-parts":[["2020"]]}}}],"schema":"https://github.com/citation-style-language/schema/raw/master/csl-citation.json"} </w:instrText>
      </w:r>
      <w:r w:rsidR="005B6820" w:rsidRPr="00B53EFB">
        <w:rPr>
          <w:rFonts w:eastAsiaTheme="minorHAnsi"/>
          <w:lang w:val="en-US"/>
        </w:rPr>
        <w:fldChar w:fldCharType="separate"/>
      </w:r>
      <w:r w:rsidR="005B6820" w:rsidRPr="00B53EFB">
        <w:rPr>
          <w:rFonts w:eastAsiaTheme="minorHAnsi"/>
          <w:noProof/>
          <w:lang w:val="en-US"/>
        </w:rPr>
        <w:t>(Reinsdorf, 2020)</w:t>
      </w:r>
      <w:r w:rsidR="005B6820" w:rsidRPr="00B53EFB">
        <w:rPr>
          <w:rFonts w:eastAsiaTheme="minorHAnsi"/>
          <w:lang w:val="en-US"/>
        </w:rPr>
        <w:fldChar w:fldCharType="end"/>
      </w:r>
      <w:r w:rsidR="005B6820" w:rsidRPr="00B53EFB">
        <w:rPr>
          <w:rFonts w:eastAsiaTheme="minorHAnsi"/>
          <w:lang w:val="en-US"/>
        </w:rPr>
        <w:t xml:space="preserve">. Accordingly, well-being is believed to include intangible </w:t>
      </w:r>
      <w:r w:rsidR="001214DD" w:rsidRPr="00B53EFB">
        <w:rPr>
          <w:rFonts w:eastAsiaTheme="minorHAnsi"/>
          <w:lang w:val="en-US"/>
        </w:rPr>
        <w:t xml:space="preserve">life aspirations </w:t>
      </w:r>
      <w:r w:rsidR="005B6820" w:rsidRPr="00B53EFB">
        <w:rPr>
          <w:rFonts w:eastAsiaTheme="minorHAnsi"/>
          <w:lang w:val="en-US"/>
        </w:rPr>
        <w:t>such as happiness, trust, and welfare</w:t>
      </w:r>
      <w:r w:rsidR="001214DD" w:rsidRPr="00B53EFB">
        <w:rPr>
          <w:rFonts w:eastAsiaTheme="minorHAnsi"/>
          <w:lang w:val="en-US"/>
        </w:rPr>
        <w:t xml:space="preserve"> </w:t>
      </w:r>
      <w:r w:rsidR="005B6820" w:rsidRPr="00B53EFB">
        <w:rPr>
          <w:rFonts w:eastAsiaTheme="minorHAnsi"/>
          <w:lang w:val="en-US"/>
        </w:rPr>
        <w:fldChar w:fldCharType="begin"/>
      </w:r>
      <w:r w:rsidR="005B6820" w:rsidRPr="00B53EFB">
        <w:rPr>
          <w:rFonts w:eastAsiaTheme="minorHAnsi"/>
          <w:lang w:val="en-US"/>
        </w:rPr>
        <w:instrText xml:space="preserve"> ADDIN ZOTERO_ITEM CSL_CITATION {"citationID":"rSLJ47FF","properties":{"formattedCitation":"(Greve, 2008; Reinsdorf, 2020)","plainCitation":"(Greve, 2008; Reinsdorf, 2020)","noteIndex":0},"citationItems":[{"id":383,"uris":["http://zotero.org/users/9364462/items/8CV93Q74"],"itemData":{"id":383,"type":"article-journal","container-title":"Central European Journal of Public Policy","issue":"01","note":"ISBN: 1802-4866\npublisher: Univerzita Karlova v Praze, Fakulta sociálních věd","page":"50-73","title":"What is welfare?","volume":"2","author":[{"family":"Greve","given":"Bent"}],"issued":{"date-parts":[["2008"]]}}},{"id":399,"uris":["http://zotero.org/users/9364462/items/J8MBJC46"],"itemData":{"id":399,"type":"book","event-place":"Washington, D.C.","language":"eng","note":"OCLC: 1184014262","publisher":"International Monetary Fund","publisher-place":"Washington, D.C.","source":"Open WorldCat","title":"Measuring Economic Welfare What and How?","author":[{"family":"Reinsdorf","given":"Marshall B."}],"issued":{"date-parts":[["2020"]]}}}],"schema":"https://github.com/citation-style-language/schema/raw/master/csl-citation.json"} </w:instrText>
      </w:r>
      <w:r w:rsidR="005B6820" w:rsidRPr="00B53EFB">
        <w:rPr>
          <w:rFonts w:eastAsiaTheme="minorHAnsi"/>
          <w:lang w:val="en-US"/>
        </w:rPr>
        <w:fldChar w:fldCharType="separate"/>
      </w:r>
      <w:r w:rsidR="005B6820" w:rsidRPr="00B53EFB">
        <w:rPr>
          <w:rFonts w:eastAsiaTheme="minorHAnsi"/>
          <w:noProof/>
          <w:lang w:val="en-US"/>
        </w:rPr>
        <w:t>(Greve, 2008; Reinsdorf, 2020)</w:t>
      </w:r>
      <w:r w:rsidR="005B6820" w:rsidRPr="00B53EFB">
        <w:rPr>
          <w:rFonts w:eastAsiaTheme="minorHAnsi"/>
          <w:lang w:val="en-US"/>
        </w:rPr>
        <w:fldChar w:fldCharType="end"/>
      </w:r>
      <w:r w:rsidR="005B6820" w:rsidRPr="00B53EFB">
        <w:rPr>
          <w:rFonts w:eastAsiaTheme="minorHAnsi"/>
          <w:lang w:val="en-US"/>
        </w:rPr>
        <w:t>. That argument settled</w:t>
      </w:r>
      <w:r w:rsidR="00F63A73" w:rsidRPr="00B53EFB">
        <w:rPr>
          <w:rFonts w:eastAsiaTheme="minorHAnsi"/>
          <w:lang w:val="en-US"/>
        </w:rPr>
        <w:t>; the</w:t>
      </w:r>
      <w:r w:rsidR="00853C08" w:rsidRPr="00B53EFB">
        <w:rPr>
          <w:rFonts w:eastAsiaTheme="minorHAnsi"/>
          <w:lang w:val="en-US"/>
        </w:rPr>
        <w:t xml:space="preserve"> measurement and quantification of</w:t>
      </w:r>
      <w:r w:rsidR="005B6820" w:rsidRPr="00B53EFB">
        <w:rPr>
          <w:rFonts w:eastAsiaTheme="minorHAnsi"/>
          <w:lang w:val="en-US"/>
        </w:rPr>
        <w:t xml:space="preserve"> well-being</w:t>
      </w:r>
      <w:r w:rsidR="00853C08" w:rsidRPr="00B53EFB">
        <w:rPr>
          <w:rFonts w:eastAsiaTheme="minorHAnsi"/>
          <w:lang w:val="en-US"/>
        </w:rPr>
        <w:t xml:space="preserve"> has been a contentious topic for economics and social justice advocates. In economics</w:t>
      </w:r>
      <w:r w:rsidR="00A926F8" w:rsidRPr="00B53EFB">
        <w:rPr>
          <w:rFonts w:eastAsiaTheme="minorHAnsi"/>
          <w:lang w:val="en-US"/>
        </w:rPr>
        <w:t>,</w:t>
      </w:r>
      <w:r w:rsidR="00853C08" w:rsidRPr="00B53EFB">
        <w:rPr>
          <w:rFonts w:eastAsiaTheme="minorHAnsi"/>
          <w:lang w:val="en-US"/>
        </w:rPr>
        <w:t xml:space="preserve"> the tendency to see welfare as </w:t>
      </w:r>
      <w:r w:rsidR="00E92F3A" w:rsidRPr="00B53EFB">
        <w:rPr>
          <w:rFonts w:eastAsiaTheme="minorHAnsi"/>
          <w:lang w:val="en-US"/>
        </w:rPr>
        <w:t xml:space="preserve">the utility derived from the consumption of goods and services is </w:t>
      </w:r>
      <w:r w:rsidR="00D01604" w:rsidRPr="00B53EFB">
        <w:rPr>
          <w:rFonts w:eastAsiaTheme="minorHAnsi"/>
          <w:lang w:val="en-US"/>
        </w:rPr>
        <w:t xml:space="preserve">the </w:t>
      </w:r>
      <w:r w:rsidR="00E92F3A" w:rsidRPr="00B53EFB">
        <w:rPr>
          <w:rFonts w:eastAsiaTheme="minorHAnsi"/>
          <w:lang w:val="en-US"/>
        </w:rPr>
        <w:t xml:space="preserve">dominant </w:t>
      </w:r>
      <w:r w:rsidR="00D01604" w:rsidRPr="00B53EFB">
        <w:rPr>
          <w:rFonts w:eastAsiaTheme="minorHAnsi"/>
          <w:lang w:val="en-US"/>
        </w:rPr>
        <w:t xml:space="preserve">understanding </w:t>
      </w:r>
      <w:r w:rsidR="00D01604" w:rsidRPr="00B53EFB">
        <w:rPr>
          <w:rFonts w:eastAsiaTheme="minorHAnsi"/>
          <w:lang w:val="en-US"/>
        </w:rPr>
        <w:fldChar w:fldCharType="begin"/>
      </w:r>
      <w:r w:rsidR="00D01604" w:rsidRPr="00B53EFB">
        <w:rPr>
          <w:rFonts w:eastAsiaTheme="minorHAnsi"/>
          <w:lang w:val="en-US"/>
        </w:rPr>
        <w:instrText xml:space="preserve"> ADDIN ZOTERO_ITEM CSL_CITATION {"citationID":"kFkBQZJk","properties":{"formattedCitation":"(Greve, 2008)","plainCitation":"(Greve, 2008)","noteIndex":0},"citationItems":[{"id":383,"uris":["http://zotero.org/users/9364462/items/8CV93Q74"],"itemData":{"id":383,"type":"article-journal","container-title":"Central European Journal of Public Policy","issue":"01","note":"ISBN: 1802-4866\npublisher: Univerzita Karlova v Praze, Fakulta sociálních věd","page":"50-73","title":"What is welfare?","volume":"2","author":[{"family":"Greve","given":"Bent"}],"issued":{"date-parts":[["2008"]]}}}],"schema":"https://github.com/citation-style-language/schema/raw/master/csl-citation.json"} </w:instrText>
      </w:r>
      <w:r w:rsidR="00D01604" w:rsidRPr="00B53EFB">
        <w:rPr>
          <w:rFonts w:eastAsiaTheme="minorHAnsi"/>
          <w:lang w:val="en-US"/>
        </w:rPr>
        <w:fldChar w:fldCharType="separate"/>
      </w:r>
      <w:r w:rsidR="00D01604" w:rsidRPr="00B53EFB">
        <w:rPr>
          <w:rFonts w:eastAsiaTheme="minorHAnsi"/>
          <w:noProof/>
          <w:lang w:val="en-US"/>
        </w:rPr>
        <w:t>(Greve, 2008)</w:t>
      </w:r>
      <w:r w:rsidR="00D01604" w:rsidRPr="00B53EFB">
        <w:rPr>
          <w:rFonts w:eastAsiaTheme="minorHAnsi"/>
          <w:lang w:val="en-US"/>
        </w:rPr>
        <w:fldChar w:fldCharType="end"/>
      </w:r>
      <w:r w:rsidR="00A926F8" w:rsidRPr="00B53EFB">
        <w:rPr>
          <w:rFonts w:eastAsiaTheme="minorHAnsi"/>
          <w:lang w:val="en-US"/>
        </w:rPr>
        <w:t xml:space="preserve">; hence, the measurement of welfare in economics </w:t>
      </w:r>
      <w:r w:rsidR="00806D26" w:rsidRPr="00B53EFB">
        <w:rPr>
          <w:rFonts w:eastAsiaTheme="minorHAnsi"/>
          <w:lang w:val="en-US"/>
        </w:rPr>
        <w:t>or the System of National Accounts (SNA</w:t>
      </w:r>
      <w:del w:id="4" w:author="Microsoft Office User" w:date="2024-05-10T14:59:00Z">
        <w:r w:rsidR="00806D26" w:rsidRPr="00B53EFB" w:rsidDel="00DA59C9">
          <w:rPr>
            <w:rFonts w:eastAsiaTheme="minorHAnsi"/>
            <w:lang w:val="en-US"/>
          </w:rPr>
          <w:delText xml:space="preserve"> </w:delText>
        </w:r>
      </w:del>
      <w:r w:rsidR="00806D26" w:rsidRPr="00B53EFB">
        <w:rPr>
          <w:rFonts w:eastAsiaTheme="minorHAnsi"/>
          <w:lang w:val="en-US"/>
        </w:rPr>
        <w:t>)</w:t>
      </w:r>
      <w:ins w:id="5" w:author="Microsoft Office User" w:date="2024-05-10T14:59:00Z">
        <w:r w:rsidR="00DA59C9">
          <w:rPr>
            <w:rFonts w:eastAsiaTheme="minorHAnsi"/>
            <w:lang w:val="en-US"/>
          </w:rPr>
          <w:t xml:space="preserve"> </w:t>
        </w:r>
      </w:ins>
      <w:r w:rsidR="00637886" w:rsidRPr="00B53EFB">
        <w:rPr>
          <w:rFonts w:eastAsiaTheme="minorHAnsi"/>
          <w:lang w:val="en-US"/>
        </w:rPr>
        <w:t>is</w:t>
      </w:r>
      <w:r w:rsidR="00A926F8" w:rsidRPr="00B53EFB">
        <w:rPr>
          <w:rFonts w:eastAsiaTheme="minorHAnsi"/>
          <w:lang w:val="en-US"/>
        </w:rPr>
        <w:t xml:space="preserve"> done using the Gross Domestic Product (GDP), </w:t>
      </w:r>
      <w:r w:rsidR="00806D26" w:rsidRPr="00B53EFB">
        <w:rPr>
          <w:rFonts w:eastAsiaTheme="minorHAnsi"/>
          <w:lang w:val="en-US"/>
        </w:rPr>
        <w:t xml:space="preserve">Household consumption among others. However, in the broader context of well-being, educational outcomes, health outcomes, and happiness are not reflected anywhere. </w:t>
      </w:r>
    </w:p>
    <w:p w14:paraId="1B4CF058" w14:textId="481D597F" w:rsidR="00656BF4" w:rsidRPr="00B53EFB" w:rsidRDefault="00637886" w:rsidP="007E7DC2">
      <w:pPr>
        <w:spacing w:line="360" w:lineRule="auto"/>
        <w:jc w:val="both"/>
        <w:rPr>
          <w:rFonts w:eastAsiaTheme="minorHAnsi"/>
          <w:lang w:val="en-US"/>
        </w:rPr>
      </w:pPr>
      <w:r w:rsidRPr="00B53EFB">
        <w:rPr>
          <w:rFonts w:eastAsiaTheme="minorHAnsi"/>
          <w:lang w:val="en-US"/>
        </w:rPr>
        <w:t>In social justice, the concept of welfare commands different theoretical orientations.</w:t>
      </w:r>
      <w:r w:rsidR="00806D26" w:rsidRPr="00B53EFB">
        <w:rPr>
          <w:rFonts w:eastAsiaTheme="minorHAnsi"/>
          <w:lang w:val="en-US"/>
        </w:rPr>
        <w:t xml:space="preserve"> A</w:t>
      </w:r>
      <w:r w:rsidR="005375FF" w:rsidRPr="00B53EFB">
        <w:rPr>
          <w:rFonts w:eastAsiaTheme="minorHAnsi"/>
          <w:lang w:val="en-US"/>
        </w:rPr>
        <w:t xml:space="preserve">ccording to </w:t>
      </w:r>
      <w:del w:id="6" w:author="Microsoft Office User" w:date="2024-05-10T14:59:00Z">
        <w:r w:rsidR="005375FF" w:rsidRPr="00B53EFB" w:rsidDel="00DA59C9">
          <w:rPr>
            <w:rFonts w:eastAsiaTheme="minorHAnsi"/>
            <w:lang w:val="en-US"/>
          </w:rPr>
          <w:delText xml:space="preserve">John </w:delText>
        </w:r>
      </w:del>
      <w:r w:rsidR="005375FF" w:rsidRPr="00B53EFB">
        <w:rPr>
          <w:rFonts w:eastAsiaTheme="minorHAnsi"/>
          <w:lang w:val="en-US"/>
        </w:rPr>
        <w:t>Rawls</w:t>
      </w:r>
      <w:ins w:id="7" w:author="Microsoft Office User" w:date="2024-05-10T14:59:00Z">
        <w:r w:rsidR="00DA59C9">
          <w:rPr>
            <w:rFonts w:eastAsiaTheme="minorHAnsi"/>
            <w:lang w:val="en-US"/>
          </w:rPr>
          <w:t xml:space="preserve"> (1999)</w:t>
        </w:r>
      </w:ins>
      <w:del w:id="8" w:author="Microsoft Office User" w:date="2024-05-10T14:59:00Z">
        <w:r w:rsidR="005375FF" w:rsidRPr="00B53EFB" w:rsidDel="00DA59C9">
          <w:rPr>
            <w:rFonts w:eastAsiaTheme="minorHAnsi"/>
            <w:lang w:val="en-US"/>
          </w:rPr>
          <w:delText>,</w:delText>
        </w:r>
      </w:del>
      <w:r w:rsidR="005375FF" w:rsidRPr="00B53EFB">
        <w:rPr>
          <w:rFonts w:eastAsiaTheme="minorHAnsi"/>
          <w:lang w:val="en-US"/>
        </w:rPr>
        <w:t xml:space="preserve"> justice embodies an </w:t>
      </w:r>
      <w:r w:rsidR="00830238" w:rsidRPr="00B53EFB">
        <w:rPr>
          <w:rFonts w:eastAsiaTheme="minorHAnsi"/>
          <w:lang w:val="en-US"/>
        </w:rPr>
        <w:t>intuitive</w:t>
      </w:r>
      <w:r w:rsidR="005375FF" w:rsidRPr="00B53EFB">
        <w:rPr>
          <w:rFonts w:eastAsiaTheme="minorHAnsi"/>
          <w:lang w:val="en-US"/>
        </w:rPr>
        <w:t xml:space="preserve"> understanding among people that </w:t>
      </w:r>
      <w:r w:rsidR="00830238" w:rsidRPr="00B53EFB">
        <w:rPr>
          <w:rFonts w:eastAsiaTheme="minorHAnsi"/>
          <w:lang w:val="en-US"/>
        </w:rPr>
        <w:t>they are equal, and their social system is designed to allow for fair cooperation among the inhabitants</w:t>
      </w:r>
      <w:del w:id="9" w:author="Microsoft Office User" w:date="2024-05-10T14:59:00Z">
        <w:r w:rsidR="00AC0574" w:rsidRPr="00B53EFB" w:rsidDel="00DA59C9">
          <w:rPr>
            <w:rFonts w:eastAsiaTheme="minorHAnsi"/>
            <w:lang w:val="en-US"/>
          </w:rPr>
          <w:delText xml:space="preserve"> </w:delText>
        </w:r>
        <w:r w:rsidR="00AC0574" w:rsidRPr="00B53EFB" w:rsidDel="00DA59C9">
          <w:rPr>
            <w:rFonts w:eastAsiaTheme="minorHAnsi"/>
            <w:lang w:val="en-US"/>
          </w:rPr>
          <w:fldChar w:fldCharType="begin"/>
        </w:r>
        <w:r w:rsidR="00AC0574" w:rsidRPr="00B53EFB" w:rsidDel="00DA59C9">
          <w:rPr>
            <w:rFonts w:eastAsiaTheme="minorHAnsi"/>
            <w:lang w:val="en-US"/>
          </w:rPr>
          <w:delInstrText xml:space="preserve"> ADDIN ZOTERO_ITEM CSL_CITATION {"citationID":"EpCv5d3z","properties":{"formattedCitation":"(Rawls, 1999)","plainCitation":"(Rawls, 1999)","noteIndex":0},"citationItems":[{"id":386,"uris":["http://zotero.org/users/9364462/items/9XXSGCED"],"itemData":{"id":386,"type":"book","call-number":"JC578 .R38 1999","edition":"Rev. ed","event-place":"Cambridge, Mass","ISBN":"978-0-674-00077-3","number-of-pages":"538","publisher":"Belknap Press of Harvard University Press","publisher-place":"Cambridge, Mass","source":"Library of Congress ISBN","title":"A theory of justice","author":[{"family":"Rawls","given":"John"}],"issued":{"date-parts":[["1999"]]}}}],"schema":"https://github.com/citation-style-language/schema/raw/master/csl-citation.json"} </w:delInstrText>
        </w:r>
        <w:r w:rsidR="00AC0574" w:rsidRPr="00B53EFB" w:rsidDel="00DA59C9">
          <w:rPr>
            <w:rFonts w:eastAsiaTheme="minorHAnsi"/>
            <w:lang w:val="en-US"/>
          </w:rPr>
          <w:fldChar w:fldCharType="separate"/>
        </w:r>
        <w:r w:rsidR="00AC0574" w:rsidRPr="00B53EFB" w:rsidDel="00DA59C9">
          <w:rPr>
            <w:rFonts w:eastAsiaTheme="minorHAnsi"/>
            <w:noProof/>
            <w:lang w:val="en-US"/>
          </w:rPr>
          <w:delText>(Rawls, 1999)</w:delText>
        </w:r>
        <w:r w:rsidR="00AC0574" w:rsidRPr="00B53EFB" w:rsidDel="00DA59C9">
          <w:rPr>
            <w:rFonts w:eastAsiaTheme="minorHAnsi"/>
            <w:lang w:val="en-US"/>
          </w:rPr>
          <w:fldChar w:fldCharType="end"/>
        </w:r>
      </w:del>
      <w:r w:rsidR="00830238" w:rsidRPr="00B53EFB">
        <w:rPr>
          <w:rFonts w:eastAsiaTheme="minorHAnsi"/>
          <w:lang w:val="en-US"/>
        </w:rPr>
        <w:t xml:space="preserve">. </w:t>
      </w:r>
      <w:r w:rsidR="0077598D" w:rsidRPr="00B53EFB">
        <w:rPr>
          <w:rFonts w:eastAsiaTheme="minorHAnsi"/>
          <w:lang w:val="en-US"/>
        </w:rPr>
        <w:t xml:space="preserve">Rawls, therefore, articulated that a society with such an intuition of justice has institutions or must establish institutions and principles that transmute their deep-held beliefs into a praxis </w:t>
      </w:r>
      <w:r w:rsidR="00806D26" w:rsidRPr="00B53EFB">
        <w:rPr>
          <w:rFonts w:eastAsiaTheme="minorHAnsi"/>
          <w:lang w:val="en-US"/>
        </w:rPr>
        <w:t xml:space="preserve">of life </w:t>
      </w:r>
      <w:r w:rsidR="0077598D" w:rsidRPr="00B53EFB">
        <w:rPr>
          <w:rFonts w:eastAsiaTheme="minorHAnsi"/>
          <w:lang w:val="en-US"/>
        </w:rPr>
        <w:fldChar w:fldCharType="begin"/>
      </w:r>
      <w:r w:rsidR="0077598D" w:rsidRPr="00B53EFB">
        <w:rPr>
          <w:rFonts w:eastAsiaTheme="minorHAnsi"/>
          <w:lang w:val="en-US"/>
        </w:rPr>
        <w:instrText xml:space="preserve"> ADDIN ZOTERO_ITEM CSL_CITATION {"citationID":"Fpu1Ivqm","properties":{"formattedCitation":"(Meyer &amp; Sanklecha, 2016)","plainCitation":"(Meyer &amp; Sanklecha, 2016)","noteIndex":0},"citationItems":[{"id":385,"uris":["http://zotero.org/users/9364462/items/8T445XNH"],"itemData":{"id":385,"type":"chapter","container-title":"Handbook of Social Justice Theory and Research","event-place":"New York, NY","ISBN":"978-1-4939-3215-3","language":"en","note":"DOI: 10.1007/978-1-4939-3216-0_2","page":"15-35","publisher":"Springer New York","publisher-place":"New York, NY","source":"DOI.org (Crossref)","title":"Philosophy of Justice: Extending Liberal Justice in Space and Time","title-short":"Philosophy of Justice","URL":"https://link.springer.com/10.1007/978-1-4939-3216-0_2","editor":[{"family":"Sabbagh","given":"Clara"},{"family":"Schmitt","given":"Manfred"}],"author":[{"family":"Meyer","given":"Lukas H."},{"family":"Sanklecha","given":"Pranay"}],"accessed":{"date-parts":[["2024",2,16]]},"issued":{"date-parts":[["2016"]]}}}],"schema":"https://github.com/citation-style-language/schema/raw/master/csl-citation.json"} </w:instrText>
      </w:r>
      <w:r w:rsidR="0077598D" w:rsidRPr="00B53EFB">
        <w:rPr>
          <w:rFonts w:eastAsiaTheme="minorHAnsi"/>
          <w:lang w:val="en-US"/>
        </w:rPr>
        <w:fldChar w:fldCharType="separate"/>
      </w:r>
      <w:r w:rsidR="0077598D" w:rsidRPr="00B53EFB">
        <w:rPr>
          <w:rFonts w:eastAsiaTheme="minorHAnsi"/>
          <w:noProof/>
          <w:lang w:val="en-US"/>
        </w:rPr>
        <w:t>(Meyer &amp; Sanklecha, 2016)</w:t>
      </w:r>
      <w:r w:rsidR="0077598D" w:rsidRPr="00B53EFB">
        <w:rPr>
          <w:rFonts w:eastAsiaTheme="minorHAnsi"/>
          <w:lang w:val="en-US"/>
        </w:rPr>
        <w:fldChar w:fldCharType="end"/>
      </w:r>
      <w:r w:rsidR="0077598D" w:rsidRPr="00B53EFB">
        <w:rPr>
          <w:rFonts w:eastAsiaTheme="minorHAnsi"/>
          <w:lang w:val="en-US"/>
        </w:rPr>
        <w:t>.</w:t>
      </w:r>
      <w:r w:rsidR="0060138A" w:rsidRPr="00B53EFB">
        <w:rPr>
          <w:rFonts w:eastAsiaTheme="minorHAnsi"/>
          <w:lang w:val="en-US"/>
        </w:rPr>
        <w:t xml:space="preserve"> </w:t>
      </w:r>
      <w:r w:rsidR="000716DD" w:rsidRPr="00DA59C9">
        <w:rPr>
          <w:rFonts w:eastAsiaTheme="minorHAnsi"/>
          <w:highlight w:val="yellow"/>
          <w:lang w:val="en-US"/>
          <w:rPrChange w:id="10" w:author="Microsoft Office User" w:date="2024-05-10T15:02:00Z">
            <w:rPr>
              <w:rFonts w:eastAsiaTheme="minorHAnsi"/>
              <w:lang w:val="en-US"/>
            </w:rPr>
          </w:rPrChange>
        </w:rPr>
        <w:t>Meyer</w:t>
      </w:r>
      <w:r w:rsidR="0060138A" w:rsidRPr="00B53EFB">
        <w:rPr>
          <w:rFonts w:eastAsiaTheme="minorHAnsi"/>
          <w:lang w:val="en-US"/>
        </w:rPr>
        <w:t xml:space="preserve"> </w:t>
      </w:r>
      <w:ins w:id="11" w:author="Microsoft Office User" w:date="2024-05-10T15:02:00Z">
        <w:r w:rsidR="00DA59C9">
          <w:rPr>
            <w:rFonts w:eastAsiaTheme="minorHAnsi"/>
            <w:lang w:val="en-US"/>
          </w:rPr>
          <w:t xml:space="preserve">and </w:t>
        </w:r>
        <w:proofErr w:type="spellStart"/>
        <w:r w:rsidR="00DA59C9">
          <w:rPr>
            <w:rFonts w:eastAsiaTheme="minorHAnsi"/>
            <w:lang w:val="en-US"/>
          </w:rPr>
          <w:t>Sanklecha</w:t>
        </w:r>
        <w:proofErr w:type="spellEnd"/>
        <w:r w:rsidR="00DA59C9">
          <w:rPr>
            <w:rFonts w:eastAsiaTheme="minorHAnsi"/>
            <w:lang w:val="en-US"/>
          </w:rPr>
          <w:t xml:space="preserve">! </w:t>
        </w:r>
      </w:ins>
      <w:r w:rsidR="0060138A" w:rsidRPr="00B53EFB">
        <w:rPr>
          <w:rFonts w:eastAsiaTheme="minorHAnsi"/>
          <w:lang w:val="en-US"/>
        </w:rPr>
        <w:t xml:space="preserve">consequentially noted that this understanding emphasized the importance of institutions, the </w:t>
      </w:r>
      <w:r w:rsidR="00863DE3" w:rsidRPr="00B53EFB">
        <w:rPr>
          <w:rFonts w:eastAsiaTheme="minorHAnsi"/>
          <w:lang w:val="en-US"/>
        </w:rPr>
        <w:t>rights,</w:t>
      </w:r>
      <w:r w:rsidR="0060138A" w:rsidRPr="00B53EFB">
        <w:rPr>
          <w:rFonts w:eastAsiaTheme="minorHAnsi"/>
          <w:lang w:val="en-US"/>
        </w:rPr>
        <w:t xml:space="preserve"> and responsibilities of individuals in the system, and the ultimate distribution of the proceeds of the cooperation</w:t>
      </w:r>
      <w:r w:rsidR="00806D26" w:rsidRPr="00B53EFB">
        <w:rPr>
          <w:rFonts w:eastAsiaTheme="minorHAnsi"/>
          <w:lang w:val="en-US"/>
        </w:rPr>
        <w:t xml:space="preserve"> among constituents. </w:t>
      </w:r>
    </w:p>
    <w:p w14:paraId="07B68FCC" w14:textId="07B2F77F" w:rsidR="00F93DB8" w:rsidRPr="00B53EFB" w:rsidRDefault="00656BF4" w:rsidP="007E7DC2">
      <w:pPr>
        <w:spacing w:line="360" w:lineRule="auto"/>
        <w:jc w:val="both"/>
        <w:rPr>
          <w:rFonts w:eastAsiaTheme="minorHAnsi"/>
          <w:lang w:val="en-US"/>
        </w:rPr>
      </w:pPr>
      <w:r w:rsidRPr="00B53EFB">
        <w:rPr>
          <w:rFonts w:eastAsiaTheme="minorHAnsi"/>
          <w:lang w:val="en-US"/>
        </w:rPr>
        <w:lastRenderedPageBreak/>
        <w:t>Rawls, to pragmatize his idea of equality and legitimize its premise for healthy cooperation, invented the idea of ‘the veil of ignorance’ behind which no knowledge is assumed of the other person</w:t>
      </w:r>
      <w:r w:rsidR="000716DD" w:rsidRPr="00B53EFB">
        <w:rPr>
          <w:rFonts w:eastAsiaTheme="minorHAnsi"/>
          <w:lang w:val="en-US"/>
        </w:rPr>
        <w:t xml:space="preserve"> or people</w:t>
      </w:r>
      <w:r w:rsidRPr="00B53EFB">
        <w:rPr>
          <w:rFonts w:eastAsiaTheme="minorHAnsi"/>
          <w:lang w:val="en-US"/>
        </w:rPr>
        <w:t xml:space="preserve">, thereby alienating the influence of individual power differences in determining the rights and responsibilities of the constituents which will eventually allow individuals to appreciate </w:t>
      </w:r>
      <w:r w:rsidR="00FF41C4" w:rsidRPr="00B53EFB">
        <w:rPr>
          <w:rFonts w:eastAsiaTheme="minorHAnsi"/>
          <w:lang w:val="en-US"/>
        </w:rPr>
        <w:t>‘</w:t>
      </w:r>
      <w:r w:rsidRPr="00B53EFB">
        <w:rPr>
          <w:rFonts w:eastAsiaTheme="minorHAnsi"/>
          <w:lang w:val="en-US"/>
        </w:rPr>
        <w:t>the golden rule</w:t>
      </w:r>
      <w:r w:rsidR="00FF41C4" w:rsidRPr="00B53EFB">
        <w:rPr>
          <w:rFonts w:eastAsiaTheme="minorHAnsi"/>
          <w:lang w:val="en-US"/>
        </w:rPr>
        <w:t>’</w:t>
      </w:r>
      <w:r w:rsidRPr="00B53EFB">
        <w:rPr>
          <w:rFonts w:eastAsiaTheme="minorHAnsi"/>
          <w:lang w:val="en-US"/>
        </w:rPr>
        <w:t xml:space="preserve"> that do </w:t>
      </w:r>
      <w:r w:rsidR="00FF41C4" w:rsidRPr="00B53EFB">
        <w:rPr>
          <w:rFonts w:eastAsiaTheme="minorHAnsi"/>
          <w:lang w:val="en-US"/>
        </w:rPr>
        <w:t xml:space="preserve">not wish </w:t>
      </w:r>
      <w:r w:rsidRPr="00B53EFB">
        <w:rPr>
          <w:rFonts w:eastAsiaTheme="minorHAnsi"/>
          <w:lang w:val="en-US"/>
        </w:rPr>
        <w:t>for others</w:t>
      </w:r>
      <w:r w:rsidR="00FF41C4" w:rsidRPr="00B53EFB">
        <w:rPr>
          <w:rFonts w:eastAsiaTheme="minorHAnsi"/>
          <w:lang w:val="en-US"/>
        </w:rPr>
        <w:t xml:space="preserve"> what you will not </w:t>
      </w:r>
      <w:r w:rsidR="00A4525A" w:rsidRPr="00B53EFB">
        <w:rPr>
          <w:rFonts w:eastAsiaTheme="minorHAnsi"/>
          <w:lang w:val="en-US"/>
        </w:rPr>
        <w:t>want</w:t>
      </w:r>
      <w:r w:rsidR="00FF41C4" w:rsidRPr="00B53EFB">
        <w:rPr>
          <w:rFonts w:eastAsiaTheme="minorHAnsi"/>
          <w:lang w:val="en-US"/>
        </w:rPr>
        <w:t xml:space="preserve"> for yourself.</w:t>
      </w:r>
      <w:r w:rsidR="00990DB8" w:rsidRPr="00B53EFB">
        <w:rPr>
          <w:rFonts w:eastAsiaTheme="minorHAnsi"/>
          <w:lang w:val="en-US"/>
        </w:rPr>
        <w:t xml:space="preserve"> </w:t>
      </w:r>
      <w:r w:rsidR="00A4525A" w:rsidRPr="00B53EFB">
        <w:rPr>
          <w:rFonts w:eastAsiaTheme="minorHAnsi"/>
          <w:lang w:val="en-US"/>
        </w:rPr>
        <w:t>Eventually</w:t>
      </w:r>
      <w:r w:rsidR="00990DB8" w:rsidRPr="00B53EFB">
        <w:rPr>
          <w:rFonts w:eastAsiaTheme="minorHAnsi"/>
          <w:lang w:val="en-US"/>
        </w:rPr>
        <w:t xml:space="preserve">, the members of the society would </w:t>
      </w:r>
      <w:r w:rsidR="003D3D82" w:rsidRPr="00B53EFB">
        <w:rPr>
          <w:rFonts w:eastAsiaTheme="minorHAnsi"/>
          <w:lang w:val="en-US"/>
        </w:rPr>
        <w:t>arrive at what Rawls describes as the ‘common good</w:t>
      </w:r>
      <w:r w:rsidR="00F93DB8" w:rsidRPr="00B53EFB">
        <w:rPr>
          <w:rFonts w:eastAsiaTheme="minorHAnsi"/>
          <w:lang w:val="en-US"/>
        </w:rPr>
        <w:t xml:space="preserve">’ </w:t>
      </w:r>
      <w:r w:rsidR="00806D26" w:rsidRPr="00B53EFB">
        <w:rPr>
          <w:rFonts w:eastAsiaTheme="minorHAnsi"/>
          <w:lang w:val="en-US"/>
        </w:rPr>
        <w:t xml:space="preserve">by pitching in as sincerely as possible </w:t>
      </w:r>
      <w:r w:rsidR="00F93DB8" w:rsidRPr="00B53EFB">
        <w:rPr>
          <w:rFonts w:eastAsiaTheme="minorHAnsi"/>
          <w:lang w:val="en-US"/>
        </w:rPr>
        <w:fldChar w:fldCharType="begin"/>
      </w:r>
      <w:r w:rsidR="00F93DB8" w:rsidRPr="00B53EFB">
        <w:rPr>
          <w:rFonts w:eastAsiaTheme="minorHAnsi"/>
          <w:lang w:val="en-US"/>
        </w:rPr>
        <w:instrText xml:space="preserve"> ADDIN ZOTERO_ITEM CSL_CITATION {"citationID":"JDIhrWNT","properties":{"formattedCitation":"(Rawls, 1999)","plainCitation":"(Rawls, 1999)","noteIndex":0},"citationItems":[{"id":386,"uris":["http://zotero.org/users/9364462/items/9XXSGCED"],"itemData":{"id":386,"type":"book","call-number":"JC578 .R38 1999","edition":"Rev. ed","event-place":"Cambridge, Mass","ISBN":"978-0-674-00077-3","number-of-pages":"538","publisher":"Belknap Press of Harvard University Press","publisher-place":"Cambridge, Mass","source":"Library of Congress ISBN","title":"A theory of justice","author":[{"family":"Rawls","given":"John"}],"issued":{"date-parts":[["1999"]]}}}],"schema":"https://github.com/citation-style-language/schema/raw/master/csl-citation.json"} </w:instrText>
      </w:r>
      <w:r w:rsidR="00F93DB8" w:rsidRPr="00B53EFB">
        <w:rPr>
          <w:rFonts w:eastAsiaTheme="minorHAnsi"/>
          <w:lang w:val="en-US"/>
        </w:rPr>
        <w:fldChar w:fldCharType="separate"/>
      </w:r>
      <w:r w:rsidR="00F93DB8" w:rsidRPr="00B53EFB">
        <w:rPr>
          <w:rFonts w:eastAsiaTheme="minorHAnsi"/>
          <w:noProof/>
          <w:lang w:val="en-US"/>
        </w:rPr>
        <w:t>(Rawls, 1999)</w:t>
      </w:r>
      <w:r w:rsidR="00F93DB8" w:rsidRPr="00B53EFB">
        <w:rPr>
          <w:rFonts w:eastAsiaTheme="minorHAnsi"/>
          <w:lang w:val="en-US"/>
        </w:rPr>
        <w:fldChar w:fldCharType="end"/>
      </w:r>
      <w:r w:rsidR="00F93DB8" w:rsidRPr="00B53EFB">
        <w:rPr>
          <w:rFonts w:eastAsiaTheme="minorHAnsi"/>
          <w:lang w:val="en-US"/>
        </w:rPr>
        <w:t xml:space="preserve">. The evolving common good </w:t>
      </w:r>
      <w:r w:rsidR="00A4525A" w:rsidRPr="00B53EFB">
        <w:rPr>
          <w:rFonts w:eastAsiaTheme="minorHAnsi"/>
          <w:lang w:val="en-US"/>
        </w:rPr>
        <w:t>imbued both unifying</w:t>
      </w:r>
      <w:r w:rsidR="00963F5F" w:rsidRPr="00B53EFB">
        <w:rPr>
          <w:rFonts w:eastAsiaTheme="minorHAnsi"/>
          <w:lang w:val="en-US"/>
        </w:rPr>
        <w:t xml:space="preserve"> and differentiating the interests</w:t>
      </w:r>
      <w:r w:rsidR="000716DD" w:rsidRPr="00B53EFB">
        <w:rPr>
          <w:rFonts w:eastAsiaTheme="minorHAnsi"/>
          <w:lang w:val="en-US"/>
        </w:rPr>
        <w:t xml:space="preserve"> of the people of the society through whose labor the benefits are accrued </w:t>
      </w:r>
      <w:r w:rsidR="00963F5F" w:rsidRPr="00B53EFB">
        <w:rPr>
          <w:rFonts w:eastAsiaTheme="minorHAnsi"/>
          <w:lang w:val="en-US"/>
        </w:rPr>
        <w:t xml:space="preserve">in terms of its distribution. </w:t>
      </w:r>
    </w:p>
    <w:p w14:paraId="171D961B" w14:textId="0EDF78C1" w:rsidR="00656BF4" w:rsidRPr="00B53EFB" w:rsidRDefault="00963F5F" w:rsidP="007E7DC2">
      <w:pPr>
        <w:spacing w:line="360" w:lineRule="auto"/>
        <w:jc w:val="both"/>
        <w:rPr>
          <w:rFonts w:eastAsiaTheme="minorHAnsi"/>
          <w:lang w:val="en-US"/>
        </w:rPr>
      </w:pPr>
      <w:r w:rsidRPr="00B53EFB">
        <w:rPr>
          <w:rFonts w:eastAsiaTheme="minorHAnsi"/>
          <w:lang w:val="en-US"/>
        </w:rPr>
        <w:t xml:space="preserve">Rawls posits the need for principles </w:t>
      </w:r>
      <w:r w:rsidR="00A4525A" w:rsidRPr="00B53EFB">
        <w:rPr>
          <w:rFonts w:eastAsiaTheme="minorHAnsi"/>
          <w:lang w:val="en-US"/>
        </w:rPr>
        <w:t>to</w:t>
      </w:r>
      <w:r w:rsidRPr="00B53EFB">
        <w:rPr>
          <w:rFonts w:eastAsiaTheme="minorHAnsi"/>
          <w:lang w:val="en-US"/>
        </w:rPr>
        <w:t xml:space="preserve"> negotiate how</w:t>
      </w:r>
      <w:r w:rsidR="00F93DB8" w:rsidRPr="00B53EFB">
        <w:rPr>
          <w:rFonts w:eastAsiaTheme="minorHAnsi"/>
          <w:lang w:val="en-US"/>
        </w:rPr>
        <w:t xml:space="preserve"> “…the benefits and burdens of social cooperation…” </w:t>
      </w:r>
      <w:r w:rsidR="00F93DB8" w:rsidRPr="00B53EFB">
        <w:rPr>
          <w:rFonts w:eastAsiaTheme="minorHAnsi"/>
          <w:lang w:val="en-US"/>
        </w:rPr>
        <w:fldChar w:fldCharType="begin"/>
      </w:r>
      <w:r w:rsidR="00F93DB8" w:rsidRPr="00B53EFB">
        <w:rPr>
          <w:rFonts w:eastAsiaTheme="minorHAnsi"/>
          <w:lang w:val="en-US"/>
        </w:rPr>
        <w:instrText xml:space="preserve"> ADDIN ZOTERO_ITEM CSL_CITATION {"citationID":"bw7XWB4x","properties":{"formattedCitation":"(Rawls, 1999)","plainCitation":"(Rawls, 1999)","noteIndex":0},"citationItems":[{"id":386,"uris":["http://zotero.org/users/9364462/items/9XXSGCED"],"itemData":{"id":386,"type":"book","call-number":"JC578 .R38 1999","edition":"Rev. ed","event-place":"Cambridge, Mass","ISBN":"978-0-674-00077-3","number-of-pages":"538","publisher":"Belknap Press of Harvard University Press","publisher-place":"Cambridge, Mass","source":"Library of Congress ISBN","title":"A theory of justice","author":[{"family":"Rawls","given":"John"}],"issued":{"date-parts":[["1999"]]}}}],"schema":"https://github.com/citation-style-language/schema/raw/master/csl-citation.json"} </w:instrText>
      </w:r>
      <w:r w:rsidR="00F93DB8" w:rsidRPr="00B53EFB">
        <w:rPr>
          <w:rFonts w:eastAsiaTheme="minorHAnsi"/>
          <w:lang w:val="en-US"/>
        </w:rPr>
        <w:fldChar w:fldCharType="separate"/>
      </w:r>
      <w:r w:rsidR="00F93DB8" w:rsidRPr="00B53EFB">
        <w:rPr>
          <w:rFonts w:eastAsiaTheme="minorHAnsi"/>
          <w:noProof/>
          <w:lang w:val="en-US"/>
        </w:rPr>
        <w:t>(Rawls, 1999)</w:t>
      </w:r>
      <w:r w:rsidR="00F93DB8" w:rsidRPr="00B53EFB">
        <w:rPr>
          <w:rFonts w:eastAsiaTheme="minorHAnsi"/>
          <w:lang w:val="en-US"/>
        </w:rPr>
        <w:fldChar w:fldCharType="end"/>
      </w:r>
      <w:r w:rsidRPr="00B53EFB">
        <w:rPr>
          <w:rFonts w:eastAsiaTheme="minorHAnsi"/>
          <w:lang w:val="en-US"/>
        </w:rPr>
        <w:t xml:space="preserve"> </w:t>
      </w:r>
      <w:r w:rsidR="003E05D6" w:rsidRPr="00B53EFB">
        <w:rPr>
          <w:rFonts w:eastAsiaTheme="minorHAnsi"/>
          <w:lang w:val="en-US"/>
        </w:rPr>
        <w:t xml:space="preserve">is </w:t>
      </w:r>
      <w:r w:rsidRPr="00B53EFB">
        <w:rPr>
          <w:rFonts w:eastAsiaTheme="minorHAnsi"/>
          <w:lang w:val="en-US"/>
        </w:rPr>
        <w:t xml:space="preserve">to be shared. </w:t>
      </w:r>
      <w:r w:rsidR="00715E6B" w:rsidRPr="00B53EFB">
        <w:rPr>
          <w:rFonts w:eastAsiaTheme="minorHAnsi"/>
          <w:lang w:val="en-US"/>
        </w:rPr>
        <w:t xml:space="preserve">Within this context, Rawls believed there would emerge a society whose principles of justice would be determined by the nature of its institutions since the structure of such institutions influences the nature of social and economic inequalities </w:t>
      </w:r>
      <w:r w:rsidR="00715E6B" w:rsidRPr="00B53EFB">
        <w:rPr>
          <w:rFonts w:eastAsiaTheme="minorHAnsi"/>
          <w:lang w:val="en-US"/>
        </w:rPr>
        <w:fldChar w:fldCharType="begin"/>
      </w:r>
      <w:r w:rsidR="00715E6B" w:rsidRPr="00B53EFB">
        <w:rPr>
          <w:rFonts w:eastAsiaTheme="minorHAnsi"/>
          <w:lang w:val="en-US"/>
        </w:rPr>
        <w:instrText xml:space="preserve"> ADDIN ZOTERO_ITEM CSL_CITATION {"citationID":"ycLIDJFU","properties":{"formattedCitation":"(Rawls &amp; Kelly, 2001)","plainCitation":"(Rawls &amp; Kelly, 2001)","noteIndex":0},"citationItems":[{"id":389,"uris":["http://zotero.org/users/9364462/items/JKUFMX7X"],"itemData":{"id":389,"type":"book","call-number":"JC578 .R3693 2001","event-place":"Cambridge, Mass","ISBN":"978-0-674-00510-5","number-of-pages":"214","publisher":"Harvard University Press","publisher-place":"Cambridge, Mass","source":"Library of Congress ISBN","title":"Justice as fairness: a restatement","title-short":"Justice as fairness","author":[{"family":"Rawls","given":"John"},{"family":"Kelly","given":"Erin"}],"issued":{"date-parts":[["2001"]]}}}],"schema":"https://github.com/citation-style-language/schema/raw/master/csl-citation.json"} </w:instrText>
      </w:r>
      <w:r w:rsidR="00715E6B" w:rsidRPr="00B53EFB">
        <w:rPr>
          <w:rFonts w:eastAsiaTheme="minorHAnsi"/>
          <w:lang w:val="en-US"/>
        </w:rPr>
        <w:fldChar w:fldCharType="separate"/>
      </w:r>
      <w:r w:rsidR="00715E6B" w:rsidRPr="00B53EFB">
        <w:rPr>
          <w:rFonts w:eastAsiaTheme="minorHAnsi"/>
          <w:noProof/>
          <w:lang w:val="en-US"/>
        </w:rPr>
        <w:t>(Rawls &amp; Kelly, 2001)</w:t>
      </w:r>
      <w:r w:rsidR="00715E6B" w:rsidRPr="00B53EFB">
        <w:rPr>
          <w:rFonts w:eastAsiaTheme="minorHAnsi"/>
          <w:lang w:val="en-US"/>
        </w:rPr>
        <w:fldChar w:fldCharType="end"/>
      </w:r>
      <w:r w:rsidR="00990DB8" w:rsidRPr="00B53EFB">
        <w:rPr>
          <w:rFonts w:eastAsiaTheme="minorHAnsi"/>
          <w:lang w:val="en-US"/>
        </w:rPr>
        <w:t xml:space="preserve">. </w:t>
      </w:r>
      <w:r w:rsidRPr="00B53EFB">
        <w:rPr>
          <w:rFonts w:eastAsiaTheme="minorHAnsi"/>
          <w:lang w:val="en-US"/>
        </w:rPr>
        <w:t xml:space="preserve">These principles would be the principles of ‘social justice’ </w:t>
      </w:r>
      <w:r w:rsidRPr="00B53EFB">
        <w:rPr>
          <w:rFonts w:eastAsiaTheme="minorHAnsi"/>
          <w:lang w:val="en-US"/>
        </w:rPr>
        <w:fldChar w:fldCharType="begin"/>
      </w:r>
      <w:r w:rsidRPr="00B53EFB">
        <w:rPr>
          <w:rFonts w:eastAsiaTheme="minorHAnsi"/>
          <w:lang w:val="en-US"/>
        </w:rPr>
        <w:instrText xml:space="preserve"> ADDIN ZOTERO_ITEM CSL_CITATION {"citationID":"pVkYCUpg","properties":{"formattedCitation":"(Rawls, 1999)","plainCitation":"(Rawls, 1999)","noteIndex":0},"citationItems":[{"id":386,"uris":["http://zotero.org/users/9364462/items/9XXSGCED"],"itemData":{"id":386,"type":"book","call-number":"JC578 .R38 1999","edition":"Rev. ed","event-place":"Cambridge, Mass","ISBN":"978-0-674-00077-3","number-of-pages":"538","publisher":"Belknap Press of Harvard University Press","publisher-place":"Cambridge, Mass","source":"Library of Congress ISBN","title":"A theory of justice","author":[{"family":"Rawls","given":"John"}],"issued":{"date-parts":[["1999"]]}}}],"schema":"https://github.com/citation-style-language/schema/raw/master/csl-citation.json"} </w:instrText>
      </w:r>
      <w:r w:rsidRPr="00B53EFB">
        <w:rPr>
          <w:rFonts w:eastAsiaTheme="minorHAnsi"/>
          <w:lang w:val="en-US"/>
        </w:rPr>
        <w:fldChar w:fldCharType="separate"/>
      </w:r>
      <w:r w:rsidRPr="00B53EFB">
        <w:rPr>
          <w:rFonts w:eastAsiaTheme="minorHAnsi"/>
          <w:noProof/>
          <w:lang w:val="en-US"/>
        </w:rPr>
        <w:t>(Rawls, 1999)</w:t>
      </w:r>
      <w:r w:rsidRPr="00B53EFB">
        <w:rPr>
          <w:rFonts w:eastAsiaTheme="minorHAnsi"/>
          <w:lang w:val="en-US"/>
        </w:rPr>
        <w:fldChar w:fldCharType="end"/>
      </w:r>
      <w:r w:rsidRPr="00B53EFB">
        <w:rPr>
          <w:rFonts w:eastAsiaTheme="minorHAnsi"/>
          <w:lang w:val="en-US"/>
        </w:rPr>
        <w:t>.</w:t>
      </w:r>
      <w:r w:rsidR="000716DD" w:rsidRPr="00B53EFB">
        <w:rPr>
          <w:rFonts w:eastAsiaTheme="minorHAnsi"/>
          <w:lang w:val="en-US"/>
        </w:rPr>
        <w:t xml:space="preserve"> Essentially, in Rawls's </w:t>
      </w:r>
      <w:r w:rsidR="00A4525A" w:rsidRPr="00B53EFB">
        <w:rPr>
          <w:rFonts w:eastAsiaTheme="minorHAnsi"/>
          <w:lang w:val="en-US"/>
        </w:rPr>
        <w:t>imagination</w:t>
      </w:r>
      <w:r w:rsidR="000716DD" w:rsidRPr="00B53EFB">
        <w:rPr>
          <w:rFonts w:eastAsiaTheme="minorHAnsi"/>
          <w:lang w:val="en-US"/>
        </w:rPr>
        <w:t xml:space="preserve"> of a just society, the fair distribution mechanisms of a society would determine its commitments to the course of social justice. </w:t>
      </w:r>
      <w:r w:rsidR="00336960" w:rsidRPr="00B53EFB">
        <w:rPr>
          <w:rFonts w:eastAsiaTheme="minorHAnsi"/>
          <w:lang w:val="en-US"/>
        </w:rPr>
        <w:t>In this regard</w:t>
      </w:r>
      <w:r w:rsidR="007F6C1C" w:rsidRPr="00B53EFB">
        <w:rPr>
          <w:rFonts w:eastAsiaTheme="minorHAnsi"/>
          <w:lang w:val="en-US"/>
        </w:rPr>
        <w:t>,</w:t>
      </w:r>
      <w:r w:rsidR="00336960" w:rsidRPr="00B53EFB">
        <w:rPr>
          <w:rFonts w:eastAsiaTheme="minorHAnsi"/>
          <w:lang w:val="en-US"/>
        </w:rPr>
        <w:t xml:space="preserve"> </w:t>
      </w:r>
      <w:r w:rsidR="005804AC" w:rsidRPr="00B53EFB">
        <w:rPr>
          <w:rFonts w:eastAsiaTheme="minorHAnsi"/>
          <w:lang w:val="en-US"/>
        </w:rPr>
        <w:t>Rawls'</w:t>
      </w:r>
      <w:r w:rsidR="00336960" w:rsidRPr="00B53EFB">
        <w:rPr>
          <w:rFonts w:eastAsiaTheme="minorHAnsi"/>
          <w:lang w:val="en-US"/>
        </w:rPr>
        <w:t xml:space="preserve"> principles of justice are: </w:t>
      </w:r>
    </w:p>
    <w:p w14:paraId="00F0FF41" w14:textId="0247E874" w:rsidR="007F6C1C" w:rsidRPr="00B53EFB" w:rsidRDefault="007F6C1C" w:rsidP="005804AC">
      <w:pPr>
        <w:ind w:left="567" w:right="567"/>
        <w:jc w:val="both"/>
        <w:rPr>
          <w:rFonts w:eastAsiaTheme="minorHAnsi"/>
          <w:lang w:val="en-US"/>
        </w:rPr>
      </w:pPr>
      <w:r w:rsidRPr="00B53EFB">
        <w:rPr>
          <w:rFonts w:eastAsiaTheme="minorHAnsi"/>
          <w:lang w:val="en-US"/>
        </w:rPr>
        <w:t>“</w:t>
      </w:r>
      <w:r w:rsidRPr="00B53EFB">
        <w:t>(a) Each person has the same indefeasible claim to a fully adequate scheme of equal basic liberties, which scheme is compatible with the same scheme of liberties for all; and</w:t>
      </w:r>
    </w:p>
    <w:p w14:paraId="71AF5FA5" w14:textId="41E24708" w:rsidR="000716DD" w:rsidRPr="00B53EFB" w:rsidRDefault="007F6C1C" w:rsidP="005804AC">
      <w:pPr>
        <w:ind w:left="567" w:right="567"/>
        <w:jc w:val="both"/>
      </w:pPr>
      <w:r w:rsidRPr="00B53EFB">
        <w:t xml:space="preserve">Social and economic inequalities are to </w:t>
      </w:r>
      <w:r w:rsidR="005804AC" w:rsidRPr="00B53EFB">
        <w:t>satisfy two conditions: first, they are to be attached to offices and positions open to all under conditions of fair equality of opportunity, and second, they are to be to the greatest benefit of the least-advantaged members of society</w:t>
      </w:r>
      <w:r w:rsidRPr="00B53EFB">
        <w:t xml:space="preserve"> (the difference principle)."</w:t>
      </w:r>
      <w:r w:rsidR="003E05D6" w:rsidRPr="00B53EFB">
        <w:t xml:space="preserve"> </w:t>
      </w:r>
      <w:r w:rsidR="003E05D6" w:rsidRPr="00B53EFB">
        <w:fldChar w:fldCharType="begin"/>
      </w:r>
      <w:r w:rsidR="003E05D6" w:rsidRPr="00B53EFB">
        <w:instrText xml:space="preserve"> ADDIN ZOTERO_ITEM CSL_CITATION {"citationID":"oumhcwyB","properties":{"formattedCitation":"(Rawls &amp; Kelly, 2001, p. 40)","plainCitation":"(Rawls &amp; Kelly, 2001, p. 40)","noteIndex":0},"citationItems":[{"id":389,"uris":["http://zotero.org/users/9364462/items/JKUFMX7X"],"itemData":{"id":389,"type":"book","call-number":"JC578 .R3693 2001","event-place":"Cambridge, Mass","ISBN":"978-0-674-00510-5","number-of-pages":"214","publisher":"Harvard University Press","publisher-place":"Cambridge, Mass","source":"Library of Congress ISBN","title":"Justice as fairness: a restatement","title-short":"Justice as fairness","author":[{"family":"Rawls","given":"John"},{"family":"Kelly","given":"Erin"}],"issued":{"date-parts":[["2001"]]}},"locator":"40","label":"page"}],"schema":"https://github.com/citation-style-language/schema/raw/master/csl-citation.json"} </w:instrText>
      </w:r>
      <w:r w:rsidR="003E05D6" w:rsidRPr="00B53EFB">
        <w:fldChar w:fldCharType="separate"/>
      </w:r>
      <w:r w:rsidR="003E05D6" w:rsidRPr="00B53EFB">
        <w:rPr>
          <w:noProof/>
        </w:rPr>
        <w:t>(Rawls &amp; Kelly, 2001, p. 40)</w:t>
      </w:r>
      <w:r w:rsidR="003E05D6" w:rsidRPr="00B53EFB">
        <w:fldChar w:fldCharType="end"/>
      </w:r>
      <w:r w:rsidR="003E05D6" w:rsidRPr="00B53EFB">
        <w:t xml:space="preserve">. </w:t>
      </w:r>
    </w:p>
    <w:p w14:paraId="24F7706C" w14:textId="77777777" w:rsidR="005804AC" w:rsidRPr="00B53EFB" w:rsidRDefault="005804AC" w:rsidP="005804AC">
      <w:pPr>
        <w:ind w:left="567" w:right="567"/>
        <w:jc w:val="both"/>
      </w:pPr>
    </w:p>
    <w:p w14:paraId="4AADCE28" w14:textId="2E28448E" w:rsidR="007F6C1C" w:rsidRPr="00B53EFB" w:rsidRDefault="006961F4" w:rsidP="007E7DC2">
      <w:pPr>
        <w:spacing w:line="360" w:lineRule="auto"/>
        <w:jc w:val="both"/>
      </w:pPr>
      <w:r w:rsidRPr="00B53EFB">
        <w:t>As would have been observed, the primary concern in Rawls' theory of justice.is to “…specify the basic rights and liberties and to regulate social and economic inequalities in citizens’ prospects of a complete life”</w:t>
      </w:r>
      <w:r w:rsidR="005804AC" w:rsidRPr="00B53EFB">
        <w:t xml:space="preserve"> </w:t>
      </w:r>
      <w:r w:rsidR="005804AC" w:rsidRPr="00B53EFB">
        <w:fldChar w:fldCharType="begin"/>
      </w:r>
      <w:r w:rsidR="005804AC" w:rsidRPr="00B53EFB">
        <w:instrText xml:space="preserve"> ADDIN ZOTERO_ITEM CSL_CITATION {"citationID":"mjgBzitB","properties":{"formattedCitation":"(Rawls &amp; Kelly, 2001)","plainCitation":"(Rawls &amp; Kelly, 2001)","noteIndex":0},"citationItems":[{"id":389,"uris":["http://zotero.org/users/9364462/items/JKUFMX7X"],"itemData":{"id":389,"type":"book","call-number":"JC578 .R3693 2001","event-place":"Cambridge, Mass","ISBN":"978-0-674-00510-5","number-of-pages":"214","publisher":"Harvard University Press","publisher-place":"Cambridge, Mass","source":"Library of Congress ISBN","title":"Justice as fairness: a restatement","title-short":"Justice as fairness","author":[{"family":"Rawls","given":"John"},{"family":"Kelly","given":"Erin"}],"issued":{"date-parts":[["2001"]]}}}],"schema":"https://github.com/citation-style-language/schema/raw/master/csl-citation.json"} </w:instrText>
      </w:r>
      <w:r w:rsidR="005804AC" w:rsidRPr="00B53EFB">
        <w:fldChar w:fldCharType="separate"/>
      </w:r>
      <w:r w:rsidR="005804AC" w:rsidRPr="00B53EFB">
        <w:rPr>
          <w:noProof/>
        </w:rPr>
        <w:t>(Rawls &amp; Kelly, 2001)</w:t>
      </w:r>
      <w:r w:rsidR="005804AC" w:rsidRPr="00B53EFB">
        <w:fldChar w:fldCharType="end"/>
      </w:r>
      <w:r w:rsidR="005804AC" w:rsidRPr="00B53EFB">
        <w:t xml:space="preserve">.  Equality in life prospects among indigenes of a given community is considered an ideal state of society in Rawls’ view, and inequality is a problem to be dealt with within the ambit of the principles of justice. </w:t>
      </w:r>
    </w:p>
    <w:p w14:paraId="0DB48321" w14:textId="3D5AB3E2" w:rsidR="006D6095" w:rsidRPr="00B53EFB" w:rsidRDefault="0009519F" w:rsidP="007E7DC2">
      <w:pPr>
        <w:spacing w:line="360" w:lineRule="auto"/>
        <w:jc w:val="both"/>
      </w:pPr>
      <w:r w:rsidRPr="00B53EFB">
        <w:rPr>
          <w:rFonts w:eastAsiaTheme="minorHAnsi"/>
          <w:lang w:val="en-US"/>
        </w:rPr>
        <w:t>Another</w:t>
      </w:r>
      <w:r w:rsidR="000716DD" w:rsidRPr="00B53EFB">
        <w:rPr>
          <w:rFonts w:eastAsiaTheme="minorHAnsi"/>
          <w:lang w:val="en-US"/>
        </w:rPr>
        <w:t xml:space="preserve"> </w:t>
      </w:r>
      <w:r w:rsidR="00A4525A" w:rsidRPr="00B53EFB">
        <w:rPr>
          <w:rFonts w:eastAsiaTheme="minorHAnsi"/>
          <w:lang w:val="en-US"/>
        </w:rPr>
        <w:t>vital</w:t>
      </w:r>
      <w:r w:rsidRPr="00B53EFB">
        <w:rPr>
          <w:rFonts w:eastAsiaTheme="minorHAnsi"/>
          <w:lang w:val="en-US"/>
        </w:rPr>
        <w:t xml:space="preserve"> </w:t>
      </w:r>
      <w:r w:rsidR="00E70EC4" w:rsidRPr="00B53EFB">
        <w:rPr>
          <w:rFonts w:eastAsiaTheme="minorHAnsi"/>
          <w:lang w:val="en-US"/>
        </w:rPr>
        <w:t xml:space="preserve">contribution to </w:t>
      </w:r>
      <w:r w:rsidR="00B6082D" w:rsidRPr="00B53EFB">
        <w:rPr>
          <w:rFonts w:eastAsiaTheme="minorHAnsi"/>
          <w:lang w:val="en-US"/>
        </w:rPr>
        <w:t>social</w:t>
      </w:r>
      <w:r w:rsidR="00E70EC4" w:rsidRPr="00B53EFB">
        <w:rPr>
          <w:rFonts w:eastAsiaTheme="minorHAnsi"/>
          <w:lang w:val="en-US"/>
        </w:rPr>
        <w:t xml:space="preserve"> justice as regards </w:t>
      </w:r>
      <w:r w:rsidR="00B6082D" w:rsidRPr="00B53EFB">
        <w:rPr>
          <w:rFonts w:eastAsiaTheme="minorHAnsi"/>
          <w:lang w:val="en-US"/>
        </w:rPr>
        <w:t>welfare emanates from the German minister of interior since 2021, Nancy Fraser. In her conference paper titled ‘</w:t>
      </w:r>
      <w:r w:rsidR="00B6082D" w:rsidRPr="00B53EFB">
        <w:t>Social Justice in the Knowledge Society: Redistribution, Recognition, and Participation</w:t>
      </w:r>
      <w:r w:rsidR="00A4525A" w:rsidRPr="00B53EFB">
        <w:t>,’</w:t>
      </w:r>
      <w:r w:rsidR="00B6082D" w:rsidRPr="00B53EFB">
        <w:t xml:space="preserve"> she sought briefly to narrate the evolution of the social justice concept and the progression of its discourse vis a vis </w:t>
      </w:r>
      <w:r w:rsidR="003576CD" w:rsidRPr="00B53EFB">
        <w:t xml:space="preserve">the phases of the </w:t>
      </w:r>
      <w:r w:rsidR="00B6082D" w:rsidRPr="00B53EFB">
        <w:t xml:space="preserve">industrial developments of the world economy </w:t>
      </w:r>
      <w:r w:rsidR="00B6082D" w:rsidRPr="00B53EFB">
        <w:fldChar w:fldCharType="begin"/>
      </w:r>
      <w:r w:rsidR="00B6082D" w:rsidRPr="00B53EFB">
        <w:instrText xml:space="preserve"> ADDIN ZOTERO_ITEM CSL_CITATION {"citationID":"pwRRG7Aq","properties":{"formattedCitation":"(Fraser, 2001)","plainCitation":"(Fraser, 2001)","noteIndex":0},"citationItems":[{"id":398,"uris":["http://zotero.org/users/9364462/items/9H9N5NZA"],"itemData":{"id":398,"type":"paper-conference","container-title":"Gut zu Wissen conference paper, Heinrich Böll Stiftung","page":"1-13","title":"Social justice in the knowledge society: Redistribution, recognition, and participation","volume":"5","author":[{"family":"Fraser","given":"Nancy"}],"issued":{"date-parts":[["2001"]]}}}],"schema":"https://github.com/citation-style-language/schema/raw/master/csl-citation.json"} </w:instrText>
      </w:r>
      <w:r w:rsidR="00B6082D" w:rsidRPr="00B53EFB">
        <w:fldChar w:fldCharType="separate"/>
      </w:r>
      <w:r w:rsidR="00B6082D" w:rsidRPr="00B53EFB">
        <w:rPr>
          <w:noProof/>
        </w:rPr>
        <w:t>(Fraser, 2001)</w:t>
      </w:r>
      <w:r w:rsidR="00B6082D" w:rsidRPr="00B53EFB">
        <w:fldChar w:fldCharType="end"/>
      </w:r>
      <w:r w:rsidR="00B6082D" w:rsidRPr="00B53EFB">
        <w:t xml:space="preserve">. </w:t>
      </w:r>
      <w:del w:id="12" w:author="Microsoft Office User" w:date="2024-05-10T15:04:00Z">
        <w:r w:rsidR="00DC0151" w:rsidRPr="00B53EFB" w:rsidDel="00DA59C9">
          <w:delText>Nancy</w:delText>
        </w:r>
        <w:r w:rsidR="00B6082D" w:rsidRPr="00B53EFB" w:rsidDel="00DA59C9">
          <w:delText xml:space="preserve"> </w:delText>
        </w:r>
      </w:del>
      <w:ins w:id="13" w:author="Microsoft Office User" w:date="2024-05-10T15:04:00Z">
        <w:r w:rsidR="00DA59C9">
          <w:rPr>
            <w:lang w:val="tr-TR"/>
          </w:rPr>
          <w:t>Fraser</w:t>
        </w:r>
        <w:r w:rsidR="00DA59C9" w:rsidRPr="00B53EFB">
          <w:t xml:space="preserve"> </w:t>
        </w:r>
      </w:ins>
      <w:r w:rsidR="00B6082D" w:rsidRPr="00B53EFB">
        <w:t xml:space="preserve">sought to show </w:t>
      </w:r>
      <w:r w:rsidR="00762046" w:rsidRPr="00B53EFB">
        <w:t xml:space="preserve">an unhealthy </w:t>
      </w:r>
      <w:r w:rsidR="00B6082D" w:rsidRPr="00B53EFB">
        <w:t xml:space="preserve">transition from </w:t>
      </w:r>
      <w:r w:rsidR="00DC0151" w:rsidRPr="00B53EFB">
        <w:t>redistribution politics to the politics of recognition</w:t>
      </w:r>
      <w:r w:rsidR="00762046" w:rsidRPr="00B53EFB">
        <w:t xml:space="preserve">, which </w:t>
      </w:r>
      <w:r w:rsidR="00762046" w:rsidRPr="00B53EFB">
        <w:lastRenderedPageBreak/>
        <w:t>she termed the displacement of redistribution (Fraser, 2001). The</w:t>
      </w:r>
      <w:r w:rsidR="00DC0151" w:rsidRPr="00B53EFB">
        <w:t xml:space="preserve"> gamut of </w:t>
      </w:r>
      <w:r w:rsidR="00762046" w:rsidRPr="00B53EFB">
        <w:t>her bifocal</w:t>
      </w:r>
      <w:r w:rsidR="00DC0151" w:rsidRPr="00B53EFB">
        <w:t xml:space="preserve"> approach </w:t>
      </w:r>
      <w:r w:rsidR="00762046" w:rsidRPr="00B53EFB">
        <w:t xml:space="preserve">of considering justice along redistribution and recognition </w:t>
      </w:r>
      <w:r w:rsidR="00DC0151" w:rsidRPr="00B53EFB">
        <w:t xml:space="preserve">presents a powerful tool for </w:t>
      </w:r>
      <w:r w:rsidR="00001FB7" w:rsidRPr="00B53EFB">
        <w:t>analyzing</w:t>
      </w:r>
      <w:r w:rsidR="00DC0151" w:rsidRPr="00B53EFB">
        <w:t xml:space="preserve"> social justice and we</w:t>
      </w:r>
      <w:r w:rsidR="00E20366" w:rsidRPr="00B53EFB">
        <w:t>ll-being</w:t>
      </w:r>
      <w:r w:rsidR="00DC0151" w:rsidRPr="00B53EFB">
        <w:t>.</w:t>
      </w:r>
      <w:r w:rsidR="00762046" w:rsidRPr="00B53EFB">
        <w:t xml:space="preserve"> </w:t>
      </w:r>
      <w:r w:rsidR="00001FB7" w:rsidRPr="00B53EFB">
        <w:t>To</w:t>
      </w:r>
      <w:r w:rsidR="00762046" w:rsidRPr="00B53EFB">
        <w:t xml:space="preserve"> achieve this duality in the conception of justice, Nancy proposed the ‘parity of participation’ principle. </w:t>
      </w:r>
      <w:r w:rsidR="002F4DE2" w:rsidRPr="00B53EFB">
        <w:t xml:space="preserve">This principle maintains that “justice requires social arrangements that permit all (adult) members of society to interact with one another as </w:t>
      </w:r>
      <w:r w:rsidR="0062591C" w:rsidRPr="00B53EFB">
        <w:t xml:space="preserve">peers” </w:t>
      </w:r>
      <w:r w:rsidR="0062591C" w:rsidRPr="00B53EFB">
        <w:fldChar w:fldCharType="begin"/>
      </w:r>
      <w:r w:rsidR="003E05D6" w:rsidRPr="00B53EFB">
        <w:instrText xml:space="preserve"> ADDIN ZOTERO_ITEM CSL_CITATION {"citationID":"SKoovrhE","properties":{"formattedCitation":"(Fraser, 2001)","plainCitation":"(Fraser, 2001)","dontUpdate":true,"noteIndex":0},"citationItems":[{"id":398,"uris":["http://zotero.org/users/9364462/items/9H9N5NZA"],"itemData":{"id":398,"type":"paper-conference","container-title":"Gut zu Wissen conference paper, Heinrich Böll Stiftung","page":"1-13","title":"Social justice in the knowledge society: Redistribution, recognition, and participation","volume":"5","author":[{"family":"Fraser","given":"Nancy"}],"issued":{"date-parts":[["2001"]]}}}],"schema":"https://github.com/citation-style-language/schema/raw/master/csl-citation.json"} </w:instrText>
      </w:r>
      <w:r w:rsidR="0062591C" w:rsidRPr="00B53EFB">
        <w:fldChar w:fldCharType="separate"/>
      </w:r>
      <w:r w:rsidR="0062591C" w:rsidRPr="00B53EFB">
        <w:rPr>
          <w:noProof/>
        </w:rPr>
        <w:t>(Fraser, 2001</w:t>
      </w:r>
      <w:r w:rsidR="006D6095" w:rsidRPr="00B53EFB">
        <w:rPr>
          <w:noProof/>
        </w:rPr>
        <w:t>, p.6</w:t>
      </w:r>
      <w:r w:rsidR="0062591C" w:rsidRPr="00B53EFB">
        <w:rPr>
          <w:noProof/>
        </w:rPr>
        <w:t>)</w:t>
      </w:r>
      <w:r w:rsidR="0062591C" w:rsidRPr="00B53EFB">
        <w:fldChar w:fldCharType="end"/>
      </w:r>
      <w:r w:rsidR="00743534" w:rsidRPr="00B53EFB">
        <w:t xml:space="preserve">. </w:t>
      </w:r>
      <w:r w:rsidR="008B2CE9" w:rsidRPr="00B53EFB">
        <w:t xml:space="preserve">This principle can be likened to </w:t>
      </w:r>
      <w:r w:rsidR="00F77B18" w:rsidRPr="00B53EFB">
        <w:t>Rawls's ‘veil of ignorance</w:t>
      </w:r>
      <w:r w:rsidR="00476F9C" w:rsidRPr="00B53EFB">
        <w:t>,’</w:t>
      </w:r>
      <w:r w:rsidR="00F77B18" w:rsidRPr="00B53EFB">
        <w:t xml:space="preserve"> which allowed for equal participation without recourse to any sense of obligation to any superior individual or group but motivated only by the quest for the ideals of justice. </w:t>
      </w:r>
    </w:p>
    <w:p w14:paraId="209FEA6C" w14:textId="4BAEE3B1" w:rsidR="00E209F7" w:rsidRPr="00B53EFB" w:rsidRDefault="006D6095" w:rsidP="007E7DC2">
      <w:pPr>
        <w:spacing w:line="360" w:lineRule="auto"/>
        <w:jc w:val="both"/>
      </w:pPr>
      <w:r w:rsidRPr="00B53EFB">
        <w:t xml:space="preserve">Nancy’s theory recognizes the contemporary eminence of distributive justice and the emerging eminence of recognitional justice in the knowledge society. </w:t>
      </w:r>
      <w:r w:rsidR="008B2CE9" w:rsidRPr="00B53EFB">
        <w:t xml:space="preserve">She does this by expanding the </w:t>
      </w:r>
      <w:r w:rsidR="0047133B" w:rsidRPr="00B53EFB">
        <w:t>distribution concept</w:t>
      </w:r>
      <w:r w:rsidR="008B2CE9" w:rsidRPr="00B53EFB">
        <w:t xml:space="preserve"> to its injustice form</w:t>
      </w:r>
      <w:r w:rsidR="00F77B18" w:rsidRPr="00B53EFB">
        <w:t>, maldistribution, which “broadly encompasses</w:t>
      </w:r>
      <w:r w:rsidR="008B2CE9" w:rsidRPr="00B53EFB">
        <w:t xml:space="preserve"> not only income inequality but also exploitation, deprivation, and marginalization or exclusion from labor markets” </w:t>
      </w:r>
      <w:r w:rsidR="00F77B18" w:rsidRPr="00B53EFB">
        <w:fldChar w:fldCharType="begin"/>
      </w:r>
      <w:r w:rsidR="003E05D6" w:rsidRPr="00B53EFB">
        <w:instrText xml:space="preserve"> ADDIN ZOTERO_ITEM CSL_CITATION {"citationID":"1MRAduWD","properties":{"formattedCitation":"(Fraser, 2001)","plainCitation":"(Fraser, 2001)","dontUpdate":true,"noteIndex":0},"citationItems":[{"id":398,"uris":["http://zotero.org/users/9364462/items/9H9N5NZA"],"itemData":{"id":398,"type":"paper-conference","container-title":"Gut zu Wissen conference paper, Heinrich Böll Stiftung","page":"1-13","title":"Social justice in the knowledge society: Redistribution, recognition, and participation","volume":"5","author":[{"family":"Fraser","given":"Nancy"}],"issued":{"date-parts":[["2001"]]}}}],"schema":"https://github.com/citation-style-language/schema/raw/master/csl-citation.json"} </w:instrText>
      </w:r>
      <w:r w:rsidR="00F77B18" w:rsidRPr="00B53EFB">
        <w:fldChar w:fldCharType="separate"/>
      </w:r>
      <w:r w:rsidR="00F77B18" w:rsidRPr="00B53EFB">
        <w:rPr>
          <w:noProof/>
        </w:rPr>
        <w:t>(Fraser, 2001, p.5)</w:t>
      </w:r>
      <w:r w:rsidR="00F77B18" w:rsidRPr="00B53EFB">
        <w:fldChar w:fldCharType="end"/>
      </w:r>
      <w:r w:rsidR="008B2CE9" w:rsidRPr="00B53EFB">
        <w:t xml:space="preserve">.  On the other hand, she expanded </w:t>
      </w:r>
      <w:r w:rsidR="00F77B18" w:rsidRPr="00B53EFB">
        <w:t>recognition</w:t>
      </w:r>
      <w:r w:rsidR="008B2CE9" w:rsidRPr="00B53EFB">
        <w:t xml:space="preserve"> to its injustice counterpart</w:t>
      </w:r>
      <w:r w:rsidR="00E209F7" w:rsidRPr="00B53EFB">
        <w:t>, misrecognition,</w:t>
      </w:r>
      <w:r w:rsidR="008B2CE9" w:rsidRPr="00B53EFB">
        <w:t xml:space="preserve"> “which must also be broadly understood to encompass cultural domination, nonrecognition, and disrespect”</w:t>
      </w:r>
      <w:r w:rsidR="00F77B18" w:rsidRPr="00B53EFB">
        <w:t xml:space="preserve"> </w:t>
      </w:r>
      <w:r w:rsidR="00F77B18" w:rsidRPr="00B53EFB">
        <w:fldChar w:fldCharType="begin"/>
      </w:r>
      <w:r w:rsidR="00F77B18" w:rsidRPr="00B53EFB">
        <w:instrText xml:space="preserve"> ADDIN ZOTERO_ITEM CSL_CITATION {"citationID":"JICLvI7I","properties":{"formattedCitation":"(Fraser, 2001, p. 5)","plainCitation":"(Fraser, 2001, p. 5)","noteIndex":0},"citationItems":[{"id":398,"uris":["http://zotero.org/users/9364462/items/9H9N5NZA"],"itemData":{"id":398,"type":"paper-conference","container-title":"Gut zu Wissen conference paper, Heinrich Böll Stiftung","page":"1-13","title":"Social justice in the knowledge society: Redistribution, recognition, and participation","volume":"5","author":[{"family":"Fraser","given":"Nancy"}],"issued":{"date-parts":[["2001"]]}},"locator":"5"}],"schema":"https://github.com/citation-style-language/schema/raw/master/csl-citation.json"} </w:instrText>
      </w:r>
      <w:r w:rsidR="00F77B18" w:rsidRPr="00B53EFB">
        <w:fldChar w:fldCharType="separate"/>
      </w:r>
      <w:r w:rsidR="00F77B18" w:rsidRPr="00B53EFB">
        <w:rPr>
          <w:noProof/>
        </w:rPr>
        <w:t>(Fraser, 2001, p. 5)</w:t>
      </w:r>
      <w:r w:rsidR="00F77B18" w:rsidRPr="00B53EFB">
        <w:fldChar w:fldCharType="end"/>
      </w:r>
      <w:r w:rsidR="000804E5" w:rsidRPr="00B53EFB">
        <w:t xml:space="preserve">. </w:t>
      </w:r>
    </w:p>
    <w:p w14:paraId="270DBC5C" w14:textId="653315BC" w:rsidR="00572F2B" w:rsidRPr="00B53EFB" w:rsidRDefault="00E209F7" w:rsidP="007E7DC2">
      <w:pPr>
        <w:spacing w:line="360" w:lineRule="auto"/>
        <w:jc w:val="both"/>
      </w:pPr>
      <w:r w:rsidRPr="00B53EFB">
        <w:t xml:space="preserve">From these </w:t>
      </w:r>
      <w:del w:id="14" w:author="Microsoft Office User" w:date="2024-05-10T15:05:00Z">
        <w:r w:rsidRPr="00B53EFB" w:rsidDel="00674141">
          <w:delText xml:space="preserve">two </w:delText>
        </w:r>
      </w:del>
      <w:proofErr w:type="spellStart"/>
      <w:ins w:id="15" w:author="Microsoft Office User" w:date="2024-05-10T15:05:00Z">
        <w:r w:rsidR="00674141">
          <w:rPr>
            <w:lang w:val="tr-TR"/>
          </w:rPr>
          <w:t>three</w:t>
        </w:r>
        <w:proofErr w:type="spellEnd"/>
        <w:r w:rsidR="00674141" w:rsidRPr="00B53EFB">
          <w:t xml:space="preserve"> </w:t>
        </w:r>
      </w:ins>
      <w:r w:rsidRPr="00B53EFB">
        <w:t xml:space="preserve">theories, we see correlations in </w:t>
      </w:r>
      <w:r w:rsidR="0047133B" w:rsidRPr="00B53EFB">
        <w:t>their disposition towards distribution in eradicating</w:t>
      </w:r>
      <w:r w:rsidRPr="00B53EFB">
        <w:t xml:space="preserve"> inequalities and ensuring justice. While these propositions have formed the basis of many social justice policies and indeed have been a remedy to many injustices,  there persist manifold accounts of injustices and a widening gap of wel</w:t>
      </w:r>
      <w:r w:rsidR="00420DEA" w:rsidRPr="00B53EFB">
        <w:t>l-being</w:t>
      </w:r>
      <w:r w:rsidRPr="00B53EFB">
        <w:t xml:space="preserve"> in societies</w:t>
      </w:r>
      <w:r w:rsidR="0047133B" w:rsidRPr="00B53EFB">
        <w:t>, societal institutions,</w:t>
      </w:r>
      <w:r w:rsidRPr="00B53EFB">
        <w:t xml:space="preserve"> and constituents. In addition to that,</w:t>
      </w:r>
      <w:r w:rsidR="003F0AD3" w:rsidRPr="00B53EFB">
        <w:t xml:space="preserve"> redistribution does not lead to the eradication of inequalities or ensure equity</w:t>
      </w:r>
      <w:r w:rsidR="00EE772E" w:rsidRPr="00B53EFB">
        <w:t>. I</w:t>
      </w:r>
      <w:r w:rsidR="003F0AD3" w:rsidRPr="00B53EFB">
        <w:t xml:space="preserve">n the view of Bourdieu, possessing certain dispositions like the appropriate social and cultural capital is necessary to deploy certain state-provided facilities to proper use </w:t>
      </w:r>
      <w:r w:rsidR="003F0AD3" w:rsidRPr="00B53EFB">
        <w:fldChar w:fldCharType="begin"/>
      </w:r>
      <w:r w:rsidR="003F0AD3" w:rsidRPr="00B53EFB">
        <w:instrText xml:space="preserve"> ADDIN ZOTERO_ITEM CSL_CITATION {"citationID":"ZfwpgFRq","properties":{"formattedCitation":"(Bourdieu et al., 2000b)","plainCitation":"(Bourdieu et al., 2000b)","noteIndex":0},"citationItems":[{"id":338,"uris":["http://zotero.org/users/9364462/items/C9UYHI8M"],"itemData":{"id":338,"type":"book","collection-title":"Theory, culture &amp; society","edition":"2 .ed., reprinted","event-place":"London","ISBN":"978-0-8039-8319-9","language":"eng","number-of-pages":"254","publisher":"Sage Publ","publisher-place":"London","source":"K10plus ISBN","title":"Reproduction in education, society and culture","author":[{"family":"Bourdieu","given":"Pierre"},{"family":"Passeron","given":"Jean-Claude"},{"family":"Bourdieu","given":"Pierre"},{"family":"Bourdieu","given":"Pierre"}],"issued":{"date-parts":[["2000"]]}}}],"schema":"https://github.com/citation-style-language/schema/raw/master/csl-citation.json"} </w:instrText>
      </w:r>
      <w:r w:rsidR="003F0AD3" w:rsidRPr="00B53EFB">
        <w:fldChar w:fldCharType="separate"/>
      </w:r>
      <w:r w:rsidR="003F0AD3" w:rsidRPr="00B53EFB">
        <w:rPr>
          <w:noProof/>
        </w:rPr>
        <w:t>(Bourdieu et al., 2000b)</w:t>
      </w:r>
      <w:r w:rsidR="003F0AD3" w:rsidRPr="00B53EFB">
        <w:fldChar w:fldCharType="end"/>
      </w:r>
      <w:r w:rsidR="003F0AD3" w:rsidRPr="00B53EFB">
        <w:t xml:space="preserve">.  A similar proposition </w:t>
      </w:r>
      <w:r w:rsidR="004D2514" w:rsidRPr="00B53EFB">
        <w:t>to Bourdieu’s comes from Sen</w:t>
      </w:r>
      <w:r w:rsidR="00EE772E" w:rsidRPr="00B53EFB">
        <w:t xml:space="preserve"> (2008) when she talks about the conversion factors necessary to transform certain commodities into proper achievements for </w:t>
      </w:r>
      <w:r w:rsidR="004D2514" w:rsidRPr="00B53EFB">
        <w:t>well-being.</w:t>
      </w:r>
      <w:r w:rsidR="003F0AD3" w:rsidRPr="00B53EFB">
        <w:t xml:space="preserve"> </w:t>
      </w:r>
    </w:p>
    <w:p w14:paraId="09557337" w14:textId="635661C9" w:rsidR="007A0339" w:rsidRPr="00B53EFB" w:rsidRDefault="00572F2B" w:rsidP="007E7DC2">
      <w:pPr>
        <w:spacing w:line="360" w:lineRule="auto"/>
        <w:jc w:val="both"/>
      </w:pPr>
      <w:r w:rsidRPr="00B53EFB">
        <w:t xml:space="preserve">Having provided a brief background to the development of SJ theories, let's now dwell deeply into the capabilities approach proposed by Sen. After that, some of Bourdieu’s sociological concepts, which would be employed in our framework, shall be represented.  </w:t>
      </w:r>
      <w:r w:rsidR="00264976" w:rsidRPr="00B53EFB">
        <w:t>Sen’s commodities and capabilities approach</w:t>
      </w:r>
      <w:r w:rsidR="007A0339" w:rsidRPr="00B53EFB">
        <w:t xml:space="preserve"> </w:t>
      </w:r>
      <w:r w:rsidR="003C771E" w:rsidRPr="00B53EFB">
        <w:t>seeks</w:t>
      </w:r>
      <w:r w:rsidR="00550AFB" w:rsidRPr="00B53EFB">
        <w:t xml:space="preserve"> to tackle social justice issues beyond </w:t>
      </w:r>
      <w:r w:rsidR="007E1EDB" w:rsidRPr="00B53EFB">
        <w:t>providing</w:t>
      </w:r>
      <w:r w:rsidR="00550AFB" w:rsidRPr="00B53EFB">
        <w:t xml:space="preserve"> goods and services (commodities</w:t>
      </w:r>
      <w:r w:rsidR="008C07DA" w:rsidRPr="00B53EFB">
        <w:t xml:space="preserve">) to what people </w:t>
      </w:r>
      <w:r w:rsidR="00550AFB" w:rsidRPr="00B53EFB">
        <w:t>can</w:t>
      </w:r>
      <w:r w:rsidR="008C07DA" w:rsidRPr="00B53EFB">
        <w:t xml:space="preserve"> do (capabilities/functionings) with these goods and services. </w:t>
      </w:r>
      <w:r w:rsidR="00E13378" w:rsidRPr="00B53EFB">
        <w:t>W</w:t>
      </w:r>
      <w:r w:rsidR="00AA29E6" w:rsidRPr="00B53EFB">
        <w:t xml:space="preserve">hile access remains relevant in education, </w:t>
      </w:r>
      <w:r w:rsidR="00E13378" w:rsidRPr="00B53EFB">
        <w:t>there is a growing tendency to assess resource usage in attaining well-being.</w:t>
      </w:r>
      <w:r w:rsidR="008C07DA" w:rsidRPr="00B53EFB">
        <w:t xml:space="preserve"> </w:t>
      </w:r>
    </w:p>
    <w:p w14:paraId="33FFEBB0" w14:textId="77777777" w:rsidR="003C771E" w:rsidRPr="00B53EFB" w:rsidRDefault="003C771E" w:rsidP="007E7DC2">
      <w:pPr>
        <w:spacing w:line="360" w:lineRule="auto"/>
        <w:jc w:val="both"/>
        <w:rPr>
          <w:b/>
          <w:bCs/>
        </w:rPr>
      </w:pPr>
      <w:r w:rsidRPr="00B53EFB">
        <w:rPr>
          <w:b/>
          <w:bCs/>
        </w:rPr>
        <w:t>1.11.2.1 Commodities</w:t>
      </w:r>
    </w:p>
    <w:p w14:paraId="1AC57582" w14:textId="6590E2DF" w:rsidR="006E5EBF" w:rsidRPr="00B53EFB" w:rsidRDefault="00AA29E6" w:rsidP="007E7DC2">
      <w:pPr>
        <w:spacing w:line="360" w:lineRule="auto"/>
        <w:jc w:val="both"/>
      </w:pPr>
      <w:r w:rsidRPr="00B53EFB">
        <w:lastRenderedPageBreak/>
        <w:t xml:space="preserve">According to Sen's perspective, the commodities or resources an individual has at their disposal </w:t>
      </w:r>
      <w:r w:rsidR="006E5EBF" w:rsidRPr="00B53EFB">
        <w:t>do not guarantee a fulfill</w:t>
      </w:r>
      <w:r w:rsidRPr="00B53EFB">
        <w:t xml:space="preserve">ing life </w:t>
      </w:r>
      <w:r w:rsidRPr="00B53EFB">
        <w:fldChar w:fldCharType="begin"/>
      </w:r>
      <w:r w:rsidRPr="00B53EFB">
        <w:instrText xml:space="preserve"> ADDIN ZOTERO_ITEM CSL_CITATION {"citationID":"8KlTi68w","properties":{"formattedCitation":"(Hart, 2019)","plainCitation":"(Hart, 2019)","noteIndex":0},"citationItems":[{"id":402,"uris":["http://zotero.org/users/9364462/items/WWXWG83S"],"itemData":{"id":402,"type":"article-journal","abstract":"This paper offers a critical examination of the nature of inequalities in relation to education and the pursuit of social justice. It argues that assessment of educational resources and measures such as school enrolment and educational achievement are limited in what they tell us about the injustices learners may experience. It is proposed that, drawing on Amartya Sen’s capability approach, we benefit from extending our evaluative space beyond learners’ achievements to encompass their freedoms to achieve. It is argued that attention should be paid to the relative value individuals place on these various freedoms. Furthermore, in order to deepen insights into the multiple factors influencing the development of learner values, and the unequal possibilities for realising their aspired valued achievements, the discussion also draws on key sociological concepts from Pierre Bourdieu. The theoretical synthesis leads to the introduction of the Sen-Bourdieu Analytical Framework, a conceptual model that illustrates the socially dynamic processes within which learners and formal educational systems are situated. The principal aims are to offer an alternative development paradigm and an expanded evaluative framework to inform local, national and international educational policy and practice.","container-title":"Policy Futures in Education","DOI":"10.1177/1478210318809758","ISSN":"1478-2103, 1478-2103","issue":"5","journalAbbreviation":"Policy Futures in Education","language":"en","page":"582-598","source":"DOI.org (Crossref)","title":"Education, inequality and social justice: A critical analysis applying the Sen-Bourdieu Analytical Framework","title-short":"Education, inequality and social justice","volume":"17","author":[{"family":"Hart","given":"Caroline Sarojini"}],"issued":{"date-parts":[["2019",6]]}}}],"schema":"https://github.com/citation-style-language/schema/raw/master/csl-citation.json"} </w:instrText>
      </w:r>
      <w:r w:rsidRPr="00B53EFB">
        <w:fldChar w:fldCharType="separate"/>
      </w:r>
      <w:r w:rsidRPr="00B53EFB">
        <w:rPr>
          <w:noProof/>
        </w:rPr>
        <w:t>(Hart, 2019)</w:t>
      </w:r>
      <w:r w:rsidRPr="00B53EFB">
        <w:fldChar w:fldCharType="end"/>
      </w:r>
      <w:r w:rsidRPr="00B53EFB">
        <w:t>. Indeed</w:t>
      </w:r>
      <w:r w:rsidR="007E1EDB" w:rsidRPr="00B53EFB">
        <w:t>,</w:t>
      </w:r>
      <w:r w:rsidRPr="00B53EFB">
        <w:t xml:space="preserve"> having a book is a necessary condition for reading. However, it is not a sufficient condition since possessing the ability and skill to read is equally important. </w:t>
      </w:r>
      <w:r w:rsidR="00FF25D6" w:rsidRPr="00B53EFB">
        <w:t>Commodities might include schools, educational supplies, and suitable learning environments in academic settings</w:t>
      </w:r>
      <w:r w:rsidR="004F63E4" w:rsidRPr="00B53EFB">
        <w:t xml:space="preserve">. </w:t>
      </w:r>
    </w:p>
    <w:p w14:paraId="0E6E01C9" w14:textId="09C87F0B" w:rsidR="006E6B4E" w:rsidRPr="00B53EFB" w:rsidRDefault="003C771E" w:rsidP="007E7DC2">
      <w:pPr>
        <w:spacing w:line="360" w:lineRule="auto"/>
        <w:jc w:val="both"/>
        <w:rPr>
          <w:b/>
          <w:bCs/>
        </w:rPr>
      </w:pPr>
      <w:r w:rsidRPr="00B53EFB">
        <w:rPr>
          <w:b/>
          <w:bCs/>
        </w:rPr>
        <w:t>1.11.2.2 Capabilities</w:t>
      </w:r>
    </w:p>
    <w:p w14:paraId="0397D834" w14:textId="02B94DAC" w:rsidR="006E6B4E" w:rsidRPr="00B53EFB" w:rsidRDefault="006E6B4E" w:rsidP="00F94340">
      <w:pPr>
        <w:autoSpaceDE w:val="0"/>
        <w:autoSpaceDN w:val="0"/>
        <w:adjustRightInd w:val="0"/>
        <w:spacing w:line="360" w:lineRule="auto"/>
        <w:jc w:val="both"/>
        <w:rPr>
          <w:rFonts w:eastAsiaTheme="minorHAnsi"/>
          <w:lang w:val="en-US"/>
        </w:rPr>
      </w:pPr>
      <w:r w:rsidRPr="00B53EFB">
        <w:t>Capabilities</w:t>
      </w:r>
      <w:r w:rsidR="0000077B" w:rsidRPr="00B53EFB">
        <w:t>, as used by Sen, denote</w:t>
      </w:r>
      <w:r w:rsidRPr="00B53EFB">
        <w:t xml:space="preserve"> </w:t>
      </w:r>
      <w:r w:rsidR="00440ECB" w:rsidRPr="00B53EFB">
        <w:t xml:space="preserve">“…the power to do something…” </w:t>
      </w:r>
      <w:r w:rsidR="00440ECB" w:rsidRPr="00B53EFB">
        <w:fldChar w:fldCharType="begin"/>
      </w:r>
      <w:r w:rsidR="00440ECB" w:rsidRPr="00B53EFB">
        <w:instrText xml:space="preserve"> ADDIN ZOTERO_ITEM CSL_CITATION {"citationID":"E6uETuec","properties":{"formattedCitation":"(Sen, 2010)","plainCitation":"(Sen, 2010)","noteIndex":0},"citationItems":[{"id":400,"uris":["http://zotero.org/users/9364462/items/3L39T3T7"],"itemData":{"id":400,"type":"book","abstract":"Is justice an ideal, forever beyond our grasp, or something that may actually guide our practical decisions and enhance our lives?In this wide-ranging book, Amartya Sen presents an alternative approach to mainstream theories of justice which, despite their many specific achievements have taken us, he argues, in the wrong direction in general. At the heart of Sen's argument is his insistence on the role of public reason in establishing what can make societies less unjust. But it is in the nature of reasoning about justice, argues Sen, that it does not allow all questions to be settled even in theory; there are choices to be faced between alternative assessments of what is reasonable; several different and competing positions can each be well-defended. Far from rejecting such pluralities or trying to reduce them beyond the limits of reasoning, we should make use of them to construct a theory of justice that can absorb divergent points of view. Sen also shows how concern about ..","event-place":"London","ISBN":"978-0-14-193128-9","language":"eng","note":"OCLC: 713645263","publisher":"Penguin","publisher-place":"London","source":"Open WorldCat","title":"The idea of justice","author":[{"family":"Sen","given":"Amartya"}],"issued":{"date-parts":[["2010"]]}}}],"schema":"https://github.com/citation-style-language/schema/raw/master/csl-citation.json"} </w:instrText>
      </w:r>
      <w:r w:rsidR="00440ECB" w:rsidRPr="00B53EFB">
        <w:fldChar w:fldCharType="separate"/>
      </w:r>
      <w:r w:rsidR="00440ECB" w:rsidRPr="00B53EFB">
        <w:rPr>
          <w:noProof/>
        </w:rPr>
        <w:t>(Sen, 2010)</w:t>
      </w:r>
      <w:r w:rsidR="00440ECB" w:rsidRPr="00B53EFB">
        <w:fldChar w:fldCharType="end"/>
      </w:r>
      <w:r w:rsidR="00440ECB" w:rsidRPr="00B53EFB">
        <w:t xml:space="preserve">. </w:t>
      </w:r>
      <w:r w:rsidR="007E3D27" w:rsidRPr="00B53EFB">
        <w:t>Commodities</w:t>
      </w:r>
      <w:r w:rsidR="008D1D7E" w:rsidRPr="00B53EFB">
        <w:t xml:space="preserve"> </w:t>
      </w:r>
      <w:r w:rsidR="007E3D27" w:rsidRPr="00B53EFB">
        <w:t xml:space="preserve">expand </w:t>
      </w:r>
      <w:r w:rsidR="008D1D7E" w:rsidRPr="00B53EFB">
        <w:t xml:space="preserve">capabilities (well-being and freedom) and functionings (well-being achievement). </w:t>
      </w:r>
      <w:r w:rsidR="00116F77" w:rsidRPr="00B53EFB">
        <w:t>So</w:t>
      </w:r>
      <w:r w:rsidR="007E3D27" w:rsidRPr="00B53EFB">
        <w:t>,</w:t>
      </w:r>
      <w:r w:rsidR="00116F77" w:rsidRPr="00B53EFB">
        <w:t xml:space="preserve"> an </w:t>
      </w:r>
      <w:r w:rsidR="0000077B" w:rsidRPr="00B53EFB">
        <w:t>available educational facility is only a capability if an individual has the power to utilize</w:t>
      </w:r>
      <w:r w:rsidR="00116F77" w:rsidRPr="00B53EFB">
        <w:t xml:space="preserve"> it. </w:t>
      </w:r>
      <w:r w:rsidR="00975A5F" w:rsidRPr="00B53EFB">
        <w:t xml:space="preserve">Thus, capabilities </w:t>
      </w:r>
      <w:r w:rsidR="000E3BEF" w:rsidRPr="00B53EFB">
        <w:t xml:space="preserve">entail </w:t>
      </w:r>
      <w:r w:rsidR="007E3D27" w:rsidRPr="00B53EFB">
        <w:t>an individual's opportunities</w:t>
      </w:r>
      <w:r w:rsidR="000E3BEF" w:rsidRPr="00B53EFB">
        <w:t xml:space="preserve"> to lead the life they desire </w:t>
      </w:r>
      <w:r w:rsidR="000E3BEF" w:rsidRPr="00B53EFB">
        <w:fldChar w:fldCharType="begin"/>
      </w:r>
      <w:r w:rsidR="000E3BEF" w:rsidRPr="00B53EFB">
        <w:instrText xml:space="preserve"> ADDIN ZOTERO_ITEM CSL_CITATION {"citationID":"KbVdupRC","properties":{"formattedCitation":"(Saleeby, 2007)","plainCitation":"(Saleeby, 2007)","noteIndex":0},"citationItems":[{"id":411,"uris":["http://zotero.org/users/9364462/items/HNEBL7YV"],"itemData":{"id":411,"type":"article-journal","container-title":"Journal of Social Work in Disability &amp; Rehabilitation","DOI":"10.1300/J198v06n01_12","ISSN":"1536-710X, 1536-7118","issue":"1-2","journalAbbreviation":"Journal of Social Work in Disability &amp; Rehabilitation","language":"en","page":"217-232","source":"DOI.org (Crossref)","title":"Applications of a Capability Approach to Disability and the International Classification of Functioning, Disability and Health (ICF) in Social Work Practice","volume":"6","author":[{"family":"Saleeby","given":"Patricia Welch"}],"issued":{"date-parts":[["2007",4,26]]}}}],"schema":"https://github.com/citation-style-language/schema/raw/master/csl-citation.json"} </w:instrText>
      </w:r>
      <w:r w:rsidR="000E3BEF" w:rsidRPr="00B53EFB">
        <w:fldChar w:fldCharType="separate"/>
      </w:r>
      <w:r w:rsidR="000E3BEF" w:rsidRPr="00B53EFB">
        <w:rPr>
          <w:noProof/>
        </w:rPr>
        <w:t>(Saleeby, 2007)</w:t>
      </w:r>
      <w:r w:rsidR="000E3BEF" w:rsidRPr="00B53EFB">
        <w:fldChar w:fldCharType="end"/>
      </w:r>
      <w:r w:rsidR="000E3BEF" w:rsidRPr="00B53EFB">
        <w:t xml:space="preserve">. </w:t>
      </w:r>
      <w:r w:rsidR="007E3D27" w:rsidRPr="00B53EFB">
        <w:t xml:space="preserve">Another prominent contributor to the capability approach, Nussbaum </w:t>
      </w:r>
      <w:r w:rsidR="00043090" w:rsidRPr="00B53EFB">
        <w:t xml:space="preserve">prefers to call </w:t>
      </w:r>
      <w:r w:rsidR="00F94340" w:rsidRPr="00B53EFB">
        <w:t xml:space="preserve">it </w:t>
      </w:r>
      <w:r w:rsidR="00043090" w:rsidRPr="00B53EFB">
        <w:t xml:space="preserve">‘the human development approach’ </w:t>
      </w:r>
      <w:r w:rsidR="00043090" w:rsidRPr="00B53EFB">
        <w:fldChar w:fldCharType="begin"/>
      </w:r>
      <w:r w:rsidR="00043090" w:rsidRPr="00B53EFB">
        <w:instrText xml:space="preserve"> ADDIN ZOTERO_ITEM CSL_CITATION {"citationID":"rr9w3rlw","properties":{"formattedCitation":"(Nussbaum, 2009)","plainCitation":"(Nussbaum, 2009)","noteIndex":0},"citationItems":[{"id":413,"uris":["http://zotero.org/users/9364462/items/CAJYKIBG"],"itemData":{"id":413,"type":"article-journal","archive":"JSTOR","container-title":"Hypatia","ISSN":"08875367, 15272001","issue":"3","note":"publisher: [Hypatia, Inc., Wiley]","page":"211-215","title":"Creating Capabilities: The Human Development Approach and Its Implementation","volume":"24","author":[{"family":"Nussbaum","given":"Martha C."}],"issued":{"date-parts":[["2009"]]}}}],"schema":"https://github.com/citation-style-language/schema/raw/master/csl-citation.json"} </w:instrText>
      </w:r>
      <w:r w:rsidR="00043090" w:rsidRPr="00B53EFB">
        <w:fldChar w:fldCharType="separate"/>
      </w:r>
      <w:r w:rsidR="00043090" w:rsidRPr="00B53EFB">
        <w:rPr>
          <w:noProof/>
        </w:rPr>
        <w:t>(Nussbaum, 2009)</w:t>
      </w:r>
      <w:r w:rsidR="00043090" w:rsidRPr="00B53EFB">
        <w:fldChar w:fldCharType="end"/>
      </w:r>
      <w:r w:rsidR="00F94340" w:rsidRPr="00B53EFB">
        <w:t>. She believes that the human capabilities necessary to lead a desired life are “…</w:t>
      </w:r>
      <w:r w:rsidR="00F94340" w:rsidRPr="00B53EFB">
        <w:rPr>
          <w:rFonts w:eastAsiaTheme="minorHAnsi"/>
          <w:lang w:val="en-US"/>
        </w:rPr>
        <w:t xml:space="preserve">(1) life, (2) bodily health, (3) bodily integrity; senses, imagination and thought; (5) emotions; (6) practical reason; (7) affiliation; (8) other species; (9) play; and (10) political and material control over one’s environment..” </w:t>
      </w:r>
      <w:r w:rsidR="00F94340" w:rsidRPr="00B53EFB">
        <w:rPr>
          <w:rFonts w:eastAsiaTheme="minorHAnsi"/>
          <w:lang w:val="en-US"/>
        </w:rPr>
        <w:fldChar w:fldCharType="begin"/>
      </w:r>
      <w:r w:rsidR="00F94340" w:rsidRPr="00B53EFB">
        <w:rPr>
          <w:rFonts w:eastAsiaTheme="minorHAnsi"/>
          <w:lang w:val="en-US"/>
        </w:rPr>
        <w:instrText xml:space="preserve"> ADDIN ZOTERO_ITEM CSL_CITATION {"citationID":"oxb7Ha9F","properties":{"formattedCitation":"(Frediani, 2008, p. 192)","plainCitation":"(Frediani, 2008, p. 192)","noteIndex":0},"citationItems":[{"id":409,"uris":["http://zotero.org/users/9364462/items/CHNA2LCL"],"itemData":{"id":409,"type":"article-journal","note":"publisher: Practical Action","title":"Planning for Freedoms: The Contribution of Sen´ s Capability Approach to Development Practice","author":[{"family":"Frediani","given":"Alexandre Apsan"}],"issued":{"date-parts":[["2008"]]}},"locator":"192"}],"schema":"https://github.com/citation-style-language/schema/raw/master/csl-citation.json"} </w:instrText>
      </w:r>
      <w:r w:rsidR="00F94340" w:rsidRPr="00B53EFB">
        <w:rPr>
          <w:rFonts w:eastAsiaTheme="minorHAnsi"/>
          <w:lang w:val="en-US"/>
        </w:rPr>
        <w:fldChar w:fldCharType="separate"/>
      </w:r>
      <w:r w:rsidR="00F94340" w:rsidRPr="00B53EFB">
        <w:rPr>
          <w:rFonts w:eastAsiaTheme="minorHAnsi"/>
          <w:noProof/>
          <w:lang w:val="en-US"/>
        </w:rPr>
        <w:t>(Frediani, 2008, p. 192)</w:t>
      </w:r>
      <w:r w:rsidR="00F94340" w:rsidRPr="00B53EFB">
        <w:rPr>
          <w:rFonts w:eastAsiaTheme="minorHAnsi"/>
          <w:lang w:val="en-US"/>
        </w:rPr>
        <w:fldChar w:fldCharType="end"/>
      </w:r>
      <w:r w:rsidR="00F94340" w:rsidRPr="00B53EFB">
        <w:rPr>
          <w:rFonts w:eastAsiaTheme="minorHAnsi"/>
          <w:lang w:val="en-US"/>
        </w:rPr>
        <w:t>.</w:t>
      </w:r>
      <w:r w:rsidR="00442C8A" w:rsidRPr="00B53EFB">
        <w:rPr>
          <w:rFonts w:eastAsiaTheme="minorHAnsi"/>
          <w:lang w:val="en-US"/>
        </w:rPr>
        <w:t xml:space="preserve"> Unlike Nussbaum, Sen did not go into the business of enlisting all the capabilities that he thinks are fundamental to the pursuit of well-being. </w:t>
      </w:r>
      <w:r w:rsidR="007D4752" w:rsidRPr="00B53EFB">
        <w:rPr>
          <w:rFonts w:eastAsiaTheme="minorHAnsi"/>
          <w:lang w:val="en-US"/>
        </w:rPr>
        <w:t xml:space="preserve">Essentially, capabilities present an individual with a choice of action. </w:t>
      </w:r>
    </w:p>
    <w:p w14:paraId="4640ABA9" w14:textId="5A49541A" w:rsidR="003C771E" w:rsidRPr="00B53EFB" w:rsidRDefault="003C771E" w:rsidP="007E7DC2">
      <w:pPr>
        <w:spacing w:line="360" w:lineRule="auto"/>
        <w:jc w:val="both"/>
        <w:rPr>
          <w:b/>
          <w:bCs/>
        </w:rPr>
      </w:pPr>
      <w:r w:rsidRPr="00B53EFB">
        <w:rPr>
          <w:b/>
          <w:bCs/>
        </w:rPr>
        <w:t>1.11.2.3 Functionings</w:t>
      </w:r>
    </w:p>
    <w:p w14:paraId="1E5AA1FD" w14:textId="14E21D3D" w:rsidR="00930A07" w:rsidRPr="00B53EFB" w:rsidRDefault="00930A07" w:rsidP="007E7DC2">
      <w:pPr>
        <w:spacing w:line="360" w:lineRule="auto"/>
        <w:jc w:val="both"/>
      </w:pPr>
      <w:r w:rsidRPr="00B53EFB">
        <w:t xml:space="preserve">Functionings </w:t>
      </w:r>
      <w:r w:rsidR="0000077B" w:rsidRPr="00B53EFB">
        <w:t>connote the actual achievement of well-being</w:t>
      </w:r>
      <w:r w:rsidRPr="00B53EFB">
        <w:t xml:space="preserve">. Sen views well-being as synonymous with </w:t>
      </w:r>
      <w:r w:rsidR="0000077B" w:rsidRPr="00B53EFB">
        <w:t>functioning,</w:t>
      </w:r>
      <w:r w:rsidRPr="00B53EFB">
        <w:t xml:space="preserve"> which is what a person has achieved with the available resources at his/her disposal </w:t>
      </w:r>
      <w:r w:rsidRPr="00B53EFB">
        <w:fldChar w:fldCharType="begin"/>
      </w:r>
      <w:r w:rsidRPr="00B53EFB">
        <w:instrText xml:space="preserve"> ADDIN ZOTERO_ITEM CSL_CITATION {"citationID":"wgsHWvjV","properties":{"formattedCitation":"(Sen, 2008)","plainCitation":"(Sen, 2008)","noteIndex":0},"citationItems":[{"id":81,"uris":["http://zotero.org/users/9364462/items/8AI6ZBJE"],"itemData":{"id":81,"type":"book","collection-title":"Oxford India paperbacks","edition":"13th impr","event-place":"New Delhi","ISBN":"978-0-19-565038-9","language":"eng","number-of-pages":"89","publisher":"Oxford Univ. Press","publisher-place":"New Delhi","source":"K10plus ISBN","title":"Commodities and capabilities","author":[{"family":"Sen","given":"Amartya"}],"issued":{"date-parts":[["2008"]]}}}],"schema":"https://github.com/citation-style-language/schema/raw/master/csl-citation.json"} </w:instrText>
      </w:r>
      <w:r w:rsidRPr="00B53EFB">
        <w:fldChar w:fldCharType="separate"/>
      </w:r>
      <w:r w:rsidRPr="00B53EFB">
        <w:rPr>
          <w:noProof/>
        </w:rPr>
        <w:t>(Sen, 2008)</w:t>
      </w:r>
      <w:r w:rsidRPr="00B53EFB">
        <w:fldChar w:fldCharType="end"/>
      </w:r>
      <w:r w:rsidRPr="00B53EFB">
        <w:t xml:space="preserve">. </w:t>
      </w:r>
    </w:p>
    <w:p w14:paraId="0E772BB4" w14:textId="4749F700" w:rsidR="00DC6625" w:rsidRPr="00B53EFB" w:rsidRDefault="003C771E" w:rsidP="007E7DC2">
      <w:pPr>
        <w:spacing w:line="360" w:lineRule="auto"/>
        <w:jc w:val="both"/>
        <w:rPr>
          <w:b/>
          <w:bCs/>
        </w:rPr>
      </w:pPr>
      <w:r w:rsidRPr="00B53EFB">
        <w:rPr>
          <w:b/>
          <w:bCs/>
        </w:rPr>
        <w:t>1.11.2.4</w:t>
      </w:r>
      <w:r w:rsidR="00DC6625" w:rsidRPr="00B53EFB">
        <w:rPr>
          <w:b/>
          <w:bCs/>
        </w:rPr>
        <w:t xml:space="preserve"> Conversion factors</w:t>
      </w:r>
    </w:p>
    <w:p w14:paraId="6FF7BC51" w14:textId="0608FC55" w:rsidR="00894FB1" w:rsidRPr="00B53EFB" w:rsidRDefault="0079508F" w:rsidP="007E7DC2">
      <w:pPr>
        <w:spacing w:line="360" w:lineRule="auto"/>
        <w:jc w:val="both"/>
      </w:pPr>
      <w:r w:rsidRPr="00B53EFB">
        <w:t xml:space="preserve">The conversion of commodities into capabilities and </w:t>
      </w:r>
      <w:r w:rsidR="0000077B" w:rsidRPr="00B53EFB">
        <w:t xml:space="preserve">functions is mediated by choice, </w:t>
      </w:r>
      <w:r w:rsidR="007E3D27" w:rsidRPr="00B53EFB">
        <w:t xml:space="preserve">which is made possible by the conversion factors </w:t>
      </w:r>
      <w:r w:rsidR="0000077B" w:rsidRPr="00B53EFB">
        <w:t>available to an individual</w:t>
      </w:r>
      <w:r w:rsidRPr="00B53EFB">
        <w:t xml:space="preserve"> </w:t>
      </w:r>
      <w:r w:rsidRPr="00B53EFB">
        <w:fldChar w:fldCharType="begin"/>
      </w:r>
      <w:r w:rsidRPr="00B53EFB">
        <w:instrText xml:space="preserve"> ADDIN ZOTERO_ITEM CSL_CITATION {"citationID":"1aT3bLlX","properties":{"formattedCitation":"(Sen, 1992)","plainCitation":"(Sen, 1992)","noteIndex":0},"citationItems":[{"id":401,"uris":["http://zotero.org/users/9364462/items/MF3JEPM5"],"itemData":{"id":401,"type":"book","call-number":"330","event-place":"New York Oxford","ISBN":"978-0-19-828334-8","language":"eng","publisher":"Russell Sage foundation Clarendon press","publisher-place":"New York Oxford","source":"BnF ISBN","title":"Inequality reexamined","author":[{"family":"Sen","given":"Amartya"}],"issued":{"date-parts":[["1992"]]}}}],"schema":"https://github.com/citation-style-language/schema/raw/master/csl-citation.json"} </w:instrText>
      </w:r>
      <w:r w:rsidRPr="00B53EFB">
        <w:fldChar w:fldCharType="separate"/>
      </w:r>
      <w:r w:rsidRPr="00B53EFB">
        <w:rPr>
          <w:noProof/>
        </w:rPr>
        <w:t>(Sen, 1992)</w:t>
      </w:r>
      <w:r w:rsidRPr="00B53EFB">
        <w:fldChar w:fldCharType="end"/>
      </w:r>
      <w:r w:rsidRPr="00B53EFB">
        <w:t xml:space="preserve">. </w:t>
      </w:r>
      <w:r w:rsidR="00894FB1" w:rsidRPr="00B53EFB">
        <w:t xml:space="preserve">Sen noted that commodities or resources </w:t>
      </w:r>
      <w:r w:rsidR="00477AF1" w:rsidRPr="00B53EFB">
        <w:t>are demanded for</w:t>
      </w:r>
      <w:r w:rsidR="00894FB1" w:rsidRPr="00B53EFB">
        <w:t xml:space="preserve"> </w:t>
      </w:r>
      <w:r w:rsidR="00477AF1" w:rsidRPr="00B53EFB">
        <w:t>their characteristics; these characteristics, while they remain somewhat constant for everybody, being able to utilize</w:t>
      </w:r>
      <w:r w:rsidRPr="00B53EFB">
        <w:t xml:space="preserve"> them depends on the qualities of the possessor of th</w:t>
      </w:r>
      <w:r w:rsidR="00477AF1" w:rsidRPr="00B53EFB">
        <w:t>ose</w:t>
      </w:r>
      <w:r w:rsidRPr="00B53EFB">
        <w:t xml:space="preserve"> resources. For example, a pencil has the characteristic of writing</w:t>
      </w:r>
      <w:r w:rsidR="00894FB1" w:rsidRPr="00B53EFB">
        <w:t xml:space="preserve">; however,  being able to write will demand </w:t>
      </w:r>
      <w:r w:rsidR="00477AF1" w:rsidRPr="00B53EFB">
        <w:t xml:space="preserve">that </w:t>
      </w:r>
      <w:r w:rsidR="00894FB1" w:rsidRPr="00B53EFB">
        <w:t>a person have some idea about writing or have known and learned the act of writing (personal characteristics). In</w:t>
      </w:r>
      <w:r w:rsidR="00477AF1" w:rsidRPr="00B53EFB">
        <w:t xml:space="preserve"> </w:t>
      </w:r>
      <w:r w:rsidR="00894FB1" w:rsidRPr="00B53EFB">
        <w:t>another instance, having and knowing how to write, but unfortunately, writing is outlawed (environmental), then the act of writing wouldn’t happen</w:t>
      </w:r>
      <w:r w:rsidR="00477AF1" w:rsidRPr="00B53EFB">
        <w:t xml:space="preserve"> all the same.</w:t>
      </w:r>
    </w:p>
    <w:p w14:paraId="2F763FA1" w14:textId="3D5D8974" w:rsidR="00161E7D" w:rsidRPr="00B53EFB" w:rsidRDefault="00894FB1" w:rsidP="007E7DC2">
      <w:pPr>
        <w:spacing w:line="360" w:lineRule="auto"/>
        <w:jc w:val="both"/>
      </w:pPr>
      <w:r w:rsidRPr="00B53EFB">
        <w:t xml:space="preserve">The conversion factors can be expanded to include specific contextual implications. Considering that in Ghana, we have over 73 languages </w:t>
      </w:r>
      <w:r w:rsidR="00B53EFB" w:rsidRPr="00B53EFB">
        <w:rPr>
          <w:color w:val="000000" w:themeColor="text1"/>
        </w:rPr>
        <w:fldChar w:fldCharType="begin"/>
      </w:r>
      <w:r w:rsidR="00B53EFB" w:rsidRPr="00B53EFB">
        <w:rPr>
          <w:color w:val="000000" w:themeColor="text1"/>
        </w:rPr>
        <w:instrText xml:space="preserve"> ADDIN ZOTERO_ITEM CSL_CITATION {"citationID":"sb6uvkBn","properties":{"formattedCitation":"(Nyamekye &amp; Baffour-Koduah, 2021)","plainCitation":"(Nyamekye &amp; Baffour-Koduah, 2021)","noteIndex":0},"citationItems":[{"id":546,"uris":["http://zotero.org/users/9364462/items/WJ8YZX8D"],"itemData":{"id":546,"type":"article-journal","container-title":"International Journal of Research and Innovation in Social Science","issue":"1","note":"ISBN: 2454-6186\npublisher: International Journal of Research and Innovation in Social Science (IJRISS)","page":"146-150","title":"The language of instruction dilemma in Ghana: Making a case for the various Ghanaian languages","volume":"5","author":[{"family":"Nyamekye","given":"Ernest"},{"family":"Baffour-Koduah","given":"Daniel"}],"issued":{"date-parts":[["2021"]]}}}],"schema":"https://github.com/citation-style-language/schema/raw/master/csl-citation.json"} </w:instrText>
      </w:r>
      <w:r w:rsidR="00B53EFB" w:rsidRPr="00B53EFB">
        <w:rPr>
          <w:color w:val="000000" w:themeColor="text1"/>
        </w:rPr>
        <w:fldChar w:fldCharType="separate"/>
      </w:r>
      <w:r w:rsidR="00B53EFB" w:rsidRPr="00B53EFB">
        <w:rPr>
          <w:noProof/>
          <w:color w:val="000000" w:themeColor="text1"/>
        </w:rPr>
        <w:t>(Nyamekye &amp; Baffour-Koduah, 2021)</w:t>
      </w:r>
      <w:r w:rsidR="00B53EFB" w:rsidRPr="00B53EFB">
        <w:rPr>
          <w:color w:val="000000" w:themeColor="text1"/>
        </w:rPr>
        <w:fldChar w:fldCharType="end"/>
      </w:r>
      <w:r w:rsidR="00B53EFB" w:rsidRPr="00B53EFB">
        <w:rPr>
          <w:color w:val="000000" w:themeColor="text1"/>
        </w:rPr>
        <w:t>,</w:t>
      </w:r>
      <w:r w:rsidRPr="00B53EFB">
        <w:t xml:space="preserve"> </w:t>
      </w:r>
      <w:r w:rsidRPr="00B53EFB">
        <w:lastRenderedPageBreak/>
        <w:t xml:space="preserve">and in the first three years of primary education, instruction is done in the local language, a tribe whose language has not been included in the Ghanaian language education will face a terrible fate in converting educational opportunities into a meaningful experience. Rightly so, of all the languages in </w:t>
      </w:r>
      <w:r w:rsidR="00477AF1" w:rsidRPr="00B53EFB">
        <w:t>Ghana, only six(6) are officially considered for education</w:t>
      </w:r>
      <w:r w:rsidRPr="00B53EFB">
        <w:t xml:space="preserve">. Consequentially, Fraser’s </w:t>
      </w:r>
      <w:r w:rsidR="00EE3EA9" w:rsidRPr="00B53EFB">
        <w:t>r</w:t>
      </w:r>
      <w:r w:rsidRPr="00B53EFB">
        <w:t>ecognition dimension of social justice</w:t>
      </w:r>
      <w:r w:rsidR="00EE3EA9" w:rsidRPr="00B53EFB">
        <w:t xml:space="preserve"> </w:t>
      </w:r>
      <w:r w:rsidR="00EE3EA9" w:rsidRPr="00B53EFB">
        <w:fldChar w:fldCharType="begin"/>
      </w:r>
      <w:r w:rsidR="00EE3EA9" w:rsidRPr="00B53EFB">
        <w:instrText xml:space="preserve"> ADDIN ZOTERO_ITEM CSL_CITATION {"citationID":"TaqDwwPZ","properties":{"formattedCitation":"(Fraser, 2001)","plainCitation":"(Fraser, 2001)","noteIndex":0},"citationItems":[{"id":398,"uris":["http://zotero.org/users/9364462/items/9H9N5NZA"],"itemData":{"id":398,"type":"paper-conference","container-title":"Gut zu Wissen conference paper, Heinrich Böll Stiftung","page":"1-13","title":"Social justice in the knowledge society: Redistribution, recognition, and participation","volume":"5","author":[{"family":"Fraser","given":"Nancy"}],"issued":{"date-parts":[["2001"]]}}}],"schema":"https://github.com/citation-style-language/schema/raw/master/csl-citation.json"} </w:instrText>
      </w:r>
      <w:r w:rsidR="00EE3EA9" w:rsidRPr="00B53EFB">
        <w:fldChar w:fldCharType="separate"/>
      </w:r>
      <w:r w:rsidR="00EE3EA9" w:rsidRPr="00B53EFB">
        <w:rPr>
          <w:noProof/>
        </w:rPr>
        <w:t>(Fraser, 2001)</w:t>
      </w:r>
      <w:r w:rsidR="00EE3EA9" w:rsidRPr="00B53EFB">
        <w:fldChar w:fldCharType="end"/>
      </w:r>
      <w:r w:rsidRPr="00B53EFB">
        <w:t xml:space="preserve"> would be a conversion factor at this junct</w:t>
      </w:r>
      <w:r w:rsidR="00477AF1" w:rsidRPr="00B53EFB">
        <w:t>u</w:t>
      </w:r>
      <w:r w:rsidRPr="00B53EFB">
        <w:t>re.</w:t>
      </w:r>
    </w:p>
    <w:p w14:paraId="0039E76C" w14:textId="0B1758FE" w:rsidR="00D04F1A" w:rsidRPr="00B53EFB" w:rsidRDefault="00161E7D" w:rsidP="007E7DC2">
      <w:pPr>
        <w:spacing w:line="360" w:lineRule="auto"/>
        <w:jc w:val="both"/>
      </w:pPr>
      <w:r w:rsidRPr="00B53EFB">
        <w:t xml:space="preserve">The capabilities framework is so elaborate, and it has been duly employed in several levels of analysis in </w:t>
      </w:r>
      <w:r w:rsidR="00EF782E" w:rsidRPr="00B53EFB">
        <w:t xml:space="preserve">the </w:t>
      </w:r>
      <w:r w:rsidRPr="00B53EFB">
        <w:t xml:space="preserve">policy </w:t>
      </w:r>
      <w:r w:rsidR="003B3B43" w:rsidRPr="00B53EFB">
        <w:t xml:space="preserve">decision-making </w:t>
      </w:r>
      <w:r w:rsidR="003B3B43" w:rsidRPr="00B53EFB">
        <w:fldChar w:fldCharType="begin"/>
      </w:r>
      <w:r w:rsidR="00504B25" w:rsidRPr="00B53EFB">
        <w:instrText xml:space="preserve"> ADDIN ZOTERO_ITEM CSL_CITATION {"citationID":"qJk3zsVm","properties":{"formattedCitation":"(Robeyns, 2005; Sen, 2013)","plainCitation":"(Robeyns, 2005; Sen, 2013)","noteIndex":0},"citationItems":[{"id":377,"uris":["http://zotero.org/users/9364462/items/7K7RT9KC"],"itemData":{"id":377,"type":"article-journal","container-title":"Journal of Human Development","DOI":"10.1080/146498805200034266","ISSN":"1464-9888, 1469-9516","issue":"1","journalAbbreviation":"Journal of Human Development","language":"en","page":"93-117","source":"DOI.org (Crossref)","title":"The Capability Approach: a theoretical survey","title-short":"The Capability Approach","volume":"6","author":[{"family":"Robeyns","given":"Ingrid"}],"issued":{"date-parts":[["2005",3]]}}},{"id":417,"uris":["http://zotero.org/users/9364462/items/LIT37TFR"],"itemData":{"id":417,"type":"book","abstract":"By the winner of the 1988 Nobel Prize in Economics, an essential and paradigm-altering framework for understanding economic development--for both rich and poor--in the twenty-first century. Freedom, Sen argues, is both the end and most efficient means of sustaining economic life and the key to securing the general welfare of the world's entire population. Releasing the idea of individual freedom from association with any particular historical, intellectual, political, or religious tradition, Sen clearly demonstrates its current applicability and possibilities. In the new global economy, where, despite unprecedented increases in overall opulence, the contemporary world denies elementary freedoms to vast numbers--perhaps even the majority of people--he concludes, it is still possible to practically and optimistically restain a sense of social accountability. Development as Freedom is essential reading. From the Trade Paperback edition","edition":"Unabridged","event-place":"New York","ISBN":"978-0-307-87429-0","language":"eng","note":"OCLC: 869559739","publisher":"Anchor Books","publisher-place":"New York","source":"Open WorldCat","title":"Development as freedom","author":[{"family":"Sen","given":"Amartya"}],"issued":{"date-parts":[["2013"]]}}}],"schema":"https://github.com/citation-style-language/schema/raw/master/csl-citation.json"} </w:instrText>
      </w:r>
      <w:r w:rsidR="003B3B43" w:rsidRPr="00B53EFB">
        <w:fldChar w:fldCharType="separate"/>
      </w:r>
      <w:r w:rsidR="00504B25" w:rsidRPr="00B53EFB">
        <w:rPr>
          <w:noProof/>
        </w:rPr>
        <w:t>(Robeyns, 2005; Sen, 2013)</w:t>
      </w:r>
      <w:r w:rsidR="003B3B43" w:rsidRPr="00B53EFB">
        <w:fldChar w:fldCharType="end"/>
      </w:r>
      <w:r w:rsidR="0000077B" w:rsidRPr="00B53EFB">
        <w:t xml:space="preserve"> and development practice </w:t>
      </w:r>
      <w:r w:rsidR="0000077B" w:rsidRPr="00B53EFB">
        <w:fldChar w:fldCharType="begin"/>
      </w:r>
      <w:r w:rsidR="0000077B" w:rsidRPr="00B53EFB">
        <w:instrText xml:space="preserve"> ADDIN ZOTERO_ITEM CSL_CITATION {"citationID":"2sa09K1H","properties":{"formattedCitation":"(Frediani, 2008)","plainCitation":"(Frediani, 2008)","noteIndex":0},"citationItems":[{"id":409,"uris":["http://zotero.org/users/9364462/items/CHNA2LCL"],"itemData":{"id":409,"type":"article-journal","note":"publisher: Practical Action","title":"Planning for Freedoms: The Contribution of Sen´ s Capability Approach to Development Practice","author":[{"family":"Frediani","given":"Alexandre Apsan"}],"issued":{"date-parts":[["2008"]]}}}],"schema":"https://github.com/citation-style-language/schema/raw/master/csl-citation.json"} </w:instrText>
      </w:r>
      <w:r w:rsidR="0000077B" w:rsidRPr="00B53EFB">
        <w:fldChar w:fldCharType="separate"/>
      </w:r>
      <w:r w:rsidR="0000077B" w:rsidRPr="00B53EFB">
        <w:rPr>
          <w:noProof/>
        </w:rPr>
        <w:t>(Frediani, 2008)</w:t>
      </w:r>
      <w:r w:rsidR="0000077B" w:rsidRPr="00B53EFB">
        <w:fldChar w:fldCharType="end"/>
      </w:r>
      <w:r w:rsidR="0000077B" w:rsidRPr="00B53EFB">
        <w:t>.</w:t>
      </w:r>
      <w:r w:rsidR="001C7AC1" w:rsidRPr="00B53EFB">
        <w:t xml:space="preserve"> For institutional analysis, Sen</w:t>
      </w:r>
      <w:r w:rsidR="00504B25" w:rsidRPr="00B53EFB">
        <w:t xml:space="preserve"> </w:t>
      </w:r>
      <w:r w:rsidR="00B81668" w:rsidRPr="00B53EFB">
        <w:fldChar w:fldCharType="begin"/>
      </w:r>
      <w:r w:rsidR="00D04F1A" w:rsidRPr="00B53EFB">
        <w:instrText xml:space="preserve"> ADDIN ZOTERO_ITEM CSL_CITATION {"citationID":"EefaQUeb","properties":{"formattedCitation":"(Sen, 2013, p. 174)","plainCitation":"(Sen, 2013, p. 174)","dontUpdate":true,"noteIndex":0},"citationItems":[{"id":417,"uris":["http://zotero.org/users/9364462/items/LIT37TFR"],"itemData":{"id":417,"type":"book","abstract":"By the winner of the 1988 Nobel Prize in Economics, an essential and paradigm-altering framework for understanding economic development--for both rich and poor--in the twenty-first century. Freedom, Sen argues, is both the end and most efficient means of sustaining economic life and the key to securing the general welfare of the world's entire population. Releasing the idea of individual freedom from association with any particular historical, intellectual, political, or religious tradition, Sen clearly demonstrates its current applicability and possibilities. In the new global economy, where, despite unprecedented increases in overall opulence, the contemporary world denies elementary freedoms to vast numbers--perhaps even the majority of people--he concludes, it is still possible to practically and optimistically restain a sense of social accountability. Development as Freedom is essential reading. From the Trade Paperback edition","edition":"Unabridged","event-place":"New York","ISBN":"978-0-307-87429-0","language":"eng","note":"OCLC: 869559739","publisher":"Anchor Books","publisher-place":"New York","source":"Open WorldCat","title":"Development as freedom","author":[{"family":"Sen","given":"Amartya"}],"issued":{"date-parts":[["2013"]]}},"locator":"174"}],"schema":"https://github.com/citation-style-language/schema/raw/master/csl-citation.json"} </w:instrText>
      </w:r>
      <w:r w:rsidR="00B81668" w:rsidRPr="00B53EFB">
        <w:fldChar w:fldCharType="separate"/>
      </w:r>
      <w:r w:rsidR="00BF0856" w:rsidRPr="00B53EFB">
        <w:rPr>
          <w:noProof/>
        </w:rPr>
        <w:t xml:space="preserve"> (2013, p. 174)</w:t>
      </w:r>
      <w:r w:rsidR="00B81668" w:rsidRPr="00B53EFB">
        <w:fldChar w:fldCharType="end"/>
      </w:r>
      <w:r w:rsidR="00504B25" w:rsidRPr="00B53EFB">
        <w:t xml:space="preserve"> </w:t>
      </w:r>
      <w:r w:rsidR="001F4E1E" w:rsidRPr="00B53EFB">
        <w:t>asserts</w:t>
      </w:r>
      <w:r w:rsidR="00472CF5" w:rsidRPr="00B53EFB">
        <w:t>,</w:t>
      </w:r>
      <w:r w:rsidR="001F4E1E" w:rsidRPr="00B53EFB">
        <w:t xml:space="preserve"> “</w:t>
      </w:r>
      <w:r w:rsidR="00472CF5" w:rsidRPr="00B53EFB">
        <w:t>Individuals</w:t>
      </w:r>
      <w:r w:rsidR="001A640E" w:rsidRPr="00B53EFB">
        <w:t xml:space="preserve"> live and operate in a world of institutions. Our opportunities and prospects depend crucially on what institutions exist and how they function”</w:t>
      </w:r>
      <w:r w:rsidR="00BF0856" w:rsidRPr="00B53EFB">
        <w:t xml:space="preserve">.  </w:t>
      </w:r>
      <w:r w:rsidR="00472CF5" w:rsidRPr="00B53EFB">
        <w:t>Modern</w:t>
      </w:r>
      <w:r w:rsidR="00527744" w:rsidRPr="00B53EFB">
        <w:t xml:space="preserve"> societies are organized around institutions that handle quintessential aspects of societal affairs based on prevalent customs and traditions. Examples of such institutions include but are not limited to the Education System, the Justice system, and The marriage institution. </w:t>
      </w:r>
      <w:r w:rsidR="00D04F1A" w:rsidRPr="00B53EFB">
        <w:t xml:space="preserve">These social institutions have their hierarchies, gender appropriations, and power structures </w:t>
      </w:r>
      <w:r w:rsidR="00D04F1A" w:rsidRPr="00B53EFB">
        <w:fldChar w:fldCharType="begin"/>
      </w:r>
      <w:r w:rsidR="00D04F1A" w:rsidRPr="00B53EFB">
        <w:instrText xml:space="preserve"> ADDIN ZOTERO_ITEM CSL_CITATION {"citationID":"zP7U6b73","properties":{"formattedCitation":"(Nambiar, 2013)","plainCitation":"(Nambiar, 2013)","noteIndex":0},"citationItems":[{"id":86,"uris":["http://zotero.org/users/9364462/items/LACH4ZLP"],"itemData":{"id":86,"type":"article-journal","abstract":"Sen’s capability approach emphasizes the importance of freedom and choice in leading the life that one values. In the capability approach, a person converts the vector of commodities into functionings. This conversion depends upon personal, social and environmental factors. These conversion factors are important because they constrain the capability achievement of individuals, a matter that is especially important for the poor. Using the case of a credit cooperative in Malaysia, this article seeks to demonstrate the importance of conversion factors and how it is possible to improve the capabilities of the poor.","container-title":"Progress in Development Studies","DOI":"10.1177/1464993413486547","ISSN":"1464-9934, 1477-027X","issue":"3","journalAbbreviation":"Progress in Development Studies","language":"en","page":"221-230","source":"DOI.org (Crossref)","title":"Capabilities, conversion factors and institutions","volume":"13","author":[{"family":"Nambiar","given":"Shankaran"}],"issued":{"date-parts":[["2013",7]]}}}],"schema":"https://github.com/citation-style-language/schema/raw/master/csl-citation.json"} </w:instrText>
      </w:r>
      <w:r w:rsidR="00D04F1A" w:rsidRPr="00B53EFB">
        <w:fldChar w:fldCharType="separate"/>
      </w:r>
      <w:r w:rsidR="00D04F1A" w:rsidRPr="00B53EFB">
        <w:rPr>
          <w:noProof/>
        </w:rPr>
        <w:t>(Nambiar, 2013)</w:t>
      </w:r>
      <w:r w:rsidR="00D04F1A" w:rsidRPr="00B53EFB">
        <w:fldChar w:fldCharType="end"/>
      </w:r>
      <w:r w:rsidR="00D04F1A" w:rsidRPr="00B53EFB">
        <w:t xml:space="preserve"> that either propel them or digress them on the path to decent well-being. Consequentially, these value orientations that </w:t>
      </w:r>
      <w:r w:rsidR="00472CF5" w:rsidRPr="00B53EFB">
        <w:t>institutions share</w:t>
      </w:r>
      <w:r w:rsidR="00D04F1A" w:rsidRPr="00B53EFB">
        <w:t xml:space="preserve"> affect the real opportunities </w:t>
      </w:r>
      <w:r w:rsidR="00472CF5" w:rsidRPr="00B53EFB">
        <w:t>available to indigenes and are</w:t>
      </w:r>
      <w:r w:rsidR="00D04F1A" w:rsidRPr="00B53EFB">
        <w:t xml:space="preserve"> conversion factors.</w:t>
      </w:r>
    </w:p>
    <w:p w14:paraId="3CB1C425" w14:textId="77777777" w:rsidR="000023F8" w:rsidRPr="00B53EFB" w:rsidRDefault="000023F8" w:rsidP="007E7DC2">
      <w:pPr>
        <w:spacing w:line="360" w:lineRule="auto"/>
        <w:jc w:val="both"/>
      </w:pPr>
    </w:p>
    <w:p w14:paraId="06ADE991" w14:textId="6287F896" w:rsidR="000023F8" w:rsidRPr="00B53EFB" w:rsidRDefault="000023F8" w:rsidP="007E7DC2">
      <w:pPr>
        <w:spacing w:line="360" w:lineRule="auto"/>
        <w:jc w:val="both"/>
      </w:pPr>
      <w:r w:rsidRPr="00B53EFB">
        <w:t xml:space="preserve">                 Figure1. Welch Saleeby Diagram of the Capability Approach</w:t>
      </w:r>
    </w:p>
    <w:p w14:paraId="4E784067" w14:textId="7841FCFE" w:rsidR="000023F8" w:rsidRPr="00B53EFB" w:rsidRDefault="000023F8" w:rsidP="007E7DC2">
      <w:pPr>
        <w:spacing w:line="360" w:lineRule="auto"/>
        <w:jc w:val="both"/>
      </w:pPr>
      <w:r w:rsidRPr="00B53EFB">
        <w:rPr>
          <w:noProof/>
        </w:rPr>
        <w:drawing>
          <wp:inline distT="0" distB="0" distL="0" distR="0" wp14:anchorId="16938CE5" wp14:editId="3363E4C8">
            <wp:extent cx="5760720" cy="3028950"/>
            <wp:effectExtent l="0" t="0" r="0" b="0"/>
            <wp:docPr id="1548382387" name="Picture 1" descr="A diagram of 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82387" name="Picture 1" descr="A diagram of a diagram of a company&#10;&#10;Description automatically generated"/>
                    <pic:cNvPicPr/>
                  </pic:nvPicPr>
                  <pic:blipFill>
                    <a:blip r:embed="rId10"/>
                    <a:stretch>
                      <a:fillRect/>
                    </a:stretch>
                  </pic:blipFill>
                  <pic:spPr>
                    <a:xfrm>
                      <a:off x="0" y="0"/>
                      <a:ext cx="5760720" cy="3028950"/>
                    </a:xfrm>
                    <a:prstGeom prst="rect">
                      <a:avLst/>
                    </a:prstGeom>
                  </pic:spPr>
                </pic:pic>
              </a:graphicData>
            </a:graphic>
          </wp:inline>
        </w:drawing>
      </w:r>
    </w:p>
    <w:p w14:paraId="2790AFA0" w14:textId="77777777" w:rsidR="00B77285" w:rsidRPr="00B53EFB" w:rsidRDefault="00B77285" w:rsidP="007E7DC2">
      <w:pPr>
        <w:spacing w:line="360" w:lineRule="auto"/>
        <w:jc w:val="both"/>
      </w:pPr>
    </w:p>
    <w:p w14:paraId="17E82C07" w14:textId="5CF531FB" w:rsidR="00766AB4" w:rsidRPr="00B53EFB" w:rsidRDefault="00472CF5" w:rsidP="007E7DC2">
      <w:pPr>
        <w:spacing w:line="360" w:lineRule="auto"/>
        <w:jc w:val="both"/>
      </w:pPr>
      <w:r w:rsidRPr="00B53EFB">
        <w:t>The capabilities framework has been applied with considerable effort in the education sector,</w:t>
      </w:r>
      <w:r w:rsidR="009A56C0" w:rsidRPr="00B53EFB">
        <w:t xml:space="preserve"> churning out </w:t>
      </w:r>
      <w:r w:rsidRPr="00B53EFB">
        <w:t>excellent</w:t>
      </w:r>
      <w:r w:rsidR="009A56C0" w:rsidRPr="00B53EFB">
        <w:t xml:space="preserve"> intellectual </w:t>
      </w:r>
      <w:r w:rsidRPr="00B53EFB">
        <w:t>understanding</w:t>
      </w:r>
      <w:r w:rsidR="009A56C0" w:rsidRPr="00B53EFB">
        <w:t xml:space="preserve"> for practical applications. </w:t>
      </w:r>
      <w:r w:rsidR="00833A6A" w:rsidRPr="00B53EFB">
        <w:fldChar w:fldCharType="begin"/>
      </w:r>
      <w:r w:rsidR="00433A6C" w:rsidRPr="00B53EFB">
        <w:instrText xml:space="preserve"> ADDIN ZOTERO_ITEM CSL_CITATION {"citationID":"5zFMfKPA","properties":{"formattedCitation":"(Hart, 2012a)","plainCitation":"(Hart, 2012a)","dontUpdate":true,"noteIndex":0},"citationItems":[{"id":294,"uris":["http://zotero.org/users/9364462/items/S8WK2K5R"],"itemData":{"id":294,"type":"book","ISBN":"1-4411-8574-7","publisher":"A&amp;C Black","title":"Aspirations, education and social justice: Applying Sen and Bourdieu","author":[{"family":"Hart","given":"Caroline Sarojini"}],"issued":{"date-parts":[["2012"]]}}}],"schema":"https://github.com/citation-style-language/schema/raw/master/csl-citation.json"} </w:instrText>
      </w:r>
      <w:r w:rsidR="00833A6A" w:rsidRPr="00B53EFB">
        <w:fldChar w:fldCharType="separate"/>
      </w:r>
      <w:r w:rsidR="00822E4C" w:rsidRPr="00B53EFB">
        <w:rPr>
          <w:noProof/>
        </w:rPr>
        <w:t>Hart (2012a)</w:t>
      </w:r>
      <w:r w:rsidR="00833A6A" w:rsidRPr="00B53EFB">
        <w:fldChar w:fldCharType="end"/>
      </w:r>
      <w:r w:rsidR="00822E4C" w:rsidRPr="00B53EFB">
        <w:t xml:space="preserve"> </w:t>
      </w:r>
      <w:r w:rsidR="00822E4C" w:rsidRPr="00B53EFB">
        <w:lastRenderedPageBreak/>
        <w:t xml:space="preserve">employed this capabilities concept to analyze students' aspirations beyond High school vis-à-vis </w:t>
      </w:r>
      <w:r w:rsidRPr="00B53EFB">
        <w:t>UK educational policies that are</w:t>
      </w:r>
      <w:r w:rsidR="00822E4C" w:rsidRPr="00B53EFB">
        <w:t xml:space="preserve"> more focused on expanding access than expanding the real opportunities that students have. </w:t>
      </w:r>
      <w:r w:rsidR="00616B93" w:rsidRPr="00B53EFB">
        <w:t xml:space="preserve">As mentioned earlier, the capabilities approach can be used as a diagnostic tool, and it has rightly so been employed in analyzing sources of </w:t>
      </w:r>
      <w:r w:rsidR="00B77285" w:rsidRPr="00B53EFB">
        <w:t xml:space="preserve">inequality in education </w:t>
      </w:r>
      <w:r w:rsidR="00616B93" w:rsidRPr="00B53EFB">
        <w:fldChar w:fldCharType="begin"/>
      </w:r>
      <w:r w:rsidR="00616B93" w:rsidRPr="00B53EFB">
        <w:instrText xml:space="preserve"> ADDIN ZOTERO_ITEM CSL_CITATION {"citationID":"eh4v00TJ","properties":{"formattedCitation":"(Dejaeghere, 2020; Hart, 2019)","plainCitation":"(Dejaeghere, 2020; Hart, 2019)","noteIndex":0},"citationItems":[{"id":329,"uris":["http://zotero.org/users/9364462/items/J64LBWUQ"],"itemData":{"id":329,"type":"article-journal","container-title":"Journal of Human Development and Capabilities","DOI":"10.1080/19452829.2019.1677576","ISSN":"1945-2829, 1945-2837","issue":"1","journalAbbreviation":"Journal of Human Development and Capabilities","language":"en","page":"17-35","source":"DOI.org (Crossref)","title":"Reconceptualizing Educational Capabilities: A Relational Capability Theory for Redressing Inequalities","title-short":"Reconceptualizing Educational Capabilities","volume":"21","author":[{"family":"Dejaeghere","given":"Joan G."}],"issued":{"date-parts":[["2020",1,2]]}}},{"id":402,"uris":["http://zotero.org/users/9364462/items/WWXWG83S"],"itemData":{"id":402,"type":"article-journal","abstract":"This paper offers a critical examination of the nature of inequalities in relation to education and the pursuit of social justice. It argues that assessment of educational resources and measures such as school enrolment and educational achievement are limited in what they tell us about the injustices learners may experience. It is proposed that, drawing on Amartya Sen’s capability approach, we benefit from extending our evaluative space beyond learners’ achievements to encompass their freedoms to achieve. It is argued that attention should be paid to the relative value individuals place on these various freedoms. Furthermore, in order to deepen insights into the multiple factors influencing the development of learner values, and the unequal possibilities for realising their aspired valued achievements, the discussion also draws on key sociological concepts from Pierre Bourdieu. The theoretical synthesis leads to the introduction of the Sen-Bourdieu Analytical Framework, a conceptual model that illustrates the socially dynamic processes within which learners and formal educational systems are situated. The principal aims are to offer an alternative development paradigm and an expanded evaluative framework to inform local, national and international educational policy and practice.","container-title":"Policy Futures in Education","DOI":"10.1177/1478210318809758","ISSN":"1478-2103, 1478-2103","issue":"5","journalAbbreviation":"Policy Futures in Education","language":"en","page":"582-598","source":"DOI.org (Crossref)","title":"Education, inequality and social justice: A critical analysis applying the Sen-Bourdieu Analytical Framework","title-short":"Education, inequality and social justice","volume":"17","author":[{"family":"Hart","given":"Caroline Sarojini"}],"issued":{"date-parts":[["2019",6]]}}}],"schema":"https://github.com/citation-style-language/schema/raw/master/csl-citation.json"} </w:instrText>
      </w:r>
      <w:r w:rsidR="00616B93" w:rsidRPr="00B53EFB">
        <w:fldChar w:fldCharType="separate"/>
      </w:r>
      <w:r w:rsidR="00616B93" w:rsidRPr="00B53EFB">
        <w:rPr>
          <w:noProof/>
        </w:rPr>
        <w:t>(Dejaeghere, 2020; Hart, 2019)</w:t>
      </w:r>
      <w:r w:rsidR="00616B93" w:rsidRPr="00B53EFB">
        <w:fldChar w:fldCharType="end"/>
      </w:r>
      <w:r w:rsidR="00B77285" w:rsidRPr="00B53EFB">
        <w:t xml:space="preserve">. </w:t>
      </w:r>
      <w:r w:rsidRPr="00B53EFB">
        <w:t>Walker (2010) used the capability approach and</w:t>
      </w:r>
      <w:r w:rsidR="00D76A89" w:rsidRPr="00B53EFB">
        <w:t xml:space="preserve"> critical pedagogies to unpack and address inequities and injustices in university education. These examples show the practical applications of the </w:t>
      </w:r>
      <w:r w:rsidR="009B0821" w:rsidRPr="00B53EFB">
        <w:t>capability</w:t>
      </w:r>
      <w:r w:rsidR="00D76A89" w:rsidRPr="00B53EFB">
        <w:t xml:space="preserve"> approach, </w:t>
      </w:r>
      <w:r w:rsidRPr="00B53EFB">
        <w:t>which</w:t>
      </w:r>
      <w:r w:rsidR="00D76A89" w:rsidRPr="00B53EFB">
        <w:t xml:space="preserve"> is among the </w:t>
      </w:r>
      <w:r w:rsidR="009B0821" w:rsidRPr="00B53EFB">
        <w:t>reasons</w:t>
      </w:r>
      <w:r w:rsidR="00D76A89" w:rsidRPr="00B53EFB">
        <w:t xml:space="preserve"> for its consideration in this study. </w:t>
      </w:r>
    </w:p>
    <w:p w14:paraId="7D22906E" w14:textId="618C5E15" w:rsidR="00F83BBA" w:rsidRPr="00B53EFB" w:rsidRDefault="00E01715" w:rsidP="007E7DC2">
      <w:pPr>
        <w:spacing w:line="360" w:lineRule="auto"/>
        <w:jc w:val="both"/>
      </w:pPr>
      <w:r w:rsidRPr="00B53EFB">
        <w:t xml:space="preserve">The capability approach </w:t>
      </w:r>
      <w:r w:rsidR="00606D26" w:rsidRPr="00B53EFB">
        <w:t>has</w:t>
      </w:r>
      <w:r w:rsidRPr="00B53EFB">
        <w:t xml:space="preserve"> </w:t>
      </w:r>
      <w:r w:rsidR="00894FB1" w:rsidRPr="00B53EFB">
        <w:t>been preferred as this study's umbrella theory</w:t>
      </w:r>
      <w:r w:rsidRPr="00B53EFB">
        <w:t xml:space="preserve"> for </w:t>
      </w:r>
      <w:r w:rsidR="000C06BA" w:rsidRPr="00B53EFB">
        <w:t>specific</w:t>
      </w:r>
      <w:r w:rsidRPr="00B53EFB">
        <w:t xml:space="preserve"> reasons. First of all</w:t>
      </w:r>
      <w:r w:rsidR="00606D26" w:rsidRPr="00B53EFB">
        <w:t xml:space="preserve">, according to </w:t>
      </w:r>
      <w:r w:rsidR="00606D26" w:rsidRPr="00B53EFB">
        <w:fldChar w:fldCharType="begin"/>
      </w:r>
      <w:r w:rsidR="0000077B" w:rsidRPr="00B53EFB">
        <w:instrText xml:space="preserve"> ADDIN ZOTERO_ITEM CSL_CITATION {"citationID":"i10lxbUj","properties":{"formattedCitation":"(Frediani, 2008)","plainCitation":"(Frediani, 2008)","dontUpdate":true,"noteIndex":0},"citationItems":[{"id":409,"uris":["http://zotero.org/users/9364462/items/CHNA2LCL"],"itemData":{"id":409,"type":"article-journal","note":"publisher: Practical Action","title":"Planning for Freedoms: The Contribution of Sen´ s Capability Approach to Development Practice","author":[{"family":"Frediani","given":"Alexandre Apsan"}],"issued":{"date-parts":[["2008"]]}},"label":"page"}],"schema":"https://github.com/citation-style-language/schema/raw/master/csl-citation.json"} </w:instrText>
      </w:r>
      <w:r w:rsidR="00606D26" w:rsidRPr="00B53EFB">
        <w:fldChar w:fldCharType="separate"/>
      </w:r>
      <w:r w:rsidR="00606D26" w:rsidRPr="00B53EFB">
        <w:rPr>
          <w:noProof/>
        </w:rPr>
        <w:t>Frediani (2008)</w:t>
      </w:r>
      <w:r w:rsidR="00606D26" w:rsidRPr="00B53EFB">
        <w:fldChar w:fldCharType="end"/>
      </w:r>
      <w:r w:rsidR="00894FB1" w:rsidRPr="00B53EFB">
        <w:t>,</w:t>
      </w:r>
      <w:r w:rsidR="00606D26" w:rsidRPr="00B53EFB">
        <w:t xml:space="preserve"> “It establishes a direct link between resource uses and dimensions of well-being; It elaborates on what things do, rather than merely what they are</w:t>
      </w:r>
      <w:r w:rsidR="000C06BA" w:rsidRPr="00B53EFB">
        <w:t>.”</w:t>
      </w:r>
      <w:r w:rsidR="00606D26" w:rsidRPr="00B53EFB">
        <w:t xml:space="preserve"> Additionally, it considers both ındivdiaul and communal endowments needed to pursue opportunities to achieve the things people value </w:t>
      </w:r>
      <w:r w:rsidR="00606D26" w:rsidRPr="00B53EFB">
        <w:fldChar w:fldCharType="begin"/>
      </w:r>
      <w:r w:rsidR="00606D26" w:rsidRPr="00B53EFB">
        <w:instrText xml:space="preserve"> ADDIN ZOTERO_ITEM CSL_CITATION {"citationID":"Gq0NUkEW","properties":{"formattedCitation":"(Frediani, 2008)","plainCitation":"(Frediani, 2008)","noteIndex":0},"citationItems":[{"id":409,"uris":["http://zotero.org/users/9364462/items/CHNA2LCL"],"itemData":{"id":409,"type":"article-journal","note":"publisher: Practical Action","title":"Planning for Freedoms: The Contribution of Sen´ s Capability Approach to Development Practice","author":[{"family":"Frediani","given":"Alexandre Apsan"}],"issued":{"date-parts":[["2008"]]}}}],"schema":"https://github.com/citation-style-language/schema/raw/master/csl-citation.json"} </w:instrText>
      </w:r>
      <w:r w:rsidR="00606D26" w:rsidRPr="00B53EFB">
        <w:fldChar w:fldCharType="separate"/>
      </w:r>
      <w:r w:rsidR="00606D26" w:rsidRPr="00B53EFB">
        <w:rPr>
          <w:noProof/>
        </w:rPr>
        <w:t>(Frediani, 2008)</w:t>
      </w:r>
      <w:r w:rsidR="00606D26" w:rsidRPr="00B53EFB">
        <w:fldChar w:fldCharType="end"/>
      </w:r>
      <w:r w:rsidR="00606D26" w:rsidRPr="00B53EFB">
        <w:t xml:space="preserve">. Moreover, </w:t>
      </w:r>
      <w:r w:rsidR="0079508F" w:rsidRPr="00B53EFB">
        <w:t>Se</w:t>
      </w:r>
      <w:r w:rsidR="00F83BBA" w:rsidRPr="00B53EFB">
        <w:t>n</w:t>
      </w:r>
      <w:r w:rsidR="0079508F" w:rsidRPr="00B53EFB">
        <w:t>’s framework allows for diagnostic and prescriptive analysis</w:t>
      </w:r>
      <w:r w:rsidR="00894FB1" w:rsidRPr="00B53EFB">
        <w:t>,</w:t>
      </w:r>
      <w:r w:rsidR="0079508F" w:rsidRPr="00B53EFB">
        <w:t xml:space="preserve"> </w:t>
      </w:r>
      <w:r w:rsidR="00F83BBA" w:rsidRPr="00B53EFB">
        <w:t xml:space="preserve">considering that </w:t>
      </w:r>
      <w:r w:rsidR="00894FB1" w:rsidRPr="00B53EFB">
        <w:t>to</w:t>
      </w:r>
      <w:r w:rsidR="00066068" w:rsidRPr="00B53EFB">
        <w:t xml:space="preserve"> make a case for social justice</w:t>
      </w:r>
      <w:r w:rsidR="00894FB1" w:rsidRPr="00B53EFB">
        <w:t>,</w:t>
      </w:r>
      <w:r w:rsidR="00066068" w:rsidRPr="00B53EFB">
        <w:t xml:space="preserve"> we first need to paint a picture of injustice</w:t>
      </w:r>
      <w:r w:rsidR="00894FB1" w:rsidRPr="00B53EFB">
        <w:t>,</w:t>
      </w:r>
      <w:r w:rsidR="00066068" w:rsidRPr="00B53EFB">
        <w:t xml:space="preserve"> and this is achieved by considering the restraining factors that inhibit the growth of an individual and interventions would be </w:t>
      </w:r>
      <w:r w:rsidR="00894FB1" w:rsidRPr="00B53EFB">
        <w:t>complex</w:t>
      </w:r>
      <w:r w:rsidR="00066068" w:rsidRPr="00B53EFB">
        <w:t xml:space="preserve"> to make if the constraints are not adequately delineated and targetted for improvement of capabilities </w:t>
      </w:r>
      <w:r w:rsidR="00066068" w:rsidRPr="00B53EFB">
        <w:fldChar w:fldCharType="begin"/>
      </w:r>
      <w:r w:rsidR="00066068" w:rsidRPr="00B53EFB">
        <w:instrText xml:space="preserve"> ADDIN ZOTERO_ITEM CSL_CITATION {"citationID":"VCbpJgzP","properties":{"formattedCitation":"(Nambiar, 2013)","plainCitation":"(Nambiar, 2013)","noteIndex":0},"citationItems":[{"id":86,"uris":["http://zotero.org/users/9364462/items/LACH4ZLP"],"itemData":{"id":86,"type":"article-journal","abstract":"Sen’s capability approach emphasizes the importance of freedom and choice in leading the life that one values. In the capability approach, a person converts the vector of commodities into functionings. This conversion depends upon personal, social and environmental factors. These conversion factors are important because they constrain the capability achievement of individuals, a matter that is especially important for the poor. Using the case of a credit cooperative in Malaysia, this article seeks to demonstrate the importance of conversion factors and how it is possible to improve the capabilities of the poor.","container-title":"Progress in Development Studies","DOI":"10.1177/1464993413486547","ISSN":"1464-9934, 1477-027X","issue":"3","journalAbbreviation":"Progress in Development Studies","language":"en","page":"221-230","source":"DOI.org (Crossref)","title":"Capabilities, conversion factors and institutions","volume":"13","author":[{"family":"Nambiar","given":"Shankaran"}],"issued":{"date-parts":[["2013",7]]}}}],"schema":"https://github.com/citation-style-language/schema/raw/master/csl-citation.json"} </w:instrText>
      </w:r>
      <w:r w:rsidR="00066068" w:rsidRPr="00B53EFB">
        <w:fldChar w:fldCharType="separate"/>
      </w:r>
      <w:r w:rsidR="00066068" w:rsidRPr="00B53EFB">
        <w:rPr>
          <w:noProof/>
        </w:rPr>
        <w:t>(Nambiar, 2013)</w:t>
      </w:r>
      <w:r w:rsidR="00066068" w:rsidRPr="00B53EFB">
        <w:fldChar w:fldCharType="end"/>
      </w:r>
      <w:r w:rsidR="00066068" w:rsidRPr="00B53EFB">
        <w:t>.</w:t>
      </w:r>
    </w:p>
    <w:p w14:paraId="0317D6EF" w14:textId="449D4958" w:rsidR="008857E6" w:rsidRPr="00B53EFB" w:rsidRDefault="00F83BBA" w:rsidP="007E7DC2">
      <w:pPr>
        <w:spacing w:line="360" w:lineRule="auto"/>
        <w:jc w:val="both"/>
      </w:pPr>
      <w:r w:rsidRPr="00B53EFB">
        <w:t xml:space="preserve">However, Sen’s theory has a particular ambivalent </w:t>
      </w:r>
      <w:r w:rsidR="00894FB1" w:rsidRPr="00B53EFB">
        <w:t>characteristic, which serves as its strength and weakness</w:t>
      </w:r>
      <w:r w:rsidRPr="00B53EFB">
        <w:t xml:space="preserve"> at the same time. For instance, the critics of the theory maintain that</w:t>
      </w:r>
      <w:r w:rsidR="00894FB1" w:rsidRPr="00B53EFB">
        <w:t xml:space="preserve"> it is </w:t>
      </w:r>
      <w:r w:rsidR="00504B25" w:rsidRPr="00B53EFB">
        <w:t>nearly impossible to operationalize,</w:t>
      </w:r>
      <w:r w:rsidR="00894FB1" w:rsidRPr="00B53EFB">
        <w:t xml:space="preserve"> considering that Sen did not provide an exhaustive</w:t>
      </w:r>
      <w:r w:rsidRPr="00B53EFB">
        <w:t xml:space="preserve"> list of capabilities </w:t>
      </w:r>
      <w:r w:rsidR="00FC1230" w:rsidRPr="00B53EFB">
        <w:fldChar w:fldCharType="begin"/>
      </w:r>
      <w:r w:rsidR="00FC1230" w:rsidRPr="00B53EFB">
        <w:instrText xml:space="preserve"> ADDIN ZOTERO_ITEM CSL_CITATION {"citationID":"Ir6tpVpX","properties":{"formattedCitation":"(Saigaran et al., 2015)","plainCitation":"(Saigaran et al., 2015)","noteIndex":0},"citationItems":[{"id":412,"uris":["http://zotero.org/users/9364462/items/HDDFMAB5"],"itemData":{"id":412,"type":"article-journal","container-title":"Proceedings of Universiti Sains Malaysia","title":"The Capability Approach: Comparing Amartya Sen and Martha Nussbaum","volume":"1","author":[{"family":"Saigaran","given":"Nithiya Guna"},{"family":"Karupiah","given":"Premalatha"},{"family":"Gopal","given":"Parthiban S."}],"issued":{"date-parts":[["2015"]]}}}],"schema":"https://github.com/citation-style-language/schema/raw/master/csl-citation.json"} </w:instrText>
      </w:r>
      <w:r w:rsidR="00FC1230" w:rsidRPr="00B53EFB">
        <w:fldChar w:fldCharType="separate"/>
      </w:r>
      <w:r w:rsidR="00FC1230" w:rsidRPr="00B53EFB">
        <w:rPr>
          <w:noProof/>
        </w:rPr>
        <w:t>(Saigaran et al., 2015)</w:t>
      </w:r>
      <w:r w:rsidR="00FC1230" w:rsidRPr="00B53EFB">
        <w:fldChar w:fldCharType="end"/>
      </w:r>
      <w:r w:rsidRPr="00B53EFB">
        <w:t xml:space="preserve">. </w:t>
      </w:r>
      <w:r w:rsidR="00165058" w:rsidRPr="00B53EFB">
        <w:t xml:space="preserve">In </w:t>
      </w:r>
      <w:r w:rsidR="00894FB1" w:rsidRPr="00B53EFB">
        <w:t>contrast to this, Nassbaun provided a list. On the other hand, that same feature allows for its broader application to many situations</w:t>
      </w:r>
      <w:r w:rsidR="00504B25" w:rsidRPr="00B53EFB">
        <w:t xml:space="preserve"> </w:t>
      </w:r>
      <w:r w:rsidR="00504B25" w:rsidRPr="00B53EFB">
        <w:fldChar w:fldCharType="begin"/>
      </w:r>
      <w:r w:rsidR="00D57124" w:rsidRPr="00B53EFB">
        <w:instrText xml:space="preserve"> ADDIN ZOTERO_ITEM CSL_CITATION {"citationID":"5pbFQuah","properties":{"formattedCitation":"(Robeyns, 2005)","plainCitation":"(Robeyns, 2005)","noteIndex":0},"citationItems":[{"id":377,"uris":["http://zotero.org/users/9364462/items/7K7RT9KC"],"itemData":{"id":377,"type":"article-journal","container-title":"Journal of Human Development","DOI":"10.1080/146498805200034266","ISSN":"1464-9888, 1469-9516","issue":"1","journalAbbreviation":"Journal of Human Development","language":"en","page":"93-117","source":"DOI.org (Crossref)","title":"The Capability Approach: a theoretical survey","title-short":"The Capability Approach","volume":"6","author":[{"family":"Robeyns","given":"Ingrid"}],"issued":{"date-parts":[["2005",3]]}}}],"schema":"https://github.com/citation-style-language/schema/raw/master/csl-citation.json"} </w:instrText>
      </w:r>
      <w:r w:rsidR="00504B25" w:rsidRPr="00B53EFB">
        <w:fldChar w:fldCharType="separate"/>
      </w:r>
      <w:r w:rsidR="00D57124" w:rsidRPr="00B53EFB">
        <w:rPr>
          <w:noProof/>
        </w:rPr>
        <w:t>(Robeyns, 2005)</w:t>
      </w:r>
      <w:r w:rsidR="00504B25" w:rsidRPr="00B53EFB">
        <w:fldChar w:fldCharType="end"/>
      </w:r>
      <w:r w:rsidR="00894FB1" w:rsidRPr="00B53EFB">
        <w:t xml:space="preserve">; perhaps that is why it has </w:t>
      </w:r>
      <w:r w:rsidR="000C06BA" w:rsidRPr="00B53EFB">
        <w:t>appealed</w:t>
      </w:r>
      <w:r w:rsidR="00894FB1" w:rsidRPr="00B53EFB">
        <w:t xml:space="preserve"> to many:</w:t>
      </w:r>
      <w:r w:rsidRPr="00B53EFB">
        <w:t xml:space="preserve"> its adaptability. Another noteworthy deficiency is the openness of the nature of </w:t>
      </w:r>
      <w:r w:rsidR="00894FB1" w:rsidRPr="00B53EFB">
        <w:t>conversion factors</w:t>
      </w:r>
      <w:r w:rsidRPr="00B53EFB">
        <w:t xml:space="preserve">. Sen </w:t>
      </w:r>
      <w:r w:rsidR="005F1120" w:rsidRPr="00B53EFB">
        <w:t>chose</w:t>
      </w:r>
      <w:r w:rsidRPr="00B53EFB">
        <w:t xml:space="preserve"> here to provide generic factors such as personal and environmental factors</w:t>
      </w:r>
      <w:r w:rsidR="00477AF1" w:rsidRPr="00B53EFB">
        <w:t xml:space="preserve"> </w:t>
      </w:r>
      <w:r w:rsidR="00477AF1" w:rsidRPr="00B53EFB">
        <w:fldChar w:fldCharType="begin"/>
      </w:r>
      <w:r w:rsidR="00477AF1" w:rsidRPr="00B53EFB">
        <w:instrText xml:space="preserve"> ADDIN ZOTERO_ITEM CSL_CITATION {"citationID":"ONx3kG6l","properties":{"formattedCitation":"(Sen, 1992)","plainCitation":"(Sen, 1992)","noteIndex":0},"citationItems":[{"id":401,"uris":["http://zotero.org/users/9364462/items/MF3JEPM5"],"itemData":{"id":401,"type":"book","call-number":"330","event-place":"New York Oxford","ISBN":"978-0-19-828334-8","language":"eng","publisher":"Russell Sage foundation Clarendon press","publisher-place":"New York Oxford","source":"BnF ISBN","title":"Inequality reexamined","author":[{"family":"Sen","given":"Amartya"}],"issued":{"date-parts":[["1992"]]}}}],"schema":"https://github.com/citation-style-language/schema/raw/master/csl-citation.json"} </w:instrText>
      </w:r>
      <w:r w:rsidR="00477AF1" w:rsidRPr="00B53EFB">
        <w:fldChar w:fldCharType="separate"/>
      </w:r>
      <w:r w:rsidR="00477AF1" w:rsidRPr="00B53EFB">
        <w:rPr>
          <w:noProof/>
        </w:rPr>
        <w:t>(Sen, 1992)</w:t>
      </w:r>
      <w:r w:rsidR="00477AF1" w:rsidRPr="00B53EFB">
        <w:fldChar w:fldCharType="end"/>
      </w:r>
      <w:r w:rsidR="00477AF1" w:rsidRPr="00B53EFB">
        <w:t xml:space="preserve"> </w:t>
      </w:r>
      <w:r w:rsidRPr="00B53EFB">
        <w:t xml:space="preserve"> and left </w:t>
      </w:r>
      <w:r w:rsidR="00894FB1" w:rsidRPr="00B53EFB">
        <w:t xml:space="preserve">it </w:t>
      </w:r>
      <w:r w:rsidRPr="00B53EFB">
        <w:t xml:space="preserve">at that except in detailing some examples. This allows for elaborate </w:t>
      </w:r>
      <w:r w:rsidR="00894FB1" w:rsidRPr="00B53EFB">
        <w:t xml:space="preserve">interpretation and </w:t>
      </w:r>
      <w:r w:rsidR="008857E6" w:rsidRPr="00B53EFB">
        <w:t xml:space="preserve">incorporation of </w:t>
      </w:r>
      <w:r w:rsidR="00894FB1" w:rsidRPr="00B53EFB">
        <w:t xml:space="preserve">other theoretical frameworks </w:t>
      </w:r>
      <w:r w:rsidR="00D57124" w:rsidRPr="00B53EFB">
        <w:t xml:space="preserve">or concepts </w:t>
      </w:r>
      <w:r w:rsidR="00894FB1" w:rsidRPr="00B53EFB">
        <w:t>to enhance the understanding of conversion</w:t>
      </w:r>
      <w:r w:rsidRPr="00B53EFB">
        <w:t xml:space="preserve"> factors.</w:t>
      </w:r>
      <w:r w:rsidR="000E3BEF" w:rsidRPr="00B53EFB">
        <w:t xml:space="preserve"> Among these theories would be some of Bourdieu’s sociological concepts. </w:t>
      </w:r>
    </w:p>
    <w:p w14:paraId="6752B39D" w14:textId="4BE84E82" w:rsidR="00DC6625" w:rsidRPr="00B53EFB" w:rsidRDefault="00DC6625" w:rsidP="007E7DC2">
      <w:pPr>
        <w:spacing w:line="360" w:lineRule="auto"/>
        <w:jc w:val="both"/>
        <w:rPr>
          <w:b/>
          <w:bCs/>
        </w:rPr>
      </w:pPr>
      <w:r w:rsidRPr="00B53EFB">
        <w:rPr>
          <w:b/>
          <w:bCs/>
        </w:rPr>
        <w:t xml:space="preserve">1.11.3. Bourdieu and Reproduction in Eductaion </w:t>
      </w:r>
    </w:p>
    <w:p w14:paraId="3CC59444" w14:textId="75EE5BDF" w:rsidR="00DA457C" w:rsidRPr="00B53EFB" w:rsidRDefault="008857E6" w:rsidP="007E7DC2">
      <w:pPr>
        <w:spacing w:line="360" w:lineRule="auto"/>
        <w:jc w:val="both"/>
      </w:pPr>
      <w:r w:rsidRPr="00B53EFB">
        <w:t>Some key issues deserve a consensus in the journey towards ensuring SJ in education</w:t>
      </w:r>
      <w:r w:rsidR="00D57124" w:rsidRPr="00B53EFB">
        <w:t>. SJ entails</w:t>
      </w:r>
      <w:r w:rsidR="00DA457C" w:rsidRPr="00B53EFB">
        <w:t xml:space="preserve">, </w:t>
      </w:r>
      <w:r w:rsidR="00D57124" w:rsidRPr="00B53EFB">
        <w:t>as deduced from the theories of justice</w:t>
      </w:r>
      <w:r w:rsidR="00DA457C" w:rsidRPr="00B53EFB">
        <w:t xml:space="preserve"> </w:t>
      </w:r>
      <w:r w:rsidR="00D57124" w:rsidRPr="00B53EFB">
        <w:t>discussed earlier</w:t>
      </w:r>
      <w:r w:rsidR="00DA457C" w:rsidRPr="00B53EFB">
        <w:t>,</w:t>
      </w:r>
      <w:r w:rsidR="00D57124" w:rsidRPr="00B53EFB">
        <w:t xml:space="preserve"> issues of equality/inequality and </w:t>
      </w:r>
      <w:r w:rsidR="00DA457C" w:rsidRPr="00B53EFB">
        <w:t>equity</w:t>
      </w:r>
      <w:r w:rsidR="00D57124" w:rsidRPr="00B53EFB">
        <w:t xml:space="preserve"> </w:t>
      </w:r>
      <w:r w:rsidR="00D57124" w:rsidRPr="00B53EFB">
        <w:fldChar w:fldCharType="begin"/>
      </w:r>
      <w:r w:rsidR="00D57124" w:rsidRPr="00B53EFB">
        <w:instrText xml:space="preserve"> ADDIN ZOTERO_ITEM CSL_CITATION {"citationID":"IJvrdNiK","properties":{"formattedCitation":"(Fraser, 2001; Rawls, 1999; Sen, 1992)","plainCitation":"(Fraser, 2001; Rawls, 1999; Sen, 1992)","noteIndex":0},"citationItems":[{"id":398,"uris":["http://zotero.org/users/9364462/items/9H9N5NZA"],"itemData":{"id":398,"type":"paper-conference","container-title":"Gut zu Wissen conference paper, Heinrich Böll Stiftung","page":"1-13","title":"Social justice in the knowledge society: Redistribution, recognition, and participation","volume":"5","author":[{"family":"Fraser","given":"Nancy"}],"issued":{"date-parts":[["2001"]]}}},{"id":386,"uris":["http://zotero.org/users/9364462/items/9XXSGCED"],"itemData":{"id":386,"type":"book","call-number":"JC578 .R38 1999","edition":"Rev. ed","event-place":"Cambridge, Mass","ISBN":"978-0-674-00077-3","number-of-pages":"538","publisher":"Belknap Press of Harvard University Press","publisher-place":"Cambridge, Mass","source":"Library of Congress ISBN","title":"A theory of justice","author":[{"family":"Rawls","given":"John"}],"issued":{"date-parts":[["1999"]]}}},{"id":401,"uris":["http://zotero.org/users/9364462/items/MF3JEPM5"],"itemData":{"id":401,"type":"book","call-number":"330","event-place":"New York Oxford","ISBN":"978-0-19-828334-8","language":"eng","publisher":"Russell Sage foundation Clarendon press","publisher-place":"New York Oxford","source":"BnF ISBN","title":"Inequality reexamined","author":[{"family":"Sen","given":"Amartya"}],"issued":{"date-parts":[["1992"]]}}}],"schema":"https://github.com/citation-style-language/schema/raw/master/csl-citation.json"} </w:instrText>
      </w:r>
      <w:r w:rsidR="00D57124" w:rsidRPr="00B53EFB">
        <w:fldChar w:fldCharType="separate"/>
      </w:r>
      <w:r w:rsidR="00D57124" w:rsidRPr="00B53EFB">
        <w:rPr>
          <w:noProof/>
        </w:rPr>
        <w:t>(Fraser, 2001; Rawls, 1999; Sen, 1992)</w:t>
      </w:r>
      <w:r w:rsidR="00D57124" w:rsidRPr="00B53EFB">
        <w:fldChar w:fldCharType="end"/>
      </w:r>
      <w:r w:rsidR="00D57124" w:rsidRPr="00B53EFB">
        <w:t xml:space="preserve">, recognition </w:t>
      </w:r>
      <w:r w:rsidR="00D57124" w:rsidRPr="00B53EFB">
        <w:fldChar w:fldCharType="begin"/>
      </w:r>
      <w:r w:rsidR="00D57124" w:rsidRPr="00B53EFB">
        <w:instrText xml:space="preserve"> ADDIN ZOTERO_ITEM CSL_CITATION {"citationID":"OAciHDkZ","properties":{"formattedCitation":"(Fraser, 2001)","plainCitation":"(Fraser, 2001)","noteIndex":0},"citationItems":[{"id":398,"uris":["http://zotero.org/users/9364462/items/9H9N5NZA"],"itemData":{"id":398,"type":"paper-conference","container-title":"Gut zu Wissen conference paper, Heinrich Böll Stiftung","page":"1-13","title":"Social justice in the knowledge society: Redistribution, recognition, and participation","volume":"5","author":[{"family":"Fraser","given":"Nancy"}],"issued":{"date-parts":[["2001"]]}}}],"schema":"https://github.com/citation-style-language/schema/raw/master/csl-citation.json"} </w:instrText>
      </w:r>
      <w:r w:rsidR="00D57124" w:rsidRPr="00B53EFB">
        <w:fldChar w:fldCharType="separate"/>
      </w:r>
      <w:r w:rsidR="00D57124" w:rsidRPr="00B53EFB">
        <w:rPr>
          <w:noProof/>
        </w:rPr>
        <w:t>(Fraser, 2001)</w:t>
      </w:r>
      <w:r w:rsidR="00D57124" w:rsidRPr="00B53EFB">
        <w:fldChar w:fldCharType="end"/>
      </w:r>
      <w:r w:rsidR="00D57124" w:rsidRPr="00B53EFB">
        <w:t xml:space="preserve">, human development and capability </w:t>
      </w:r>
      <w:r w:rsidR="00D57124" w:rsidRPr="00B53EFB">
        <w:fldChar w:fldCharType="begin"/>
      </w:r>
      <w:r w:rsidR="00D57124" w:rsidRPr="00B53EFB">
        <w:instrText xml:space="preserve"> ADDIN ZOTERO_ITEM CSL_CITATION {"citationID":"EFtLOHCh","properties":{"formattedCitation":"(Nussbaum, 2009; Sen, 1992, 2008)","plainCitation":"(Nussbaum, 2009; Sen, 1992, 2008)","noteIndex":0},"citationItems":[{"id":413,"uris":["http://zotero.org/users/9364462/items/CAJYKIBG"],"itemData":{"id":413,"type":"article-journal","archive":"JSTOR","container-title":"Hypatia","ISSN":"08875367, 15272001","issue":"3","note":"publisher: [Hypatia, Inc., Wiley]","page":"211-215","title":"Creating Capabilities: The Human Development Approach and Its Implementation","volume":"24","author":[{"family":"Nussbaum","given":"Martha C."}],"issued":{"date-parts":[["2009"]]}}},{"id":401,"uris":["http://zotero.org/users/9364462/items/MF3JEPM5"],"itemData":{"id":401,"type":"book","call-number":"330","event-place":"New York Oxford","ISBN":"978-0-19-828334-8","language":"eng","publisher":"Russell Sage foundation Clarendon press","publisher-place":"New York Oxford","source":"BnF ISBN","title":"Inequality reexamined","author":[{"family":"Sen","given":"Amartya"}],"issued":{"date-parts":[["1992"]]}}},{"id":81,"uris":["http://zotero.org/users/9364462/items/8AI6ZBJE"],"itemData":{"id":81,"type":"book","collection-title":"Oxford India paperbacks","edition":"13th impr","event-place":"New Delhi","ISBN":"978-0-19-565038-9","language":"eng","number-of-pages":"89","publisher":"Oxford Univ. Press","publisher-place":"New Delhi","source":"K10plus ISBN","title":"Commodities and capabilities","author":[{"family":"Sen","given":"Amartya"}],"issued":{"date-parts":[["2008"]]}}}],"schema":"https://github.com/citation-style-language/schema/raw/master/csl-citation.json"} </w:instrText>
      </w:r>
      <w:r w:rsidR="00D57124" w:rsidRPr="00B53EFB">
        <w:fldChar w:fldCharType="separate"/>
      </w:r>
      <w:r w:rsidR="00D57124" w:rsidRPr="00B53EFB">
        <w:rPr>
          <w:noProof/>
        </w:rPr>
        <w:t>(Nussbaum, 2009; Sen, 1992, 2008)</w:t>
      </w:r>
      <w:r w:rsidR="00D57124" w:rsidRPr="00B53EFB">
        <w:fldChar w:fldCharType="end"/>
      </w:r>
      <w:r w:rsidR="00D57124" w:rsidRPr="00B53EFB">
        <w:t xml:space="preserve">, well-being </w:t>
      </w:r>
      <w:r w:rsidR="00D57124" w:rsidRPr="00B53EFB">
        <w:fldChar w:fldCharType="begin"/>
      </w:r>
      <w:r w:rsidR="00D57124" w:rsidRPr="00B53EFB">
        <w:instrText xml:space="preserve"> ADDIN ZOTERO_ITEM CSL_CITATION {"citationID":"PY1LCBrg","properties":{"formattedCitation":"(Nussbaum, 2009; Rawls, 1999; Rawls &amp; Kelly, 2001; Sen, 2008)","plainCitation":"(Nussbaum, 2009; Rawls, 1999; Rawls &amp; Kelly, 2001; Sen, 2008)","noteIndex":0},"citationItems":[{"id":413,"uris":["http://zotero.org/users/9364462/items/CAJYKIBG"],"itemData":{"id":413,"type":"article-journal","archive":"JSTOR","container-title":"Hypatia","ISSN":"08875367, 15272001","issue":"3","note":"publisher: [Hypatia, Inc., Wiley]","page":"211-215","title":"Creating Capabilities: The Human Development Approach and Its Implementation","volume":"24","author":[{"family":"Nussbaum","given":"Martha C."}],"issued":{"date-parts":[["2009"]]}}},{"id":386,"uris":["http://zotero.org/users/9364462/items/9XXSGCED"],"itemData":{"id":386,"type":"book","call-number":"JC578 .R38 1999","edition":"Rev. ed","event-place":"Cambridge, Mass","ISBN":"978-0-674-00077-3","number-of-pages":"538","publisher":"Belknap Press of Harvard University Press","publisher-place":"Cambridge, Mass","source":"Library of Congress ISBN","title":"A theory of justice","author":[{"family":"Rawls","given":"John"}],"issued":{"date-parts":[["1999"]]}}},{"id":389,"uris":["http://zotero.org/users/9364462/items/JKUFMX7X"],"itemData":{"id":389,"type":"book","call-number":"JC578 .R3693 2001","event-place":"Cambridge, Mass","ISBN":"978-0-674-00510-5","number-of-pages":"214","publisher":"Harvard University Press","publisher-place":"Cambridge, Mass","source":"Library of Congress ISBN","title":"Justice as fairness: a restatement","title-short":"Justice as fairness","author":[{"family":"Rawls","given":"John"},{"family":"Kelly","given":"Erin"}],"issued":{"date-parts":[["2001"]]}}},{"id":81,"uris":["http://zotero.org/users/9364462/items/8AI6ZBJE"],"itemData":{"id":81,"type":"book","collection-title":"Oxford India paperbacks","edition":"13th impr","event-place":"New Delhi","ISBN":"978-0-19-565038-9","language":"eng","number-of-pages":"89","publisher":"Oxford Univ. Press","publisher-place":"New Delhi","source":"K10plus ISBN","title":"Commodities and capabilities","author":[{"family":"Sen","given":"Amartya"}],"issued":{"date-parts":[["2008"]]}}}],"schema":"https://github.com/citation-style-language/schema/raw/master/csl-citation.json"} </w:instrText>
      </w:r>
      <w:r w:rsidR="00D57124" w:rsidRPr="00B53EFB">
        <w:fldChar w:fldCharType="separate"/>
      </w:r>
      <w:r w:rsidR="00D57124" w:rsidRPr="00B53EFB">
        <w:rPr>
          <w:noProof/>
        </w:rPr>
        <w:t xml:space="preserve">(Nussbaum, 2009; </w:t>
      </w:r>
      <w:r w:rsidR="00D57124" w:rsidRPr="00B53EFB">
        <w:rPr>
          <w:noProof/>
        </w:rPr>
        <w:lastRenderedPageBreak/>
        <w:t>Rawls, 1999; Rawls &amp; Kelly, 2001; Sen, 2008)</w:t>
      </w:r>
      <w:r w:rsidR="00D57124" w:rsidRPr="00B53EFB">
        <w:fldChar w:fldCharType="end"/>
      </w:r>
      <w:r w:rsidR="00DA457C" w:rsidRPr="00B53EFB">
        <w:t xml:space="preserve">. While I do not share an elusive belief that a comprehensive theory of justice can ever be enacted, I do believe in a thorough conceptualization of SJ that digs into the available pool of thinking accumulated in the pursuit of SJ. This is achieved by employing almost every known significant theory dealing with the archetypal themes above. </w:t>
      </w:r>
    </w:p>
    <w:p w14:paraId="735578A1" w14:textId="3D29E145" w:rsidR="00433A6C" w:rsidRPr="00B53EFB" w:rsidRDefault="00DA457C" w:rsidP="007E7DC2">
      <w:pPr>
        <w:spacing w:line="360" w:lineRule="auto"/>
        <w:jc w:val="both"/>
      </w:pPr>
      <w:r w:rsidRPr="00B53EFB">
        <w:t xml:space="preserve">When dealing with issues of justice or injustice, the desire is to mitigate existing ones and/or prevent further occurrence of injustices </w:t>
      </w:r>
      <w:r w:rsidRPr="00B53EFB">
        <w:fldChar w:fldCharType="begin"/>
      </w:r>
      <w:r w:rsidRPr="00B53EFB">
        <w:instrText xml:space="preserve"> ADDIN ZOTERO_ITEM CSL_CITATION {"citationID":"jDzRJOau","properties":{"formattedCitation":"(Sen, 2010)","plainCitation":"(Sen, 2010)","noteIndex":0},"citationItems":[{"id":400,"uris":["http://zotero.org/users/9364462/items/3L39T3T7"],"itemData":{"id":400,"type":"book","abstract":"Is justice an ideal, forever beyond our grasp, or something that may actually guide our practical decisions and enhance our lives?In this wide-ranging book, Amartya Sen presents an alternative approach to mainstream theories of justice which, despite their many specific achievements have taken us, he argues, in the wrong direction in general. At the heart of Sen's argument is his insistence on the role of public reason in establishing what can make societies less unjust. But it is in the nature of reasoning about justice, argues Sen, that it does not allow all questions to be settled even in theory; there are choices to be faced between alternative assessments of what is reasonable; several different and competing positions can each be well-defended. Far from rejecting such pluralities or trying to reduce them beyond the limits of reasoning, we should make use of them to construct a theory of justice that can absorb divergent points of view. Sen also shows how concern about ..","event-place":"London","ISBN":"978-0-14-193128-9","language":"eng","note":"OCLC: 713645263","publisher":"Penguin","publisher-place":"London","source":"Open WorldCat","title":"The idea of justice","author":[{"family":"Sen","given":"Amartya"}],"issued":{"date-parts":[["2010"]]}}}],"schema":"https://github.com/citation-style-language/schema/raw/master/csl-citation.json"} </w:instrText>
      </w:r>
      <w:r w:rsidRPr="00B53EFB">
        <w:fldChar w:fldCharType="separate"/>
      </w:r>
      <w:r w:rsidRPr="00B53EFB">
        <w:rPr>
          <w:noProof/>
        </w:rPr>
        <w:t>(Sen, 2010)</w:t>
      </w:r>
      <w:r w:rsidRPr="00B53EFB">
        <w:fldChar w:fldCharType="end"/>
      </w:r>
      <w:r w:rsidRPr="00B53EFB">
        <w:t xml:space="preserve">. This pursuit is </w:t>
      </w:r>
      <w:r w:rsidR="00863FDE" w:rsidRPr="00B53EFB">
        <w:t>somewhat</w:t>
      </w:r>
      <w:r w:rsidRPr="00B53EFB">
        <w:t xml:space="preserve"> captured in Bourdieu’s conceptualization of the reproduction of Inequalities in education. </w:t>
      </w:r>
      <w:r w:rsidR="00F61FF2" w:rsidRPr="00B53EFB">
        <w:t xml:space="preserve">In this respect, the gamut of sociological concepts contributed by Bourdieu </w:t>
      </w:r>
      <w:r w:rsidR="00AB41C3" w:rsidRPr="00B53EFB">
        <w:t xml:space="preserve">has been discussed under conversion factors </w:t>
      </w:r>
      <w:r w:rsidR="00AB41C3" w:rsidRPr="00B53EFB">
        <w:fldChar w:fldCharType="begin"/>
      </w:r>
      <w:r w:rsidR="00AB41C3" w:rsidRPr="00B53EFB">
        <w:instrText xml:space="preserve"> ADDIN ZOTERO_ITEM CSL_CITATION {"citationID":"ulZYJKXD","properties":{"formattedCitation":"(Hart, 2019)","plainCitation":"(Hart, 2019)","noteIndex":0},"citationItems":[{"id":402,"uris":["http://zotero.org/users/9364462/items/WWXWG83S"],"itemData":{"id":402,"type":"article-journal","abstract":"This paper offers a critical examination of the nature of inequalities in relation to education and the pursuit of social justice. It argues that assessment of educational resources and measures such as school enrolment and educational achievement are limited in what they tell us about the injustices learners may experience. It is proposed that, drawing on Amartya Sen’s capability approach, we benefit from extending our evaluative space beyond learners’ achievements to encompass their freedoms to achieve. It is argued that attention should be paid to the relative value individuals place on these various freedoms. Furthermore, in order to deepen insights into the multiple factors influencing the development of learner values, and the unequal possibilities for realising their aspired valued achievements, the discussion also draws on key sociological concepts from Pierre Bourdieu. The theoretical synthesis leads to the introduction of the Sen-Bourdieu Analytical Framework, a conceptual model that illustrates the socially dynamic processes within which learners and formal educational systems are situated. The principal aims are to offer an alternative development paradigm and an expanded evaluative framework to inform local, national and international educational policy and practice.","container-title":"Policy Futures in Education","DOI":"10.1177/1478210318809758","ISSN":"1478-2103, 1478-2103","issue":"5","journalAbbreviation":"Policy Futures in Education","language":"en","page":"582-598","source":"DOI.org (Crossref)","title":"Education, inequality and social justice: A critical analysis applying the Sen-Bourdieu Analytical Framework","title-short":"Education, inequality and social justice","volume":"17","author":[{"family":"Hart","given":"Caroline Sarojini"}],"issued":{"date-parts":[["2019",6]]}}}],"schema":"https://github.com/citation-style-language/schema/raw/master/csl-citation.json"} </w:instrText>
      </w:r>
      <w:r w:rsidR="00AB41C3" w:rsidRPr="00B53EFB">
        <w:fldChar w:fldCharType="separate"/>
      </w:r>
      <w:r w:rsidR="00AB41C3" w:rsidRPr="00B53EFB">
        <w:rPr>
          <w:noProof/>
        </w:rPr>
        <w:t>(Hart, 2019)</w:t>
      </w:r>
      <w:r w:rsidR="00AB41C3" w:rsidRPr="00B53EFB">
        <w:fldChar w:fldCharType="end"/>
      </w:r>
      <w:r w:rsidR="00043904" w:rsidRPr="00B53EFB">
        <w:t xml:space="preserve">. </w:t>
      </w:r>
      <w:r w:rsidR="00AB41C3" w:rsidRPr="00B53EFB">
        <w:t xml:space="preserve"> </w:t>
      </w:r>
      <w:r w:rsidR="00043904" w:rsidRPr="00B53EFB">
        <w:t>While capital has always been a central issue in the analysis of class relations, Bourdieu takes this further by providing a range of capital accumulation that mediate the conversion of commodities into real opportunities and, in turn</w:t>
      </w:r>
      <w:r w:rsidR="00863FDE" w:rsidRPr="00B53EFB">
        <w:t>, functioning</w:t>
      </w:r>
      <w:r w:rsidR="00043904" w:rsidRPr="00B53EFB">
        <w:t xml:space="preserve">. </w:t>
      </w:r>
      <w:r w:rsidR="00F83FA9" w:rsidRPr="00B53EFB">
        <w:t xml:space="preserve">Essentially, Bourdieu enriches Sen’s conceptualization of commodities </w:t>
      </w:r>
      <w:r w:rsidR="00DC6F66" w:rsidRPr="00B53EFB">
        <w:t>by including forms of capital</w:t>
      </w:r>
      <w:r w:rsidR="005D3D92" w:rsidRPr="00B53EFB">
        <w:t>, habitus,</w:t>
      </w:r>
      <w:r w:rsidR="00DC6F66" w:rsidRPr="00B53EFB">
        <w:t xml:space="preserve"> and field into </w:t>
      </w:r>
      <w:r w:rsidR="00255795" w:rsidRPr="00B53EFB">
        <w:t xml:space="preserve">conversion factors </w:t>
      </w:r>
      <w:r w:rsidR="00DC6F66" w:rsidRPr="00B53EFB">
        <w:fldChar w:fldCharType="begin"/>
      </w:r>
      <w:r w:rsidR="00DC6F66" w:rsidRPr="00B53EFB">
        <w:instrText xml:space="preserve"> ADDIN ZOTERO_ITEM CSL_CITATION {"citationID":"erxh7OED","properties":{"formattedCitation":"(Hart, 2019)","plainCitation":"(Hart, 2019)","noteIndex":0},"citationItems":[{"id":402,"uris":["http://zotero.org/users/9364462/items/WWXWG83S"],"itemData":{"id":402,"type":"article-journal","abstract":"This paper offers a critical examination of the nature of inequalities in relation to education and the pursuit of social justice. It argues that assessment of educational resources and measures such as school enrolment and educational achievement are limited in what they tell us about the injustices learners may experience. It is proposed that, drawing on Amartya Sen’s capability approach, we benefit from extending our evaluative space beyond learners’ achievements to encompass their freedoms to achieve. It is argued that attention should be paid to the relative value individuals place on these various freedoms. Furthermore, in order to deepen insights into the multiple factors influencing the development of learner values, and the unequal possibilities for realising their aspired valued achievements, the discussion also draws on key sociological concepts from Pierre Bourdieu. The theoretical synthesis leads to the introduction of the Sen-Bourdieu Analytical Framework, a conceptual model that illustrates the socially dynamic processes within which learners and formal educational systems are situated. The principal aims are to offer an alternative development paradigm and an expanded evaluative framework to inform local, national and international educational policy and practice.","container-title":"Policy Futures in Education","DOI":"10.1177/1478210318809758","ISSN":"1478-2103, 1478-2103","issue":"5","journalAbbreviation":"Policy Futures in Education","language":"en","page":"582-598","source":"DOI.org (Crossref)","title":"Education, inequality and social justice: A critical analysis applying the Sen-Bourdieu Analytical Framework","title-short":"Education, inequality and social justice","volume":"17","author":[{"family":"Hart","given":"Caroline Sarojini"}],"issued":{"date-parts":[["2019",6]]}}}],"schema":"https://github.com/citation-style-language/schema/raw/master/csl-citation.json"} </w:instrText>
      </w:r>
      <w:r w:rsidR="00DC6F66" w:rsidRPr="00B53EFB">
        <w:fldChar w:fldCharType="separate"/>
      </w:r>
      <w:r w:rsidR="00DC6F66" w:rsidRPr="00B53EFB">
        <w:rPr>
          <w:noProof/>
        </w:rPr>
        <w:t>(Hart, 2019)</w:t>
      </w:r>
      <w:r w:rsidR="00DC6F66" w:rsidRPr="00B53EFB">
        <w:fldChar w:fldCharType="end"/>
      </w:r>
      <w:r w:rsidR="00DC6F66" w:rsidRPr="00B53EFB">
        <w:t xml:space="preserve">. </w:t>
      </w:r>
      <w:r w:rsidR="005D3D92" w:rsidRPr="00B53EFB">
        <w:t>Most significantly</w:t>
      </w:r>
      <w:r w:rsidR="00FD6878" w:rsidRPr="00B53EFB">
        <w:t xml:space="preserve">, Bourdieu offered a cogent sociological explanation of the forms of capital in diagnosing inequalities and how they are reproduced in society </w:t>
      </w:r>
      <w:r w:rsidR="00FD6878" w:rsidRPr="00B53EFB">
        <w:fldChar w:fldCharType="begin"/>
      </w:r>
      <w:r w:rsidR="00FD6878" w:rsidRPr="00B53EFB">
        <w:instrText xml:space="preserve"> ADDIN ZOTERO_ITEM CSL_CITATION {"citationID":"8ugRf8xn","properties":{"formattedCitation":"(MacKenzie et al., 2022)","plainCitation":"(MacKenzie et al., 2022)","noteIndex":0},"citationItems":[{"id":325,"uris":["http://zotero.org/users/9364462/items/EAEX57I5"],"itemData":{"id":325,"type":"article-journal","container-title":"International Journal of Educational Research","DOI":"10.1016/j.ijer.2022.102032","ISSN":"08830355","journalAbbreviation":"International Journal of Educational Research","language":"en","page":"102032","source":"DOI.org (Crossref)","title":"New insights on the persistence and reproduction of educational inequality and injustice: Towards a synthesis of Nussbaum's capabilities approach and Bourdieu's theories","title-short":"New insights on the persistence and reproduction of educational inequality and injustice","volume":"115","author":[{"family":"MacKenzie","given":"Alison"},{"family":"Chiang","given":"Tien-Hui"},{"family":"Thurston","given":"Allen"}],"issued":{"date-parts":[["2022"]]}}}],"schema":"https://github.com/citation-style-language/schema/raw/master/csl-citation.json"} </w:instrText>
      </w:r>
      <w:r w:rsidR="00FD6878" w:rsidRPr="00B53EFB">
        <w:fldChar w:fldCharType="separate"/>
      </w:r>
      <w:r w:rsidR="00FD6878" w:rsidRPr="00B53EFB">
        <w:rPr>
          <w:noProof/>
        </w:rPr>
        <w:t>(MacKenzie et al., 2022)</w:t>
      </w:r>
      <w:r w:rsidR="00FD6878" w:rsidRPr="00B53EFB">
        <w:fldChar w:fldCharType="end"/>
      </w:r>
      <w:r w:rsidR="00FD6878" w:rsidRPr="00B53EFB">
        <w:t xml:space="preserve">. </w:t>
      </w:r>
    </w:p>
    <w:p w14:paraId="267F596F" w14:textId="33521BC0" w:rsidR="00433A6C" w:rsidRPr="00B53EFB" w:rsidRDefault="00433A6C" w:rsidP="007E7DC2">
      <w:pPr>
        <w:spacing w:line="360" w:lineRule="auto"/>
        <w:jc w:val="both"/>
      </w:pPr>
      <w:r w:rsidRPr="00B53EFB">
        <w:t xml:space="preserve">Bourdieu’s theory of cultural and social reproduction simply suggests that educational institutions are complicit in the recurrence of intergenerational socioeconomic inequalities in society </w:t>
      </w:r>
      <w:r w:rsidRPr="00B53EFB">
        <w:fldChar w:fldCharType="begin"/>
      </w:r>
      <w:r w:rsidRPr="00B53EFB">
        <w:instrText xml:space="preserve"> ADDIN ZOTERO_ITEM CSL_CITATION {"citationID":"JIMLFntK","properties":{"formattedCitation":"(Edgerton &amp; Roberts, 2014)","plainCitation":"(Edgerton &amp; Roberts, 2014)","noteIndex":0},"citationItems":[{"id":380,"uris":["http://zotero.org/users/9364462/items/YIJWWRI8"],"itemData":{"id":380,"type":"article-journal","abstract":"Evidence for Bourdieu’s social reproduction theory and its contributions to understanding educational inequality has been relatively mixed. Critics discount the usefulness of core concepts such as cultural capital and habitus and most studies invoking these concepts have focused only on one or the other, often conflating the two, to the detriment of both. We disentangle cultural capital and habitus, and argue that taken together – in conjunction with practice and field – they hold significant explanatory potential. Moreover, we argue that these concepts can be incorporated into a scientific realist ‘structure–disposition–practice’ explanatory framework that seeks to address the misalignment between Bourdieuian relational constructs and standard positivist quantitative research methods. This reframing can help generate practical, actionable knowledge of the mechanisms underlying persistent socioeconomic disparities in educational attainment.","container-title":"Theory and Research in Education","DOI":"10.1177/1477878514530231","ISSN":"1477-8785, 1741-3192","issue":"2","journalAbbreviation":"Theory and Research in Education","language":"en","page":"193-220","source":"DOI.org (Crossref)","title":"Cultural capital or habitus? Bourdieu and beyond in the explanation of enduring educational inequality","title-short":"Cultural capital or habitus?","volume":"12","author":[{"family":"Edgerton","given":"Jason D."},{"family":"Roberts","given":"Lance W."}],"issued":{"date-parts":[["2014",7]]}}}],"schema":"https://github.com/citation-style-language/schema/raw/master/csl-citation.json"} </w:instrText>
      </w:r>
      <w:r w:rsidRPr="00B53EFB">
        <w:fldChar w:fldCharType="separate"/>
      </w:r>
      <w:r w:rsidRPr="00B53EFB">
        <w:rPr>
          <w:noProof/>
        </w:rPr>
        <w:t>(Edgerton &amp; Roberts, 2014)</w:t>
      </w:r>
      <w:r w:rsidRPr="00B53EFB">
        <w:fldChar w:fldCharType="end"/>
      </w:r>
      <w:r w:rsidRPr="00B53EFB">
        <w:t xml:space="preserve">. This assertion is foregrounded by but not limited to Bourdieu’s Cultural capital, Habitus, Field, and practice concepts. </w:t>
      </w:r>
    </w:p>
    <w:p w14:paraId="6D5B1CAD" w14:textId="77777777" w:rsidR="00F61FF2" w:rsidRPr="00B53EFB" w:rsidRDefault="00F61FF2" w:rsidP="007E7DC2">
      <w:pPr>
        <w:spacing w:line="360" w:lineRule="auto"/>
        <w:jc w:val="both"/>
      </w:pPr>
    </w:p>
    <w:p w14:paraId="3624F1E9" w14:textId="048CAB49" w:rsidR="00421B05" w:rsidRPr="00B53EFB" w:rsidRDefault="00F83FA9" w:rsidP="007E7DC2">
      <w:pPr>
        <w:spacing w:line="360" w:lineRule="auto"/>
        <w:jc w:val="both"/>
        <w:rPr>
          <w:b/>
          <w:bCs/>
        </w:rPr>
      </w:pPr>
      <w:r w:rsidRPr="00B53EFB">
        <w:rPr>
          <w:b/>
          <w:bCs/>
        </w:rPr>
        <w:t xml:space="preserve">1.11.3.1 </w:t>
      </w:r>
      <w:r w:rsidR="007C1DE5" w:rsidRPr="00B53EFB">
        <w:rPr>
          <w:b/>
          <w:bCs/>
        </w:rPr>
        <w:t xml:space="preserve">Bourdieu’s </w:t>
      </w:r>
      <w:r w:rsidRPr="00B53EFB">
        <w:rPr>
          <w:b/>
          <w:bCs/>
        </w:rPr>
        <w:t xml:space="preserve">Forms </w:t>
      </w:r>
      <w:r w:rsidR="007C1DE5" w:rsidRPr="00B53EFB">
        <w:rPr>
          <w:b/>
          <w:bCs/>
        </w:rPr>
        <w:t>o</w:t>
      </w:r>
      <w:r w:rsidRPr="00B53EFB">
        <w:rPr>
          <w:b/>
          <w:bCs/>
        </w:rPr>
        <w:t>f Capital</w:t>
      </w:r>
      <w:r w:rsidR="007C1DE5" w:rsidRPr="00B53EFB">
        <w:rPr>
          <w:b/>
          <w:bCs/>
        </w:rPr>
        <w:t xml:space="preserve"> and Sen’s Commodities </w:t>
      </w:r>
    </w:p>
    <w:p w14:paraId="6FD77583" w14:textId="7132A770" w:rsidR="00E62415" w:rsidRPr="00B53EFB" w:rsidRDefault="00863FDE" w:rsidP="007E7DC2">
      <w:pPr>
        <w:spacing w:line="360" w:lineRule="auto"/>
        <w:jc w:val="both"/>
      </w:pPr>
      <w:r w:rsidRPr="00B53EFB">
        <w:t xml:space="preserve">According to Pierre Bourdieu, capital </w:t>
      </w:r>
      <w:r w:rsidR="008570A7" w:rsidRPr="00B53EFB">
        <w:t xml:space="preserve">is “accumulated labor …” </w:t>
      </w:r>
      <w:r w:rsidR="00C57033" w:rsidRPr="00B53EFB">
        <w:t>that</w:t>
      </w:r>
      <w:r w:rsidR="008570A7" w:rsidRPr="00B53EFB">
        <w:t xml:space="preserve"> </w:t>
      </w:r>
      <w:r w:rsidRPr="00B53EFB">
        <w:t>can</w:t>
      </w:r>
      <w:r w:rsidR="008570A7" w:rsidRPr="00B53EFB">
        <w:t xml:space="preserve"> bring into being other forms </w:t>
      </w:r>
      <w:r w:rsidR="003503AB" w:rsidRPr="00B53EFB">
        <w:t xml:space="preserve">of </w:t>
      </w:r>
      <w:r w:rsidR="008570A7" w:rsidRPr="00B53EFB">
        <w:t>capital</w:t>
      </w:r>
      <w:r w:rsidR="00C57033" w:rsidRPr="00B53EFB">
        <w:t>,</w:t>
      </w:r>
      <w:r w:rsidR="008570A7" w:rsidRPr="00B53EFB">
        <w:t xml:space="preserve"> </w:t>
      </w:r>
      <w:r w:rsidR="003503AB" w:rsidRPr="00B53EFB">
        <w:t>reproduce</w:t>
      </w:r>
      <w:r w:rsidR="008570A7" w:rsidRPr="00B53EFB">
        <w:t xml:space="preserve"> </w:t>
      </w:r>
      <w:r w:rsidR="00C57033" w:rsidRPr="00B53EFB">
        <w:t xml:space="preserve">itself, and even expand </w:t>
      </w:r>
      <w:r w:rsidR="008570A7" w:rsidRPr="00B53EFB">
        <w:fldChar w:fldCharType="begin"/>
      </w:r>
      <w:r w:rsidR="003503AB" w:rsidRPr="00B53EFB">
        <w:instrText xml:space="preserve"> ADDIN ZOTERO_ITEM CSL_CITATION {"citationID":"ohzaXYTA","properties":{"formattedCitation":"(Bourdieu, 2011)","plainCitation":"(Bourdieu, 2011)","noteIndex":0},"citationItems":[{"id":517,"uris":["http://zotero.org/users/9364462/items/5HTDQRS7"],"itemData":{"id":517,"type":"article-journal","container-title":"Cultural theory: An anthology","issue":"81-93","page":"949","title":"The forms of capital.(1986)","volume":"1","author":[{"family":"Bourdieu","given":"Pierre"}],"issued":{"date-parts":[["2011"]]}}}],"schema":"https://github.com/citation-style-language/schema/raw/master/csl-citation.json"} </w:instrText>
      </w:r>
      <w:r w:rsidR="008570A7" w:rsidRPr="00B53EFB">
        <w:fldChar w:fldCharType="separate"/>
      </w:r>
      <w:r w:rsidR="003503AB" w:rsidRPr="00B53EFB">
        <w:rPr>
          <w:noProof/>
        </w:rPr>
        <w:t>(Bourdieu, 2011)</w:t>
      </w:r>
      <w:r w:rsidR="008570A7" w:rsidRPr="00B53EFB">
        <w:fldChar w:fldCharType="end"/>
      </w:r>
      <w:r w:rsidR="003503AB" w:rsidRPr="00B53EFB">
        <w:t xml:space="preserve">. </w:t>
      </w:r>
      <w:r w:rsidR="005B67BC" w:rsidRPr="00B53EFB">
        <w:t xml:space="preserve">Bourdieu is </w:t>
      </w:r>
      <w:r w:rsidR="00C57033" w:rsidRPr="00B53EFB">
        <w:t xml:space="preserve">against the </w:t>
      </w:r>
      <w:r w:rsidRPr="00B53EFB">
        <w:t xml:space="preserve">pure </w:t>
      </w:r>
      <w:r w:rsidR="00C57033" w:rsidRPr="00B53EFB">
        <w:t xml:space="preserve">economic conception of capital and argues for a broader understanding that brings all forms of capital into the spotlight and analyzes how they transform from one form of </w:t>
      </w:r>
      <w:r w:rsidR="005B67BC" w:rsidRPr="00B53EFB">
        <w:t xml:space="preserve">capital to another. </w:t>
      </w:r>
      <w:r w:rsidR="00E62415" w:rsidRPr="00B53EFB">
        <w:t>In seeing capital as the capacity to exert power</w:t>
      </w:r>
      <w:r w:rsidR="00C57033" w:rsidRPr="00B53EFB">
        <w:t xml:space="preserve"> and influence or as having a ‘mercantile’ relationship, capital can be viewed in forms other than its pure economic conception, in that the </w:t>
      </w:r>
      <w:r w:rsidRPr="00B53EFB">
        <w:t>different</w:t>
      </w:r>
      <w:r w:rsidR="00C57033" w:rsidRPr="00B53EFB">
        <w:t xml:space="preserve"> forms of </w:t>
      </w:r>
      <w:r w:rsidR="00E62415" w:rsidRPr="00B53EFB">
        <w:t>capital can be transformed into monetary value</w:t>
      </w:r>
      <w:r w:rsidR="00C57033" w:rsidRPr="00B53EFB">
        <w:t>,</w:t>
      </w:r>
      <w:r w:rsidR="00E62415" w:rsidRPr="00B53EFB">
        <w:t xml:space="preserve"> just like </w:t>
      </w:r>
      <w:r w:rsidRPr="00B53EFB">
        <w:t>financial</w:t>
      </w:r>
      <w:r w:rsidR="00E62415" w:rsidRPr="00B53EFB">
        <w:t xml:space="preserve"> capital. </w:t>
      </w:r>
    </w:p>
    <w:p w14:paraId="4F34934D" w14:textId="2BFAA63C" w:rsidR="00E62415" w:rsidRPr="00B53EFB" w:rsidRDefault="00E62415" w:rsidP="007E7DC2">
      <w:pPr>
        <w:spacing w:line="360" w:lineRule="auto"/>
        <w:jc w:val="both"/>
      </w:pPr>
      <w:r w:rsidRPr="00B53EFB">
        <w:t xml:space="preserve">On a more </w:t>
      </w:r>
      <w:r w:rsidR="008D434C" w:rsidRPr="00B53EFB">
        <w:t>critical</w:t>
      </w:r>
      <w:r w:rsidRPr="00B53EFB">
        <w:t xml:space="preserve"> note, Bourdieu’s int</w:t>
      </w:r>
      <w:r w:rsidR="008D434C" w:rsidRPr="00B53EFB">
        <w:t>e</w:t>
      </w:r>
      <w:r w:rsidRPr="00B53EFB">
        <w:t xml:space="preserve">rest in capital forms </w:t>
      </w:r>
      <w:r w:rsidR="008D434C" w:rsidRPr="00B53EFB">
        <w:t>extends beyond bringing notice to the other forms of capital to developing a theory around the influential role of capital in the organization and practice</w:t>
      </w:r>
      <w:r w:rsidR="000216EE" w:rsidRPr="00B53EFB">
        <w:t xml:space="preserve"> of economics </w:t>
      </w:r>
      <w:r w:rsidR="00B20C00" w:rsidRPr="00B53EFB">
        <w:t>and the appr</w:t>
      </w:r>
      <w:r w:rsidR="000216EE" w:rsidRPr="00B53EFB">
        <w:t>opr</w:t>
      </w:r>
      <w:r w:rsidR="00B20C00" w:rsidRPr="00B53EFB">
        <w:t xml:space="preserve">iation of capacity. </w:t>
      </w:r>
    </w:p>
    <w:p w14:paraId="3D5B2600" w14:textId="03EB9A04" w:rsidR="000216EE" w:rsidRPr="00B53EFB" w:rsidRDefault="000216EE" w:rsidP="00A5271F">
      <w:pPr>
        <w:autoSpaceDE w:val="0"/>
        <w:autoSpaceDN w:val="0"/>
        <w:adjustRightInd w:val="0"/>
        <w:spacing w:line="360" w:lineRule="auto"/>
        <w:ind w:left="567" w:right="567"/>
        <w:jc w:val="both"/>
        <w:rPr>
          <w:rFonts w:eastAsiaTheme="minorHAnsi"/>
          <w:color w:val="231F20"/>
          <w:sz w:val="22"/>
          <w:szCs w:val="22"/>
          <w:lang w:val="en-US"/>
        </w:rPr>
      </w:pPr>
      <w:r w:rsidRPr="00B53EFB">
        <w:rPr>
          <w:rFonts w:eastAsiaTheme="minorHAnsi"/>
          <w:color w:val="231F20"/>
          <w:sz w:val="22"/>
          <w:szCs w:val="22"/>
          <w:lang w:val="en-US"/>
        </w:rPr>
        <w:lastRenderedPageBreak/>
        <w:t>A general science of the economy of</w:t>
      </w:r>
      <w:r w:rsidR="00E3730A" w:rsidRPr="00B53EFB">
        <w:rPr>
          <w:rFonts w:eastAsiaTheme="minorHAnsi"/>
          <w:color w:val="231F20"/>
          <w:sz w:val="22"/>
          <w:szCs w:val="22"/>
          <w:lang w:val="en-US"/>
        </w:rPr>
        <w:t xml:space="preserve"> </w:t>
      </w:r>
      <w:r w:rsidRPr="00B53EFB">
        <w:rPr>
          <w:rFonts w:eastAsiaTheme="minorHAnsi"/>
          <w:color w:val="231F20"/>
          <w:sz w:val="22"/>
          <w:szCs w:val="22"/>
          <w:lang w:val="en-US"/>
        </w:rPr>
        <w:t>practices, capable of reappropriating the totality of the practices which, although</w:t>
      </w:r>
      <w:r w:rsidR="00E3730A" w:rsidRPr="00B53EFB">
        <w:rPr>
          <w:rFonts w:eastAsiaTheme="minorHAnsi"/>
          <w:color w:val="231F20"/>
          <w:sz w:val="22"/>
          <w:szCs w:val="22"/>
          <w:lang w:val="en-US"/>
        </w:rPr>
        <w:t xml:space="preserve"> </w:t>
      </w:r>
      <w:r w:rsidRPr="00B53EFB">
        <w:rPr>
          <w:rFonts w:eastAsiaTheme="minorHAnsi"/>
          <w:color w:val="231F20"/>
          <w:sz w:val="22"/>
          <w:szCs w:val="22"/>
          <w:lang w:val="en-US"/>
        </w:rPr>
        <w:t>objectively economic, are not and cannot be socially recognized as economic, and</w:t>
      </w:r>
      <w:r w:rsidR="00E3730A" w:rsidRPr="00B53EFB">
        <w:rPr>
          <w:rFonts w:eastAsiaTheme="minorHAnsi"/>
          <w:color w:val="231F20"/>
          <w:sz w:val="22"/>
          <w:szCs w:val="22"/>
          <w:lang w:val="en-US"/>
        </w:rPr>
        <w:t xml:space="preserve"> </w:t>
      </w:r>
      <w:r w:rsidRPr="00B53EFB">
        <w:rPr>
          <w:rFonts w:eastAsiaTheme="minorHAnsi"/>
          <w:color w:val="231F20"/>
          <w:sz w:val="22"/>
          <w:szCs w:val="22"/>
          <w:lang w:val="en-US"/>
        </w:rPr>
        <w:t>which can be performed only at the cost of a whole labor of dissimulation or, more</w:t>
      </w:r>
      <w:r w:rsidR="00E3730A" w:rsidRPr="00B53EFB">
        <w:rPr>
          <w:rFonts w:eastAsiaTheme="minorHAnsi"/>
          <w:color w:val="231F20"/>
          <w:sz w:val="22"/>
          <w:szCs w:val="22"/>
          <w:lang w:val="en-US"/>
        </w:rPr>
        <w:t xml:space="preserve"> </w:t>
      </w:r>
      <w:r w:rsidRPr="00B53EFB">
        <w:rPr>
          <w:rFonts w:eastAsiaTheme="minorHAnsi"/>
          <w:color w:val="231F20"/>
          <w:sz w:val="22"/>
          <w:szCs w:val="22"/>
          <w:lang w:val="en-US"/>
        </w:rPr>
        <w:t xml:space="preserve">precisely, </w:t>
      </w:r>
      <w:proofErr w:type="spellStart"/>
      <w:r w:rsidRPr="00B53EFB">
        <w:rPr>
          <w:rFonts w:eastAsiaTheme="minorHAnsi"/>
          <w:color w:val="231F20"/>
          <w:sz w:val="22"/>
          <w:szCs w:val="22"/>
          <w:lang w:val="en-US"/>
        </w:rPr>
        <w:t>euphemization</w:t>
      </w:r>
      <w:proofErr w:type="spellEnd"/>
      <w:r w:rsidRPr="00B53EFB">
        <w:rPr>
          <w:rFonts w:eastAsiaTheme="minorHAnsi"/>
          <w:color w:val="231F20"/>
          <w:sz w:val="22"/>
          <w:szCs w:val="22"/>
          <w:lang w:val="en-US"/>
        </w:rPr>
        <w:t>, must endeavor to grasp capital</w:t>
      </w:r>
      <w:r w:rsidR="00E3730A" w:rsidRPr="00B53EFB">
        <w:rPr>
          <w:rFonts w:eastAsiaTheme="minorHAnsi"/>
          <w:color w:val="231F20"/>
          <w:sz w:val="22"/>
          <w:szCs w:val="22"/>
          <w:lang w:val="en-US"/>
        </w:rPr>
        <w:t xml:space="preserve"> </w:t>
      </w:r>
      <w:r w:rsidRPr="00B53EFB">
        <w:rPr>
          <w:rFonts w:eastAsiaTheme="minorHAnsi"/>
          <w:color w:val="231F20"/>
          <w:sz w:val="22"/>
          <w:szCs w:val="22"/>
          <w:lang w:val="en-US"/>
        </w:rPr>
        <w:t>and profit in all their forms</w:t>
      </w:r>
      <w:r w:rsidR="00E3730A" w:rsidRPr="00B53EFB">
        <w:rPr>
          <w:rFonts w:eastAsiaTheme="minorHAnsi"/>
          <w:color w:val="231F20"/>
          <w:sz w:val="22"/>
          <w:szCs w:val="22"/>
          <w:lang w:val="en-US"/>
        </w:rPr>
        <w:t xml:space="preserve"> </w:t>
      </w:r>
      <w:r w:rsidRPr="00B53EFB">
        <w:rPr>
          <w:rFonts w:eastAsiaTheme="minorHAnsi"/>
          <w:color w:val="231F20"/>
          <w:sz w:val="22"/>
          <w:szCs w:val="22"/>
          <w:lang w:val="en-US"/>
        </w:rPr>
        <w:t>and to establish the laws whereby the different types of capital (or power, which</w:t>
      </w:r>
      <w:r w:rsidR="00E3730A" w:rsidRPr="00B53EFB">
        <w:rPr>
          <w:rFonts w:eastAsiaTheme="minorHAnsi"/>
          <w:color w:val="231F20"/>
          <w:sz w:val="22"/>
          <w:szCs w:val="22"/>
          <w:lang w:val="en-US"/>
        </w:rPr>
        <w:t xml:space="preserve"> </w:t>
      </w:r>
      <w:r w:rsidRPr="00B53EFB">
        <w:rPr>
          <w:rFonts w:eastAsiaTheme="minorHAnsi"/>
          <w:color w:val="231F20"/>
          <w:sz w:val="22"/>
          <w:szCs w:val="22"/>
          <w:lang w:val="en-US"/>
        </w:rPr>
        <w:t>amounts to the same thing) change into one another.</w:t>
      </w:r>
      <w:r w:rsidR="00E3730A" w:rsidRPr="00B53EFB">
        <w:rPr>
          <w:rFonts w:eastAsiaTheme="minorHAnsi"/>
          <w:color w:val="231F20"/>
          <w:sz w:val="22"/>
          <w:szCs w:val="22"/>
          <w:lang w:val="en-US"/>
        </w:rPr>
        <w:t xml:space="preserve"> </w:t>
      </w:r>
      <w:r w:rsidR="00E3730A" w:rsidRPr="00B53EFB">
        <w:rPr>
          <w:rFonts w:eastAsiaTheme="minorHAnsi"/>
          <w:color w:val="231F20"/>
          <w:sz w:val="22"/>
          <w:szCs w:val="22"/>
          <w:lang w:val="en-US"/>
        </w:rPr>
        <w:fldChar w:fldCharType="begin"/>
      </w:r>
      <w:r w:rsidR="00E3730A" w:rsidRPr="00B53EFB">
        <w:rPr>
          <w:rFonts w:eastAsiaTheme="minorHAnsi"/>
          <w:color w:val="231F20"/>
          <w:sz w:val="22"/>
          <w:szCs w:val="22"/>
          <w:lang w:val="en-US"/>
        </w:rPr>
        <w:instrText xml:space="preserve"> ADDIN ZOTERO_ITEM CSL_CITATION {"citationID":"9IlQ2fQY","properties":{"formattedCitation":"(Bourdieu, 2011, p. 281)","plainCitation":"(Bourdieu, 2011, p. 281)","noteIndex":0},"citationItems":[{"id":517,"uris":["http://zotero.org/users/9364462/items/5HTDQRS7"],"itemData":{"id":517,"type":"article-journal","container-title":"Cultural theory: An anthology","issue":"81-93","page":"949","title":"The forms of capital.(1986)","volume":"1","author":[{"family":"Bourdieu","given":"Pierre"}],"issued":{"date-parts":[["2011"]]}},"locator":"281"}],"schema":"https://github.com/citation-style-language/schema/raw/master/csl-citation.json"} </w:instrText>
      </w:r>
      <w:r w:rsidR="00E3730A" w:rsidRPr="00B53EFB">
        <w:rPr>
          <w:rFonts w:eastAsiaTheme="minorHAnsi"/>
          <w:color w:val="231F20"/>
          <w:sz w:val="22"/>
          <w:szCs w:val="22"/>
          <w:lang w:val="en-US"/>
        </w:rPr>
        <w:fldChar w:fldCharType="separate"/>
      </w:r>
      <w:r w:rsidR="00E3730A" w:rsidRPr="00B53EFB">
        <w:rPr>
          <w:rFonts w:eastAsiaTheme="minorHAnsi"/>
          <w:noProof/>
          <w:color w:val="231F20"/>
          <w:sz w:val="22"/>
          <w:szCs w:val="22"/>
          <w:lang w:val="en-US"/>
        </w:rPr>
        <w:t>(Bourdieu, 2011, p. 281)</w:t>
      </w:r>
      <w:r w:rsidR="00E3730A" w:rsidRPr="00B53EFB">
        <w:rPr>
          <w:rFonts w:eastAsiaTheme="minorHAnsi"/>
          <w:color w:val="231F20"/>
          <w:sz w:val="22"/>
          <w:szCs w:val="22"/>
          <w:lang w:val="en-US"/>
        </w:rPr>
        <w:fldChar w:fldCharType="end"/>
      </w:r>
    </w:p>
    <w:p w14:paraId="0A2D6871" w14:textId="77777777" w:rsidR="00A5271F" w:rsidRPr="00B53EFB" w:rsidRDefault="00E3730A" w:rsidP="00923ABF">
      <w:pPr>
        <w:autoSpaceDE w:val="0"/>
        <w:autoSpaceDN w:val="0"/>
        <w:adjustRightInd w:val="0"/>
        <w:spacing w:before="100" w:beforeAutospacing="1" w:line="360" w:lineRule="auto"/>
        <w:jc w:val="both"/>
        <w:rPr>
          <w:rFonts w:eastAsiaTheme="minorHAnsi"/>
          <w:color w:val="231F20"/>
          <w:lang w:val="en-US"/>
        </w:rPr>
      </w:pPr>
      <w:r w:rsidRPr="00B53EFB">
        <w:rPr>
          <w:rFonts w:eastAsiaTheme="minorHAnsi"/>
          <w:color w:val="231F20"/>
          <w:lang w:val="en-US"/>
        </w:rPr>
        <w:t>As observed, Bourdieu aims to develop a comprehensive theory of the economy of practice that encapsulates the very subtle ways that capital is acquired and appropriated but</w:t>
      </w:r>
      <w:r w:rsidR="004B568B" w:rsidRPr="00B53EFB">
        <w:rPr>
          <w:rFonts w:eastAsiaTheme="minorHAnsi"/>
          <w:color w:val="231F20"/>
          <w:lang w:val="en-US"/>
        </w:rPr>
        <w:t>,</w:t>
      </w:r>
      <w:r w:rsidRPr="00B53EFB">
        <w:rPr>
          <w:rFonts w:eastAsiaTheme="minorHAnsi"/>
          <w:color w:val="231F20"/>
          <w:lang w:val="en-US"/>
        </w:rPr>
        <w:t xml:space="preserve"> for some </w:t>
      </w:r>
      <w:r w:rsidR="004B568B" w:rsidRPr="00B53EFB">
        <w:rPr>
          <w:rFonts w:eastAsiaTheme="minorHAnsi"/>
          <w:color w:val="231F20"/>
          <w:lang w:val="en-US"/>
        </w:rPr>
        <w:t>reason,</w:t>
      </w:r>
      <w:r w:rsidRPr="00B53EFB">
        <w:rPr>
          <w:rFonts w:eastAsiaTheme="minorHAnsi"/>
          <w:color w:val="231F20"/>
          <w:lang w:val="en-US"/>
        </w:rPr>
        <w:t xml:space="preserve"> are not adequately captured under the current economic capital model that concentrates solely </w:t>
      </w:r>
      <w:r w:rsidR="004B568B" w:rsidRPr="00B53EFB">
        <w:rPr>
          <w:rFonts w:eastAsiaTheme="minorHAnsi"/>
          <w:color w:val="231F20"/>
          <w:lang w:val="en-US"/>
        </w:rPr>
        <w:t>on</w:t>
      </w:r>
      <w:r w:rsidRPr="00B53EFB">
        <w:rPr>
          <w:rFonts w:eastAsiaTheme="minorHAnsi"/>
          <w:color w:val="231F20"/>
          <w:lang w:val="en-US"/>
        </w:rPr>
        <w:t xml:space="preserve"> monetary capital to the exclusion of more effective ways that capital is generated and maintained and transformed. </w:t>
      </w:r>
    </w:p>
    <w:p w14:paraId="503DA1B0" w14:textId="4F790D20" w:rsidR="00E3730A" w:rsidRPr="00B53EFB" w:rsidRDefault="00E3730A" w:rsidP="00923ABF">
      <w:pPr>
        <w:autoSpaceDE w:val="0"/>
        <w:autoSpaceDN w:val="0"/>
        <w:adjustRightInd w:val="0"/>
        <w:spacing w:before="100" w:beforeAutospacing="1" w:line="360" w:lineRule="auto"/>
        <w:jc w:val="both"/>
        <w:rPr>
          <w:rFonts w:eastAsiaTheme="minorHAnsi"/>
          <w:color w:val="231F20"/>
          <w:lang w:val="en-US"/>
        </w:rPr>
      </w:pPr>
      <w:r w:rsidRPr="00B53EFB">
        <w:rPr>
          <w:rFonts w:eastAsiaTheme="minorHAnsi"/>
          <w:color w:val="231F20"/>
          <w:lang w:val="en-US"/>
        </w:rPr>
        <w:t>In this regard</w:t>
      </w:r>
      <w:r w:rsidR="004B568B" w:rsidRPr="00B53EFB">
        <w:rPr>
          <w:rFonts w:eastAsiaTheme="minorHAnsi"/>
          <w:color w:val="231F20"/>
          <w:lang w:val="en-US"/>
        </w:rPr>
        <w:t>, Bourdieu envisaged three forms of capital: economic capital, which finds form in property rights; cultural capital, which finds form in the acquired educational training;</w:t>
      </w:r>
      <w:r w:rsidR="00221F80" w:rsidRPr="00B53EFB">
        <w:rPr>
          <w:rFonts w:eastAsiaTheme="minorHAnsi"/>
          <w:color w:val="231F20"/>
          <w:lang w:val="en-US"/>
        </w:rPr>
        <w:t xml:space="preserve"> and then social capital, which is expressed in the wealth of social networks and titles possessed by an individual</w:t>
      </w:r>
      <w:r w:rsidR="00A5271F" w:rsidRPr="00B53EFB">
        <w:rPr>
          <w:rFonts w:eastAsiaTheme="minorHAnsi"/>
          <w:color w:val="231F20"/>
          <w:lang w:val="en-US"/>
        </w:rPr>
        <w:t xml:space="preserve"> </w:t>
      </w:r>
      <w:r w:rsidR="00221F80" w:rsidRPr="00B53EFB">
        <w:rPr>
          <w:rFonts w:eastAsiaTheme="minorHAnsi"/>
          <w:color w:val="231F20"/>
          <w:lang w:val="en-US"/>
        </w:rPr>
        <w:fldChar w:fldCharType="begin"/>
      </w:r>
      <w:r w:rsidR="00221F80" w:rsidRPr="00B53EFB">
        <w:rPr>
          <w:rFonts w:eastAsiaTheme="minorHAnsi"/>
          <w:color w:val="231F20"/>
          <w:lang w:val="en-US"/>
        </w:rPr>
        <w:instrText xml:space="preserve"> ADDIN ZOTERO_ITEM CSL_CITATION {"citationID":"3IL2V5ST","properties":{"formattedCitation":"(Bourdieu, 2011)","plainCitation":"(Bourdieu, 2011)","noteIndex":0},"citationItems":[{"id":517,"uris":["http://zotero.org/users/9364462/items/5HTDQRS7"],"itemData":{"id":517,"type":"article-journal","container-title":"Cultural theory: An anthology","issue":"81-93","page":"949","title":"The forms of capital.(1986)","volume":"1","author":[{"family":"Bourdieu","given":"Pierre"}],"issued":{"date-parts":[["2011"]]}}}],"schema":"https://github.com/citation-style-language/schema/raw/master/csl-citation.json"} </w:instrText>
      </w:r>
      <w:r w:rsidR="00221F80" w:rsidRPr="00B53EFB">
        <w:rPr>
          <w:rFonts w:eastAsiaTheme="minorHAnsi"/>
          <w:color w:val="231F20"/>
          <w:lang w:val="en-US"/>
        </w:rPr>
        <w:fldChar w:fldCharType="separate"/>
      </w:r>
      <w:r w:rsidR="00221F80" w:rsidRPr="00B53EFB">
        <w:rPr>
          <w:rFonts w:eastAsiaTheme="minorHAnsi"/>
          <w:noProof/>
          <w:color w:val="231F20"/>
          <w:lang w:val="en-US"/>
        </w:rPr>
        <w:t>(Bourdieu, 2011)</w:t>
      </w:r>
      <w:r w:rsidR="00221F80" w:rsidRPr="00B53EFB">
        <w:rPr>
          <w:rFonts w:eastAsiaTheme="minorHAnsi"/>
          <w:color w:val="231F20"/>
          <w:lang w:val="en-US"/>
        </w:rPr>
        <w:fldChar w:fldCharType="end"/>
      </w:r>
      <w:r w:rsidR="00221F80" w:rsidRPr="00B53EFB">
        <w:rPr>
          <w:rFonts w:eastAsiaTheme="minorHAnsi"/>
          <w:color w:val="231F20"/>
          <w:lang w:val="en-US"/>
        </w:rPr>
        <w:t xml:space="preserve">. </w:t>
      </w:r>
      <w:r w:rsidR="00F5451D" w:rsidRPr="00B53EFB">
        <w:rPr>
          <w:rFonts w:eastAsiaTheme="minorHAnsi"/>
          <w:color w:val="231F20"/>
          <w:lang w:val="en-US"/>
        </w:rPr>
        <w:t xml:space="preserve">In responding to human capital theorists, Bourdieu criticized </w:t>
      </w:r>
      <w:r w:rsidR="004B568B" w:rsidRPr="00B53EFB">
        <w:rPr>
          <w:rFonts w:eastAsiaTheme="minorHAnsi"/>
          <w:color w:val="231F20"/>
          <w:lang w:val="en-US"/>
        </w:rPr>
        <w:t xml:space="preserve">that they ignore the other forms of investment in quantifying educational investment and </w:t>
      </w:r>
      <w:r w:rsidR="00F5451D" w:rsidRPr="00B53EFB">
        <w:rPr>
          <w:rFonts w:eastAsiaTheme="minorHAnsi"/>
          <w:color w:val="231F20"/>
          <w:lang w:val="en-US"/>
        </w:rPr>
        <w:t xml:space="preserve">scholastic returns on education.  </w:t>
      </w:r>
      <w:r w:rsidR="004B568B" w:rsidRPr="00B53EFB">
        <w:rPr>
          <w:rFonts w:eastAsiaTheme="minorHAnsi"/>
          <w:color w:val="231F20"/>
          <w:lang w:val="en-US"/>
        </w:rPr>
        <w:t xml:space="preserve">These capital forms are commodities enabling the possessor access to various capabilities and the freedom to choose. </w:t>
      </w:r>
      <w:r w:rsidR="00A5271F" w:rsidRPr="00B53EFB">
        <w:rPr>
          <w:rFonts w:eastAsiaTheme="minorHAnsi"/>
          <w:color w:val="231F20"/>
          <w:lang w:val="en-US"/>
        </w:rPr>
        <w:t>Activating</w:t>
      </w:r>
      <w:r w:rsidR="004B568B" w:rsidRPr="00B53EFB">
        <w:rPr>
          <w:rFonts w:eastAsiaTheme="minorHAnsi"/>
          <w:color w:val="231F20"/>
          <w:lang w:val="en-US"/>
        </w:rPr>
        <w:t xml:space="preserve"> these capital forms enables personal well-being pursuit in a way one deems fit</w:t>
      </w:r>
      <w:r w:rsidR="008D434C" w:rsidRPr="00B53EFB">
        <w:rPr>
          <w:rFonts w:eastAsiaTheme="minorHAnsi"/>
          <w:color w:val="231F20"/>
          <w:lang w:val="en-US"/>
        </w:rPr>
        <w:t xml:space="preserve"> and value. </w:t>
      </w:r>
    </w:p>
    <w:p w14:paraId="523FC98C" w14:textId="5BC2E915" w:rsidR="00D02883" w:rsidRPr="00B53EFB" w:rsidRDefault="002B0E87" w:rsidP="00923ABF">
      <w:pPr>
        <w:autoSpaceDE w:val="0"/>
        <w:autoSpaceDN w:val="0"/>
        <w:adjustRightInd w:val="0"/>
        <w:spacing w:before="100" w:beforeAutospacing="1" w:line="360" w:lineRule="auto"/>
        <w:jc w:val="both"/>
        <w:rPr>
          <w:rFonts w:eastAsiaTheme="minorHAnsi"/>
          <w:color w:val="231F20"/>
          <w:lang w:val="en-US"/>
        </w:rPr>
      </w:pPr>
      <w:r w:rsidRPr="00B53EFB">
        <w:rPr>
          <w:rFonts w:eastAsiaTheme="minorHAnsi"/>
          <w:color w:val="231F20"/>
          <w:lang w:val="en-US"/>
        </w:rPr>
        <w:t xml:space="preserve">Cultural capital can manifest itself in an embodied form, forming the core of a person's behavioral and mental apparatus. Also, cultural capital can be viewed in an objectified state, expressed </w:t>
      </w:r>
      <w:r w:rsidR="00D02883" w:rsidRPr="00B53EFB">
        <w:rPr>
          <w:rFonts w:eastAsiaTheme="minorHAnsi"/>
          <w:color w:val="231F20"/>
          <w:lang w:val="en-US"/>
        </w:rPr>
        <w:t>in possession of artifacts of value and books, among other accouterments</w:t>
      </w:r>
      <w:r w:rsidRPr="00B53EFB">
        <w:rPr>
          <w:rFonts w:eastAsiaTheme="minorHAnsi"/>
          <w:color w:val="231F20"/>
          <w:lang w:val="en-US"/>
        </w:rPr>
        <w:t xml:space="preserve">. </w:t>
      </w:r>
      <w:r w:rsidR="00D02883" w:rsidRPr="00B53EFB">
        <w:rPr>
          <w:rFonts w:eastAsiaTheme="minorHAnsi"/>
          <w:color w:val="231F20"/>
          <w:lang w:val="en-US"/>
        </w:rPr>
        <w:t xml:space="preserve">Finally, the institutionalized state of cultural capital is objectified in certifications guaranteeing the bearer legibility to </w:t>
      </w:r>
      <w:r w:rsidR="00A5271F" w:rsidRPr="00B53EFB">
        <w:rPr>
          <w:rFonts w:eastAsiaTheme="minorHAnsi"/>
          <w:color w:val="231F20"/>
          <w:lang w:val="en-US"/>
        </w:rPr>
        <w:t>economically or otherwise specific claims</w:t>
      </w:r>
      <w:r w:rsidR="00D02883" w:rsidRPr="00B53EFB">
        <w:rPr>
          <w:rFonts w:eastAsiaTheme="minorHAnsi"/>
          <w:color w:val="231F20"/>
          <w:lang w:val="en-US"/>
        </w:rPr>
        <w:t xml:space="preserve"> </w:t>
      </w:r>
      <w:r w:rsidR="00D02883" w:rsidRPr="00B53EFB">
        <w:rPr>
          <w:rFonts w:eastAsiaTheme="minorHAnsi"/>
          <w:color w:val="231F20"/>
          <w:lang w:val="en-US"/>
        </w:rPr>
        <w:fldChar w:fldCharType="begin"/>
      </w:r>
      <w:r w:rsidR="00D02883" w:rsidRPr="00B53EFB">
        <w:rPr>
          <w:rFonts w:eastAsiaTheme="minorHAnsi"/>
          <w:color w:val="231F20"/>
          <w:lang w:val="en-US"/>
        </w:rPr>
        <w:instrText xml:space="preserve"> ADDIN ZOTERO_ITEM CSL_CITATION {"citationID":"HgbS1y0W","properties":{"formattedCitation":"(Bourdieu, 2011)","plainCitation":"(Bourdieu, 2011)","noteIndex":0},"citationItems":[{"id":517,"uris":["http://zotero.org/users/9364462/items/5HTDQRS7"],"itemData":{"id":517,"type":"article-journal","container-title":"Cultural theory: An anthology","issue":"81-93","page":"949","title":"The forms of capital.(1986)","volume":"1","author":[{"family":"Bourdieu","given":"Pierre"}],"issued":{"date-parts":[["2011"]]}}}],"schema":"https://github.com/citation-style-language/schema/raw/master/csl-citation.json"} </w:instrText>
      </w:r>
      <w:r w:rsidR="00D02883" w:rsidRPr="00B53EFB">
        <w:rPr>
          <w:rFonts w:eastAsiaTheme="minorHAnsi"/>
          <w:color w:val="231F20"/>
          <w:lang w:val="en-US"/>
        </w:rPr>
        <w:fldChar w:fldCharType="separate"/>
      </w:r>
      <w:r w:rsidR="00D02883" w:rsidRPr="00B53EFB">
        <w:rPr>
          <w:rFonts w:eastAsiaTheme="minorHAnsi"/>
          <w:noProof/>
          <w:color w:val="231F20"/>
          <w:lang w:val="en-US"/>
        </w:rPr>
        <w:t>(Bourdieu, 2011)</w:t>
      </w:r>
      <w:r w:rsidR="00D02883" w:rsidRPr="00B53EFB">
        <w:rPr>
          <w:rFonts w:eastAsiaTheme="minorHAnsi"/>
          <w:color w:val="231F20"/>
          <w:lang w:val="en-US"/>
        </w:rPr>
        <w:fldChar w:fldCharType="end"/>
      </w:r>
      <w:r w:rsidR="00D02883" w:rsidRPr="00B53EFB">
        <w:rPr>
          <w:rFonts w:eastAsiaTheme="minorHAnsi"/>
          <w:color w:val="231F20"/>
          <w:lang w:val="en-US"/>
        </w:rPr>
        <w:t>.</w:t>
      </w:r>
      <w:r w:rsidRPr="00B53EFB">
        <w:rPr>
          <w:rFonts w:eastAsiaTheme="minorHAnsi"/>
          <w:color w:val="231F20"/>
          <w:lang w:val="en-US"/>
        </w:rPr>
        <w:t xml:space="preserve"> In education, students from different backgrounds inherit different levels of </w:t>
      </w:r>
      <w:r w:rsidR="00D02883" w:rsidRPr="00B53EFB">
        <w:rPr>
          <w:rFonts w:eastAsiaTheme="minorHAnsi"/>
          <w:color w:val="231F20"/>
          <w:lang w:val="en-US"/>
        </w:rPr>
        <w:t xml:space="preserve">cultural </w:t>
      </w:r>
      <w:r w:rsidRPr="00B53EFB">
        <w:rPr>
          <w:rFonts w:eastAsiaTheme="minorHAnsi"/>
          <w:color w:val="231F20"/>
          <w:lang w:val="en-US"/>
        </w:rPr>
        <w:t>capital</w:t>
      </w:r>
      <w:r w:rsidR="00D02883" w:rsidRPr="00B53EFB">
        <w:rPr>
          <w:rFonts w:eastAsiaTheme="minorHAnsi"/>
          <w:color w:val="231F20"/>
          <w:lang w:val="en-US"/>
        </w:rPr>
        <w:t xml:space="preserve"> (with a positive or negative value). A student from a high-class family might be lucky to have inherited the discipline of his parents through the family's actions (</w:t>
      </w:r>
      <w:r w:rsidR="00A5271F" w:rsidRPr="00B53EFB">
        <w:rPr>
          <w:rFonts w:eastAsiaTheme="minorHAnsi"/>
          <w:color w:val="231F20"/>
          <w:lang w:val="en-US"/>
        </w:rPr>
        <w:fldChar w:fldCharType="begin"/>
      </w:r>
      <w:r w:rsidR="00A5271F" w:rsidRPr="00B53EFB">
        <w:rPr>
          <w:rFonts w:eastAsiaTheme="minorHAnsi"/>
          <w:color w:val="231F20"/>
          <w:lang w:val="en-US"/>
        </w:rPr>
        <w:instrText xml:space="preserve"> ADDIN ZOTERO_ITEM CSL_CITATION {"citationID":"X3i3nuFW","properties":{"formattedCitation":"(Bourdieu et al., 2000b)","plainCitation":"(Bourdieu et al., 2000b)","noteIndex":0},"citationItems":[{"id":338,"uris":["http://zotero.org/users/9364462/items/C9UYHI8M"],"itemData":{"id":338,"type":"book","collection-title":"Theory, culture &amp; society","edition":"2 .ed., reprinted","event-place":"London","ISBN":"978-0-8039-8319-9","language":"eng","number-of-pages":"254","publisher":"Sage Publ","publisher-place":"London","source":"K10plus ISBN","title":"Reproduction in education, society and culture","author":[{"family":"Bourdieu","given":"Pierre"},{"family":"Passeron","given":"Jean-Claude"},{"family":"Bourdieu","given":"Pierre"},{"family":"Bourdieu","given":"Pierre"}],"issued":{"date-parts":[["2000"]]}}}],"schema":"https://github.com/citation-style-language/schema/raw/master/csl-citation.json"} </w:instrText>
      </w:r>
      <w:r w:rsidR="00A5271F" w:rsidRPr="00B53EFB">
        <w:rPr>
          <w:rFonts w:eastAsiaTheme="minorHAnsi"/>
          <w:color w:val="231F20"/>
          <w:lang w:val="en-US"/>
        </w:rPr>
        <w:fldChar w:fldCharType="separate"/>
      </w:r>
      <w:r w:rsidR="00A5271F" w:rsidRPr="00B53EFB">
        <w:rPr>
          <w:rFonts w:eastAsiaTheme="minorHAnsi"/>
          <w:noProof/>
          <w:color w:val="231F20"/>
          <w:lang w:val="en-US"/>
        </w:rPr>
        <w:t>(Bourdieu et al., 2000b)</w:t>
      </w:r>
      <w:r w:rsidR="00A5271F" w:rsidRPr="00B53EFB">
        <w:rPr>
          <w:rFonts w:eastAsiaTheme="minorHAnsi"/>
          <w:color w:val="231F20"/>
          <w:lang w:val="en-US"/>
        </w:rPr>
        <w:fldChar w:fldCharType="end"/>
      </w:r>
      <w:r w:rsidR="00D02883" w:rsidRPr="00B53EFB">
        <w:rPr>
          <w:rFonts w:eastAsiaTheme="minorHAnsi"/>
          <w:color w:val="231F20"/>
          <w:lang w:val="en-US"/>
        </w:rPr>
        <w:t xml:space="preserve">), giving them a positive cultural capital. On the other hand, an unfortunate student with no academic mentors in society or the family might </w:t>
      </w:r>
      <w:r w:rsidR="00AC5F1D" w:rsidRPr="00B53EFB">
        <w:rPr>
          <w:rFonts w:eastAsiaTheme="minorHAnsi"/>
          <w:color w:val="231F20"/>
          <w:lang w:val="en-US"/>
        </w:rPr>
        <w:t>start</w:t>
      </w:r>
      <w:r w:rsidR="00D02883" w:rsidRPr="00B53EFB">
        <w:rPr>
          <w:rFonts w:eastAsiaTheme="minorHAnsi"/>
          <w:color w:val="231F20"/>
          <w:lang w:val="en-US"/>
        </w:rPr>
        <w:t xml:space="preserve"> with a negative value of cultural capital.</w:t>
      </w:r>
    </w:p>
    <w:p w14:paraId="7FB88F8A" w14:textId="02FF1228" w:rsidR="00A45189" w:rsidRPr="00B53EFB" w:rsidRDefault="00A45189" w:rsidP="00923ABF">
      <w:pPr>
        <w:autoSpaceDE w:val="0"/>
        <w:autoSpaceDN w:val="0"/>
        <w:adjustRightInd w:val="0"/>
        <w:spacing w:before="100" w:beforeAutospacing="1" w:line="360" w:lineRule="auto"/>
        <w:jc w:val="both"/>
        <w:rPr>
          <w:rFonts w:eastAsiaTheme="minorHAnsi"/>
          <w:color w:val="231F20"/>
          <w:lang w:val="en-US"/>
        </w:rPr>
      </w:pPr>
      <w:r w:rsidRPr="00B53EFB">
        <w:rPr>
          <w:rFonts w:eastAsiaTheme="minorHAnsi"/>
          <w:color w:val="231F20"/>
          <w:lang w:val="en-US"/>
        </w:rPr>
        <w:t xml:space="preserve">Social capital, another essential component of Bourdieu’s capital formulations, points to </w:t>
      </w:r>
    </w:p>
    <w:p w14:paraId="7AA8A30B" w14:textId="6BDFC7C0" w:rsidR="00A45189" w:rsidRPr="00B53EFB" w:rsidRDefault="00A45189" w:rsidP="00A5271F">
      <w:pPr>
        <w:autoSpaceDE w:val="0"/>
        <w:autoSpaceDN w:val="0"/>
        <w:adjustRightInd w:val="0"/>
        <w:spacing w:line="360" w:lineRule="auto"/>
        <w:ind w:left="567" w:right="567"/>
        <w:jc w:val="both"/>
        <w:rPr>
          <w:rFonts w:eastAsiaTheme="minorHAnsi"/>
          <w:color w:val="231F20"/>
          <w:sz w:val="20"/>
          <w:szCs w:val="20"/>
          <w:lang w:val="en-US"/>
        </w:rPr>
      </w:pPr>
      <w:r w:rsidRPr="00B53EFB">
        <w:rPr>
          <w:rFonts w:eastAsiaTheme="minorHAnsi"/>
          <w:color w:val="231F20"/>
          <w:sz w:val="20"/>
          <w:szCs w:val="20"/>
          <w:lang w:val="en-US"/>
        </w:rPr>
        <w:t xml:space="preserve">“… the aggregate of the actual or potential resources which are linked to possession of a durable network of more or less institutionalized relationships of mutual acquaintance and recognition – or </w:t>
      </w:r>
      <w:r w:rsidRPr="00B53EFB">
        <w:rPr>
          <w:rFonts w:eastAsiaTheme="minorHAnsi"/>
          <w:color w:val="231F20"/>
          <w:sz w:val="20"/>
          <w:szCs w:val="20"/>
          <w:lang w:val="en-US"/>
        </w:rPr>
        <w:lastRenderedPageBreak/>
        <w:t>in other words, to membership in a group– which provides each of its members with the backing of the collectivity-owned capital, a “credential” which entitles them to credit, in the various senses of the word.”</w:t>
      </w:r>
      <w:r w:rsidRPr="00B53EFB">
        <w:rPr>
          <w:rFonts w:eastAsiaTheme="minorHAnsi"/>
          <w:color w:val="231F20"/>
          <w:sz w:val="20"/>
          <w:szCs w:val="20"/>
          <w:lang w:val="en-US"/>
        </w:rPr>
        <w:fldChar w:fldCharType="begin"/>
      </w:r>
      <w:r w:rsidRPr="00B53EFB">
        <w:rPr>
          <w:rFonts w:eastAsiaTheme="minorHAnsi"/>
          <w:color w:val="231F20"/>
          <w:sz w:val="20"/>
          <w:szCs w:val="20"/>
          <w:lang w:val="en-US"/>
        </w:rPr>
        <w:instrText xml:space="preserve"> ADDIN ZOTERO_ITEM CSL_CITATION {"citationID":"a8RMnHwD","properties":{"formattedCitation":"(Bourdieu, 2011, p. 286)","plainCitation":"(Bourdieu, 2011, p. 286)","noteIndex":0},"citationItems":[{"id":517,"uris":["http://zotero.org/users/9364462/items/5HTDQRS7"],"itemData":{"id":517,"type":"article-journal","container-title":"Cultural theory: An anthology","issue":"81-93","page":"949","title":"The forms of capital.(1986)","volume":"1","author":[{"family":"Bourdieu","given":"Pierre"}],"issued":{"date-parts":[["2011"]]}},"locator":"286"}],"schema":"https://github.com/citation-style-language/schema/raw/master/csl-citation.json"} </w:instrText>
      </w:r>
      <w:r w:rsidRPr="00B53EFB">
        <w:rPr>
          <w:rFonts w:eastAsiaTheme="minorHAnsi"/>
          <w:color w:val="231F20"/>
          <w:sz w:val="20"/>
          <w:szCs w:val="20"/>
          <w:lang w:val="en-US"/>
        </w:rPr>
        <w:fldChar w:fldCharType="separate"/>
      </w:r>
      <w:r w:rsidRPr="00B53EFB">
        <w:rPr>
          <w:rFonts w:eastAsiaTheme="minorHAnsi"/>
          <w:noProof/>
          <w:color w:val="231F20"/>
          <w:sz w:val="20"/>
          <w:szCs w:val="20"/>
          <w:lang w:val="en-US"/>
        </w:rPr>
        <w:t>(Bourdieu, 2011, p. 286)</w:t>
      </w:r>
      <w:r w:rsidRPr="00B53EFB">
        <w:rPr>
          <w:rFonts w:eastAsiaTheme="minorHAnsi"/>
          <w:color w:val="231F20"/>
          <w:sz w:val="20"/>
          <w:szCs w:val="20"/>
          <w:lang w:val="en-US"/>
        </w:rPr>
        <w:fldChar w:fldCharType="end"/>
      </w:r>
    </w:p>
    <w:p w14:paraId="7053667A" w14:textId="77777777" w:rsidR="00BF0663" w:rsidRPr="00B53EFB" w:rsidRDefault="00BF0663" w:rsidP="00923ABF">
      <w:pPr>
        <w:autoSpaceDE w:val="0"/>
        <w:autoSpaceDN w:val="0"/>
        <w:adjustRightInd w:val="0"/>
        <w:spacing w:line="360" w:lineRule="auto"/>
        <w:jc w:val="both"/>
        <w:rPr>
          <w:rFonts w:eastAsiaTheme="minorHAnsi"/>
          <w:color w:val="231F20"/>
          <w:sz w:val="20"/>
          <w:szCs w:val="20"/>
          <w:lang w:val="en-US"/>
        </w:rPr>
      </w:pPr>
    </w:p>
    <w:p w14:paraId="106E989F" w14:textId="5F40060A" w:rsidR="00C15EBC" w:rsidRPr="00B53EFB" w:rsidRDefault="00A45189" w:rsidP="00923ABF">
      <w:pPr>
        <w:autoSpaceDE w:val="0"/>
        <w:autoSpaceDN w:val="0"/>
        <w:adjustRightInd w:val="0"/>
        <w:spacing w:line="360" w:lineRule="auto"/>
        <w:jc w:val="both"/>
        <w:rPr>
          <w:rFonts w:eastAsiaTheme="minorHAnsi"/>
          <w:color w:val="231F20"/>
          <w:lang w:val="en-US"/>
        </w:rPr>
      </w:pPr>
      <w:r w:rsidRPr="00B53EFB">
        <w:rPr>
          <w:rFonts w:eastAsiaTheme="minorHAnsi"/>
          <w:color w:val="231F20"/>
          <w:lang w:val="en-US"/>
        </w:rPr>
        <w:t xml:space="preserve">A simple explanation of this might reflect professional guilds, which </w:t>
      </w:r>
      <w:r w:rsidR="00BF0663" w:rsidRPr="00B53EFB">
        <w:rPr>
          <w:rFonts w:eastAsiaTheme="minorHAnsi"/>
          <w:color w:val="231F20"/>
          <w:lang w:val="en-US"/>
        </w:rPr>
        <w:t>protect</w:t>
      </w:r>
      <w:r w:rsidRPr="00B53EFB">
        <w:rPr>
          <w:rFonts w:eastAsiaTheme="minorHAnsi"/>
          <w:color w:val="231F20"/>
          <w:lang w:val="en-US"/>
        </w:rPr>
        <w:t xml:space="preserve"> </w:t>
      </w:r>
      <w:r w:rsidR="00BF0663" w:rsidRPr="00B53EFB">
        <w:rPr>
          <w:rFonts w:eastAsiaTheme="minorHAnsi"/>
          <w:color w:val="231F20"/>
          <w:lang w:val="en-US"/>
        </w:rPr>
        <w:t>their</w:t>
      </w:r>
      <w:r w:rsidRPr="00B53EFB">
        <w:rPr>
          <w:rFonts w:eastAsiaTheme="minorHAnsi"/>
          <w:color w:val="231F20"/>
          <w:lang w:val="en-US"/>
        </w:rPr>
        <w:t xml:space="preserve"> territory by instituting measures of accession and exit. </w:t>
      </w:r>
      <w:r w:rsidR="00BF0663" w:rsidRPr="00B53EFB">
        <w:rPr>
          <w:rFonts w:eastAsiaTheme="minorHAnsi"/>
          <w:color w:val="231F20"/>
          <w:lang w:val="en-US"/>
        </w:rPr>
        <w:t xml:space="preserve">Consequentially, </w:t>
      </w:r>
      <w:r w:rsidRPr="00B53EFB">
        <w:rPr>
          <w:rFonts w:eastAsiaTheme="minorHAnsi"/>
          <w:color w:val="231F20"/>
          <w:lang w:val="en-US"/>
        </w:rPr>
        <w:t xml:space="preserve">such systems </w:t>
      </w:r>
      <w:r w:rsidR="00BF0663" w:rsidRPr="00B53EFB">
        <w:rPr>
          <w:rFonts w:eastAsiaTheme="minorHAnsi"/>
          <w:color w:val="231F20"/>
          <w:lang w:val="en-US"/>
        </w:rPr>
        <w:t>hope</w:t>
      </w:r>
      <w:r w:rsidRPr="00B53EFB">
        <w:rPr>
          <w:rFonts w:eastAsiaTheme="minorHAnsi"/>
          <w:color w:val="231F20"/>
          <w:lang w:val="en-US"/>
        </w:rPr>
        <w:t xml:space="preserve"> </w:t>
      </w:r>
      <w:r w:rsidR="00BF0663" w:rsidRPr="00B53EFB">
        <w:rPr>
          <w:rFonts w:eastAsiaTheme="minorHAnsi"/>
          <w:color w:val="231F20"/>
          <w:lang w:val="en-US"/>
        </w:rPr>
        <w:t xml:space="preserve">to maintain and develop </w:t>
      </w:r>
      <w:r w:rsidR="00A5271F" w:rsidRPr="00B53EFB">
        <w:rPr>
          <w:rFonts w:eastAsiaTheme="minorHAnsi"/>
          <w:color w:val="231F20"/>
          <w:lang w:val="en-US"/>
        </w:rPr>
        <w:t>reproducing mechanisms</w:t>
      </w:r>
      <w:r w:rsidR="00BF0663" w:rsidRPr="00B53EFB">
        <w:rPr>
          <w:rFonts w:eastAsiaTheme="minorHAnsi"/>
          <w:color w:val="231F20"/>
          <w:lang w:val="en-US"/>
        </w:rPr>
        <w:t xml:space="preserve"> through inbreeding.</w:t>
      </w:r>
      <w:r w:rsidR="00533CC8" w:rsidRPr="00B53EFB">
        <w:rPr>
          <w:rFonts w:eastAsiaTheme="minorHAnsi"/>
          <w:color w:val="231F20"/>
          <w:lang w:val="en-US"/>
        </w:rPr>
        <w:t xml:space="preserve"> </w:t>
      </w:r>
      <w:r w:rsidR="00A5271F" w:rsidRPr="00B53EFB">
        <w:rPr>
          <w:rFonts w:eastAsiaTheme="minorHAnsi"/>
          <w:color w:val="231F20"/>
          <w:lang w:val="en-US"/>
        </w:rPr>
        <w:t>Like</w:t>
      </w:r>
      <w:r w:rsidR="00533CC8" w:rsidRPr="00B53EFB">
        <w:rPr>
          <w:rFonts w:eastAsiaTheme="minorHAnsi"/>
          <w:color w:val="231F20"/>
          <w:lang w:val="en-US"/>
        </w:rPr>
        <w:t xml:space="preserve"> Cultural capital</w:t>
      </w:r>
      <w:r w:rsidR="00416E8A" w:rsidRPr="00B53EFB">
        <w:rPr>
          <w:rFonts w:eastAsiaTheme="minorHAnsi"/>
          <w:color w:val="231F20"/>
          <w:lang w:val="en-US"/>
        </w:rPr>
        <w:t>, the development of social capital takes time to</w:t>
      </w:r>
      <w:r w:rsidR="00533CC8" w:rsidRPr="00B53EFB">
        <w:rPr>
          <w:rFonts w:eastAsiaTheme="minorHAnsi"/>
          <w:color w:val="231F20"/>
          <w:lang w:val="en-US"/>
        </w:rPr>
        <w:t xml:space="preserve"> accumulate</w:t>
      </w:r>
      <w:r w:rsidR="00A5271F" w:rsidRPr="00B53EFB">
        <w:rPr>
          <w:rFonts w:eastAsiaTheme="minorHAnsi"/>
          <w:color w:val="231F20"/>
          <w:lang w:val="en-US"/>
        </w:rPr>
        <w:t>. It is</w:t>
      </w:r>
      <w:r w:rsidR="00416E8A" w:rsidRPr="00B53EFB">
        <w:rPr>
          <w:rFonts w:eastAsiaTheme="minorHAnsi"/>
          <w:color w:val="231F20"/>
          <w:lang w:val="en-US"/>
        </w:rPr>
        <w:t xml:space="preserve"> </w:t>
      </w:r>
      <w:r w:rsidR="00533CC8" w:rsidRPr="00B53EFB">
        <w:rPr>
          <w:rFonts w:eastAsiaTheme="minorHAnsi"/>
          <w:color w:val="231F20"/>
          <w:lang w:val="en-US"/>
        </w:rPr>
        <w:t>maintained by societal rites and institutional practices that permit only certain individuals from specific social backgrounds to benefit from the social capital enterprise. Another marked feature of social capital is reciprocity</w:t>
      </w:r>
      <w:r w:rsidR="00416E8A" w:rsidRPr="00B53EFB">
        <w:rPr>
          <w:rFonts w:eastAsiaTheme="minorHAnsi"/>
          <w:color w:val="231F20"/>
          <w:lang w:val="en-US"/>
        </w:rPr>
        <w:t>; members of a social union are hard-wired to</w:t>
      </w:r>
      <w:r w:rsidR="00533CC8" w:rsidRPr="00B53EFB">
        <w:rPr>
          <w:rFonts w:eastAsiaTheme="minorHAnsi"/>
          <w:color w:val="231F20"/>
          <w:lang w:val="en-US"/>
        </w:rPr>
        <w:t xml:space="preserve"> their obligations when a societal member calls on them. </w:t>
      </w:r>
    </w:p>
    <w:p w14:paraId="6F45451B" w14:textId="77777777" w:rsidR="00A5271F" w:rsidRPr="00B53EFB" w:rsidRDefault="00A5271F" w:rsidP="00923ABF">
      <w:pPr>
        <w:autoSpaceDE w:val="0"/>
        <w:autoSpaceDN w:val="0"/>
        <w:adjustRightInd w:val="0"/>
        <w:spacing w:line="360" w:lineRule="auto"/>
        <w:jc w:val="both"/>
        <w:rPr>
          <w:rFonts w:eastAsiaTheme="minorHAnsi"/>
          <w:color w:val="231F20"/>
          <w:lang w:val="en-US"/>
        </w:rPr>
      </w:pPr>
    </w:p>
    <w:p w14:paraId="7A0A122B" w14:textId="0193D215" w:rsidR="00A5271F" w:rsidRPr="00B53EFB" w:rsidRDefault="00A17782" w:rsidP="00A5271F">
      <w:pPr>
        <w:autoSpaceDE w:val="0"/>
        <w:autoSpaceDN w:val="0"/>
        <w:adjustRightInd w:val="0"/>
        <w:spacing w:line="360" w:lineRule="auto"/>
        <w:jc w:val="both"/>
        <w:rPr>
          <w:rFonts w:eastAsiaTheme="minorHAnsi"/>
          <w:color w:val="231F20"/>
          <w:lang w:val="en-US"/>
        </w:rPr>
      </w:pPr>
      <w:r w:rsidRPr="00B53EFB">
        <w:rPr>
          <w:rFonts w:eastAsiaTheme="minorHAnsi"/>
          <w:color w:val="231F20"/>
          <w:lang w:val="en-US"/>
        </w:rPr>
        <w:t xml:space="preserve">The distribution of the various capital forms among students in all their formative </w:t>
      </w:r>
      <w:r w:rsidR="001B1C55" w:rsidRPr="00B53EFB">
        <w:rPr>
          <w:rFonts w:eastAsiaTheme="minorHAnsi"/>
          <w:color w:val="231F20"/>
          <w:lang w:val="en-US"/>
        </w:rPr>
        <w:t>environments</w:t>
      </w:r>
      <w:r w:rsidRPr="00B53EFB">
        <w:rPr>
          <w:rFonts w:eastAsiaTheme="minorHAnsi"/>
          <w:color w:val="231F20"/>
          <w:lang w:val="en-US"/>
        </w:rPr>
        <w:t xml:space="preserve"> </w:t>
      </w:r>
      <w:r w:rsidR="001B1C55" w:rsidRPr="00B53EFB">
        <w:rPr>
          <w:rFonts w:eastAsiaTheme="minorHAnsi"/>
          <w:color w:val="231F20"/>
          <w:lang w:val="en-US"/>
        </w:rPr>
        <w:t>significantly impacts</w:t>
      </w:r>
      <w:r w:rsidRPr="00B53EFB">
        <w:rPr>
          <w:rFonts w:eastAsiaTheme="minorHAnsi"/>
          <w:color w:val="231F20"/>
          <w:lang w:val="en-US"/>
        </w:rPr>
        <w:t xml:space="preserve"> </w:t>
      </w:r>
      <w:r w:rsidR="001B1C55" w:rsidRPr="00B53EFB">
        <w:rPr>
          <w:rFonts w:eastAsiaTheme="minorHAnsi"/>
          <w:color w:val="231F20"/>
          <w:lang w:val="en-US"/>
        </w:rPr>
        <w:t>students</w:t>
      </w:r>
      <w:r w:rsidRPr="00B53EFB">
        <w:rPr>
          <w:rFonts w:eastAsiaTheme="minorHAnsi"/>
          <w:color w:val="231F20"/>
          <w:lang w:val="en-US"/>
        </w:rPr>
        <w:t>’ educational outcomes</w:t>
      </w:r>
      <w:r w:rsidR="001B1C55" w:rsidRPr="00B53EFB">
        <w:rPr>
          <w:rFonts w:eastAsiaTheme="minorHAnsi"/>
          <w:color w:val="231F20"/>
          <w:lang w:val="en-US"/>
        </w:rPr>
        <w:t xml:space="preserve"> </w:t>
      </w:r>
      <w:r w:rsidRPr="00B53EFB">
        <w:rPr>
          <w:rFonts w:eastAsiaTheme="minorHAnsi"/>
          <w:color w:val="231F20"/>
          <w:lang w:val="en-US"/>
        </w:rPr>
        <w:fldChar w:fldCharType="begin"/>
      </w:r>
      <w:r w:rsidR="00936828" w:rsidRPr="00B53EFB">
        <w:rPr>
          <w:rFonts w:eastAsiaTheme="minorHAnsi"/>
          <w:color w:val="231F20"/>
          <w:lang w:val="en-US"/>
        </w:rPr>
        <w:instrText xml:space="preserve"> ADDIN ZOTERO_ITEM CSL_CITATION {"citationID":"Z2XyhyPD","properties":{"formattedCitation":"(Bartee &amp; Brown, 2007)","plainCitation":"(Bartee &amp; Brown, 2007)","noteIndex":0},"citationItems":[{"id":505,"uris":["http://zotero.org/users/9364462/items/UAW5VUJD"],"itemData":{"id":505,"type":"article-journal","archive":"JSTOR","container-title":"Counterpoints","ISSN":"10581634","note":"publisher: Peter Lang AG","page":"1-47","title":"CHAPTER ONE: Insight Into the Different Forms of Capital","volume":"312","author":[{"family":"Bartee","given":"RoSusan D."},{"family":"Brown","given":"M. Christopher"}],"issued":{"date-parts":[["2007"]]}}}],"schema":"https://github.com/citation-style-language/schema/raw/master/csl-citation.json"} </w:instrText>
      </w:r>
      <w:r w:rsidRPr="00B53EFB">
        <w:rPr>
          <w:rFonts w:eastAsiaTheme="minorHAnsi"/>
          <w:color w:val="231F20"/>
          <w:lang w:val="en-US"/>
        </w:rPr>
        <w:fldChar w:fldCharType="separate"/>
      </w:r>
      <w:r w:rsidR="00936828" w:rsidRPr="00B53EFB">
        <w:rPr>
          <w:rFonts w:eastAsiaTheme="minorHAnsi"/>
          <w:noProof/>
          <w:color w:val="231F20"/>
          <w:lang w:val="en-US"/>
        </w:rPr>
        <w:t>(Bartee &amp; Brown, 2007)</w:t>
      </w:r>
      <w:r w:rsidRPr="00B53EFB">
        <w:rPr>
          <w:rFonts w:eastAsiaTheme="minorHAnsi"/>
          <w:color w:val="231F20"/>
          <w:lang w:val="en-US"/>
        </w:rPr>
        <w:fldChar w:fldCharType="end"/>
      </w:r>
      <w:r w:rsidR="001B1C55" w:rsidRPr="00B53EFB">
        <w:rPr>
          <w:rFonts w:eastAsiaTheme="minorHAnsi"/>
          <w:color w:val="231F20"/>
          <w:lang w:val="en-US"/>
        </w:rPr>
        <w:t xml:space="preserve">. </w:t>
      </w:r>
      <w:r w:rsidR="00A5271F" w:rsidRPr="00B53EFB">
        <w:rPr>
          <w:rFonts w:eastAsiaTheme="minorHAnsi"/>
          <w:color w:val="231F20"/>
          <w:lang w:val="en-US"/>
        </w:rPr>
        <w:t>Even though</w:t>
      </w:r>
      <w:r w:rsidR="00C30BCD" w:rsidRPr="00B53EFB">
        <w:rPr>
          <w:rFonts w:eastAsiaTheme="minorHAnsi"/>
          <w:color w:val="231F20"/>
          <w:lang w:val="en-US"/>
        </w:rPr>
        <w:t xml:space="preserve"> ample evidence exists to the contrary </w:t>
      </w:r>
      <w:r w:rsidR="00C30BCD" w:rsidRPr="00B53EFB">
        <w:rPr>
          <w:rFonts w:eastAsiaTheme="minorHAnsi"/>
          <w:color w:val="231F20"/>
          <w:lang w:val="en-US"/>
        </w:rPr>
        <w:fldChar w:fldCharType="begin"/>
      </w:r>
      <w:r w:rsidR="00C30BCD" w:rsidRPr="00B53EFB">
        <w:rPr>
          <w:rFonts w:eastAsiaTheme="minorHAnsi"/>
          <w:color w:val="231F20"/>
          <w:lang w:val="en-US"/>
        </w:rPr>
        <w:instrText xml:space="preserve"> ADDIN ZOTERO_ITEM CSL_CITATION {"citationID":"gFAx5jcL","properties":{"formattedCitation":"(Edgerton &amp; Roberts, 2014; Tzanakis, 2011)","plainCitation":"(Edgerton &amp; Roberts, 2014; Tzanakis, 2011)","noteIndex":0},"citationItems":[{"id":380,"uris":["http://zotero.org/users/9364462/items/YIJWWRI8"],"itemData":{"id":380,"type":"article-journal","abstract":"Evidence for Bourdieu’s social reproduction theory and its contributions to understanding educational inequality has been relatively mixed. Critics discount the usefulness of core concepts such as cultural capital and habitus and most studies invoking these concepts have focused only on one or the other, often conflating the two, to the detriment of both. We disentangle cultural capital and habitus, and argue that taken together – in conjunction with practice and field – they hold significant explanatory potential. Moreover, we argue that these concepts can be incorporated into a scientific realist ‘structure–disposition–practice’ explanatory framework that seeks to address the misalignment between Bourdieuian relational constructs and standard positivist quantitative research methods. This reframing can help generate practical, actionable knowledge of the mechanisms underlying persistent socioeconomic disparities in educational attainment.","container-title":"Theory and Research in Education","DOI":"10.1177/1477878514530231","ISSN":"1477-8785, 1741-3192","issue":"2","journalAbbreviation":"Theory and Research in Education","language":"en","page":"193-220","source":"DOI.org (Crossref)","title":"Cultural capital or habitus? Bourdieu and beyond in the explanation of enduring educational inequality","title-short":"Cultural capital or habitus?","volume":"12","author":[{"family":"Edgerton","given":"Jason D."},{"family":"Roberts","given":"Lance W."}],"issued":{"date-parts":[["2014",7]]}}},{"id":264,"uris":["http://zotero.org/users/9364462/items/MV9V8BTQ"],"itemData":{"id":264,"type":"book","abstract":"This critical review examines key quantitative evidence in studies regarding the role of cultural capital in the links between family social class, teachers, schools and students’ educational outcomes as specified in Bourdieu’s social reproduction thesis. Cultural capital is assumed to be one of the central family-based endowments whose social class value impacts offspring intergenerational educational probabilities unequally. Inequalities in educational stratification and occupational achievement are reproduced via schools. As an analytic concept, cultural capital has generated considerable interest. But as a mechanism of class analysis the social reproduction thesis, and the role of cultural capital in it, cannot be confirmed empirically in large-scale representative, longitudinal data (or across various national settings). The role of teachers and schools, argued in Bourdieu’s theory to be central agents of exclusion and reproduction of class inequality connecting families to stratification outcomes cannot be confirmed in quantitative research. Cultural capital seen strictly as a mechanism of class reproduction as specified in Bourdieu’s framework, has limited analytic potential that restricts its application in multicultural societies. Some alternative applications are discussed.","ISBN":"20499558|escape}","note":"issue: 1\ncontainer-title: Educate~\ntype: Bourdieu, cultural capital, social reproduction, education, ethnicity","title":"Bourdieu’s Social Reproduction Thesis and The Role of Cultural Capital in Educational Attainment: A Critical Review of Key Empirical Studies","URL":"https://www.educatejournal.org/index.php/educate/article/view/251/251","volume":"11","author":[{"family":"Tzanakis","given":"Michael"}],"issued":{"date-parts":[["2011"]]}}}],"schema":"https://github.com/citation-style-language/schema/raw/master/csl-citation.json"} </w:instrText>
      </w:r>
      <w:r w:rsidR="00C30BCD" w:rsidRPr="00B53EFB">
        <w:rPr>
          <w:rFonts w:eastAsiaTheme="minorHAnsi"/>
          <w:color w:val="231F20"/>
          <w:lang w:val="en-US"/>
        </w:rPr>
        <w:fldChar w:fldCharType="separate"/>
      </w:r>
      <w:r w:rsidR="00C30BCD" w:rsidRPr="00B53EFB">
        <w:rPr>
          <w:rFonts w:eastAsiaTheme="minorHAnsi"/>
          <w:noProof/>
          <w:color w:val="231F20"/>
          <w:lang w:val="en-US"/>
        </w:rPr>
        <w:t>(Edgerton &amp; Roberts, 2014; Tzanakis, 2011)</w:t>
      </w:r>
      <w:r w:rsidR="00C30BCD" w:rsidRPr="00B53EFB">
        <w:rPr>
          <w:rFonts w:eastAsiaTheme="minorHAnsi"/>
          <w:color w:val="231F20"/>
          <w:lang w:val="en-US"/>
        </w:rPr>
        <w:fldChar w:fldCharType="end"/>
      </w:r>
      <w:r w:rsidR="00C30BCD" w:rsidRPr="00B53EFB">
        <w:rPr>
          <w:rFonts w:eastAsiaTheme="minorHAnsi"/>
          <w:color w:val="231F20"/>
          <w:lang w:val="en-US"/>
        </w:rPr>
        <w:t xml:space="preserve">, the empirical validity is continuously reiterated in other studies </w:t>
      </w:r>
      <w:r w:rsidR="00C30BCD" w:rsidRPr="00B53EFB">
        <w:rPr>
          <w:rFonts w:eastAsiaTheme="minorHAnsi"/>
          <w:color w:val="231F20"/>
          <w:lang w:val="en-US"/>
        </w:rPr>
        <w:fldChar w:fldCharType="begin"/>
      </w:r>
      <w:r w:rsidR="00C30BCD" w:rsidRPr="00B53EFB">
        <w:rPr>
          <w:rFonts w:eastAsiaTheme="minorHAnsi"/>
          <w:color w:val="231F20"/>
          <w:lang w:val="en-US"/>
        </w:rPr>
        <w:instrText xml:space="preserve"> ADDIN ZOTERO_ITEM CSL_CITATION {"citationID":"SHnuFTVj","properties":{"formattedCitation":"(Hart, 2019; Mills, 2008)","plainCitation":"(Hart, 2019; Mills, 2008)","noteIndex":0},"citationItems":[{"id":402,"uris":["http://zotero.org/users/9364462/items/WWXWG83S"],"itemData":{"id":402,"type":"article-journal","abstract":"This paper offers a critical examination of the nature of inequalities in relation to education and the pursuit of social justice. It argues that assessment of educational resources and measures such as school enrolment and educational achievement are limited in what they tell us about the injustices learners may experience. It is proposed that, drawing on Amartya Sen’s capability approach, we benefit from extending our evaluative space beyond learners’ achievements to encompass their freedoms to achieve. It is argued that attention should be paid to the relative value individuals place on these various freedoms. Furthermore, in order to deepen insights into the multiple factors influencing the development of learner values, and the unequal possibilities for realising their aspired valued achievements, the discussion also draws on key sociological concepts from Pierre Bourdieu. The theoretical synthesis leads to the introduction of the Sen-Bourdieu Analytical Framework, a conceptual model that illustrates the socially dynamic processes within which learners and formal educational systems are situated. The principal aims are to offer an alternative development paradigm and an expanded evaluative framework to inform local, national and international educational policy and practice.","container-title":"Policy Futures in Education","DOI":"10.1177/1478210318809758","ISSN":"1478-2103, 1478-2103","issue":"5","journalAbbreviation":"Policy Futures in Education","language":"en","page":"582-598","source":"DOI.org (Crossref)","title":"Education, inequality and social justice: A critical analysis applying the Sen-Bourdieu Analytical Framework","title-short":"Education, inequality and social justice","volume":"17","author":[{"family":"Hart","given":"Caroline Sarojini"}],"issued":{"date-parts":[["2019",6]]}}},{"id":73,"uris":["http://zotero.org/users/9364462/items/P47TZ8IJ"],"itemData":{"id":73,"type":"article-journal","abstract":"[This article is concerned with the theoretical constructs of Bourdieu and their contribution to understanding the reproduction of social and cultural inequalities in schooling. While Bourdieu has been criticised for his reproductive emphasis, this article proposes that there is transformative potential in his theoretical constructs and that these suggest possibilities for schools and teachers to improve the educational outcomes of marginalised students. The article draws together three areas of contribution to this theme of transformation; beginning by characterising habitus as constituted by reproductive and transformative traits and considering the possibilities for the restructuring of students' habitus. This is followed by a discussion of cultural capital and the way that teachers can draw upon a variety of cultural capitals to act as agents of transformation rather than reproduction. The article concludes by considering the necessity of a transformation of thefield to improve the educational outcomes of marginalised students.]","archive":"JSTOR","container-title":"British Journal of Sociology of Education","ISSN":"01425692, 14653346","issue":"1","note":"publisher: Taylor &amp; Francis, Ltd.","page":"79-89","title":"Reproduction and Transformation of Inequalities in Schooling: The Transformative Potential of the Theoretical Constructs of Bourdieu","volume":"29","author":[{"family":"Mills","given":"Carmen"}],"issued":{"date-parts":[["2008"]]}}}],"schema":"https://github.com/citation-style-language/schema/raw/master/csl-citation.json"} </w:instrText>
      </w:r>
      <w:r w:rsidR="00C30BCD" w:rsidRPr="00B53EFB">
        <w:rPr>
          <w:rFonts w:eastAsiaTheme="minorHAnsi"/>
          <w:color w:val="231F20"/>
          <w:lang w:val="en-US"/>
        </w:rPr>
        <w:fldChar w:fldCharType="separate"/>
      </w:r>
      <w:r w:rsidR="00C30BCD" w:rsidRPr="00B53EFB">
        <w:rPr>
          <w:rFonts w:eastAsiaTheme="minorHAnsi"/>
          <w:noProof/>
          <w:color w:val="231F20"/>
          <w:lang w:val="en-US"/>
        </w:rPr>
        <w:t>(Hart, 2019; Mills, 2008)</w:t>
      </w:r>
      <w:r w:rsidR="00C30BCD" w:rsidRPr="00B53EFB">
        <w:rPr>
          <w:rFonts w:eastAsiaTheme="minorHAnsi"/>
          <w:color w:val="231F20"/>
          <w:lang w:val="en-US"/>
        </w:rPr>
        <w:fldChar w:fldCharType="end"/>
      </w:r>
      <w:r w:rsidR="00C30BCD" w:rsidRPr="00B53EFB">
        <w:rPr>
          <w:rFonts w:eastAsiaTheme="minorHAnsi"/>
          <w:color w:val="231F20"/>
          <w:lang w:val="en-US"/>
        </w:rPr>
        <w:t xml:space="preserve">, sometimes combined with </w:t>
      </w:r>
      <w:r w:rsidR="00A5271F" w:rsidRPr="00B53EFB">
        <w:rPr>
          <w:rFonts w:eastAsiaTheme="minorHAnsi"/>
          <w:color w:val="231F20"/>
          <w:lang w:val="en-US"/>
        </w:rPr>
        <w:t>different</w:t>
      </w:r>
      <w:r w:rsidR="00C30BCD" w:rsidRPr="00B53EFB">
        <w:rPr>
          <w:rFonts w:eastAsiaTheme="minorHAnsi"/>
          <w:color w:val="231F20"/>
          <w:lang w:val="en-US"/>
        </w:rPr>
        <w:t xml:space="preserve"> concepts like habitus, field and practice </w:t>
      </w:r>
      <w:r w:rsidR="00C30BCD" w:rsidRPr="00B53EFB">
        <w:rPr>
          <w:rFonts w:eastAsiaTheme="minorHAnsi"/>
          <w:color w:val="231F20"/>
          <w:lang w:val="en-US"/>
        </w:rPr>
        <w:fldChar w:fldCharType="begin"/>
      </w:r>
      <w:r w:rsidR="00C30BCD" w:rsidRPr="00B53EFB">
        <w:rPr>
          <w:rFonts w:eastAsiaTheme="minorHAnsi"/>
          <w:color w:val="231F20"/>
          <w:lang w:val="en-US"/>
        </w:rPr>
        <w:instrText xml:space="preserve"> ADDIN ZOTERO_ITEM CSL_CITATION {"citationID":"ssHtqULd","properties":{"formattedCitation":"(Hart, 2019; MacKenzie et al., 2022; Mills, 2008; Pence &amp; Ulusoy, 2023)","plainCitation":"(Hart, 2019; MacKenzie et al., 2022; Mills, 2008; Pence &amp; Ulusoy, 2023)","noteIndex":0},"citationItems":[{"id":402,"uris":["http://zotero.org/users/9364462/items/WWXWG83S"],"itemData":{"id":402,"type":"article-journal","abstract":"This paper offers a critical examination of the nature of inequalities in relation to education and the pursuit of social justice. It argues that assessment of educational resources and measures such as school enrolment and educational achievement are limited in what they tell us about the injustices learners may experience. It is proposed that, drawing on Amartya Sen’s capability approach, we benefit from extending our evaluative space beyond learners’ achievements to encompass their freedoms to achieve. It is argued that attention should be paid to the relative value individuals place on these various freedoms. Furthermore, in order to deepen insights into the multiple factors influencing the development of learner values, and the unequal possibilities for realising their aspired valued achievements, the discussion also draws on key sociological concepts from Pierre Bourdieu. The theoretical synthesis leads to the introduction of the Sen-Bourdieu Analytical Framework, a conceptual model that illustrates the socially dynamic processes within which learners and formal educational systems are situated. The principal aims are to offer an alternative development paradigm and an expanded evaluative framework to inform local, national and international educational policy and practice.","container-title":"Policy Futures in Education","DOI":"10.1177/1478210318809758","ISSN":"1478-2103, 1478-2103","issue":"5","journalAbbreviation":"Policy Futures in Education","language":"en","page":"582-598","source":"DOI.org (Crossref)","title":"Education, inequality and social justice: A critical analysis applying the Sen-Bourdieu Analytical Framework","title-short":"Education, inequality and social justice","volume":"17","author":[{"family":"Hart","given":"Caroline Sarojini"}],"issued":{"date-parts":[["2019",6]]}}},{"id":325,"uris":["http://zotero.org/users/9364462/items/EAEX57I5"],"itemData":{"id":325,"type":"article-journal","container-title":"International Journal of Educational Research","DOI":"10.1016/j.ijer.2022.102032","ISSN":"08830355","journalAbbreviation":"International Journal of Educational Research","language":"en","page":"102032","source":"DOI.org (Crossref)","title":"New insights on the persistence and reproduction of educational inequality and injustice: Towards a synthesis of Nussbaum's capabilities approach and Bourdieu's theories","title-short":"New insights on the persistence and reproduction of educational inequality and injustice","volume":"115","author":[{"family":"MacKenzie","given":"Alison"},{"family":"Chiang","given":"Tien-Hui"},{"family":"Thurston","given":"Allen"}],"issued":{"date-parts":[["2022"]]}},"label":"page"},{"id":73,"uris":["http://zotero.org/users/9364462/items/P47TZ8IJ"],"itemData":{"id":73,"type":"article-journal","abstract":"[This article is concerned with the theoretical constructs of Bourdieu and their contribution to understanding the reproduction of social and cultural inequalities in schooling. While Bourdieu has been criticised for his reproductive emphasis, this article proposes that there is transformative potential in his theoretical constructs and that these suggest possibilities for schools and teachers to improve the educational outcomes of marginalised students. The article draws together three areas of contribution to this theme of transformation; beginning by characterising habitus as constituted by reproductive and transformative traits and considering the possibilities for the restructuring of students' habitus. This is followed by a discussion of cultural capital and the way that teachers can draw upon a variety of cultural capitals to act as agents of transformation rather than reproduction. The article concludes by considering the necessity of a transformation of thefield to improve the educational outcomes of marginalised students.]","archive":"JSTOR","container-title":"British Journal of Sociology of Education","ISSN":"01425692, 14653346","issue":"1","note":"publisher: Taylor &amp; Francis, Ltd.","page":"79-89","title":"Reproduction and Transformation of Inequalities in Schooling: The Transformative Potential of the Theoretical Constructs of Bourdieu","volume":"29","author":[{"family":"Mills","given":"Carmen"}],"issued":{"date-parts":[["2008"]]}}},{"id":291,"uris":["http://zotero.org/users/9364462/items/WMJLWNKB"],"itemData":{"id":291,"type":"article-journal","container-title":"Journal of Qualitative Research in Education","issue":"35","note":"ISBN: 2148-2624","title":"Inequalities in the Transition to University: A Qualitative Study on the Social Class Position","author":[{"family":"Pence","given":"Orhan Samet"},{"family":"Ulusoy","given":"Meliha Demet"}],"issued":{"date-parts":[["2023"]]}},"label":"page"}],"schema":"https://github.com/citation-style-language/schema/raw/master/csl-citation.json"} </w:instrText>
      </w:r>
      <w:r w:rsidR="00C30BCD" w:rsidRPr="00B53EFB">
        <w:rPr>
          <w:rFonts w:eastAsiaTheme="minorHAnsi"/>
          <w:color w:val="231F20"/>
          <w:lang w:val="en-US"/>
        </w:rPr>
        <w:fldChar w:fldCharType="separate"/>
      </w:r>
      <w:r w:rsidR="00C30BCD" w:rsidRPr="00B53EFB">
        <w:rPr>
          <w:rFonts w:eastAsiaTheme="minorHAnsi"/>
          <w:noProof/>
          <w:color w:val="231F20"/>
          <w:lang w:val="en-US"/>
        </w:rPr>
        <w:t>(Hart, 2019; MacKenzie et al., 2022; Mills, 2008; Pence &amp; Ulusoy, 2023)</w:t>
      </w:r>
      <w:r w:rsidR="00C30BCD" w:rsidRPr="00B53EFB">
        <w:rPr>
          <w:rFonts w:eastAsiaTheme="minorHAnsi"/>
          <w:color w:val="231F20"/>
          <w:lang w:val="en-US"/>
        </w:rPr>
        <w:fldChar w:fldCharType="end"/>
      </w:r>
      <w:r w:rsidR="00C30BCD" w:rsidRPr="00B53EFB">
        <w:rPr>
          <w:rFonts w:eastAsiaTheme="minorHAnsi"/>
          <w:color w:val="231F20"/>
          <w:lang w:val="en-US"/>
        </w:rPr>
        <w:t>.</w:t>
      </w:r>
    </w:p>
    <w:p w14:paraId="49258DCD" w14:textId="21C768BE" w:rsidR="00DC6F66" w:rsidRPr="00B53EFB" w:rsidRDefault="00F83FA9" w:rsidP="00A5271F">
      <w:pPr>
        <w:autoSpaceDE w:val="0"/>
        <w:autoSpaceDN w:val="0"/>
        <w:adjustRightInd w:val="0"/>
        <w:spacing w:line="360" w:lineRule="auto"/>
        <w:jc w:val="both"/>
        <w:rPr>
          <w:rFonts w:eastAsiaTheme="minorHAnsi"/>
          <w:color w:val="231F20"/>
          <w:lang w:val="en-US"/>
        </w:rPr>
      </w:pPr>
      <w:r w:rsidRPr="00B53EFB">
        <w:rPr>
          <w:b/>
          <w:bCs/>
        </w:rPr>
        <w:t>1.11.3.2 Field</w:t>
      </w:r>
    </w:p>
    <w:p w14:paraId="5AC3D614" w14:textId="13E4144B" w:rsidR="00DC6F66" w:rsidRPr="00B53EFB" w:rsidRDefault="00DC6F66" w:rsidP="00923ABF">
      <w:pPr>
        <w:spacing w:line="360" w:lineRule="auto"/>
        <w:jc w:val="both"/>
      </w:pPr>
      <w:r w:rsidRPr="00B53EFB">
        <w:t xml:space="preserve">The field </w:t>
      </w:r>
      <w:r w:rsidR="00936828" w:rsidRPr="00B53EFB">
        <w:t xml:space="preserve">refers to a </w:t>
      </w:r>
      <w:r w:rsidR="006926C9" w:rsidRPr="00B53EFB">
        <w:t>socially</w:t>
      </w:r>
      <w:r w:rsidR="00936828" w:rsidRPr="00B53EFB">
        <w:t xml:space="preserve"> competitive environment </w:t>
      </w:r>
      <w:r w:rsidR="00936828" w:rsidRPr="00B53EFB">
        <w:fldChar w:fldCharType="begin"/>
      </w:r>
      <w:r w:rsidR="00936828" w:rsidRPr="00B53EFB">
        <w:instrText xml:space="preserve"> ADDIN ZOTERO_ITEM CSL_CITATION {"citationID":"4PJPIKL4","properties":{"formattedCitation":"(Hart, 2019)","plainCitation":"(Hart, 2019)","noteIndex":0},"citationItems":[{"id":402,"uris":["http://zotero.org/users/9364462/items/WWXWG83S"],"itemData":{"id":402,"type":"article-journal","abstract":"This paper offers a critical examination of the nature of inequalities in relation to education and the pursuit of social justice. It argues that assessment of educational resources and measures such as school enrolment and educational achievement are limited in what they tell us about the injustices learners may experience. It is proposed that, drawing on Amartya Sen’s capability approach, we benefit from extending our evaluative space beyond learners’ achievements to encompass their freedoms to achieve. It is argued that attention should be paid to the relative value individuals place on these various freedoms. Furthermore, in order to deepen insights into the multiple factors influencing the development of learner values, and the unequal possibilities for realising their aspired valued achievements, the discussion also draws on key sociological concepts from Pierre Bourdieu. The theoretical synthesis leads to the introduction of the Sen-Bourdieu Analytical Framework, a conceptual model that illustrates the socially dynamic processes within which learners and formal educational systems are situated. The principal aims are to offer an alternative development paradigm and an expanded evaluative framework to inform local, national and international educational policy and practice.","container-title":"Policy Futures in Education","DOI":"10.1177/1478210318809758","ISSN":"1478-2103, 1478-2103","issue":"5","journalAbbreviation":"Policy Futures in Education","language":"en","page":"582-598","source":"DOI.org (Crossref)","title":"Education, inequality and social justice: A critical analysis applying the Sen-Bourdieu Analytical Framework","title-short":"Education, inequality and social justice","volume":"17","author":[{"family":"Hart","given":"Caroline Sarojini"}],"issued":{"date-parts":[["2019",6]]}}}],"schema":"https://github.com/citation-style-language/schema/raw/master/csl-citation.json"} </w:instrText>
      </w:r>
      <w:r w:rsidR="00936828" w:rsidRPr="00B53EFB">
        <w:fldChar w:fldCharType="separate"/>
      </w:r>
      <w:r w:rsidR="00936828" w:rsidRPr="00B53EFB">
        <w:rPr>
          <w:noProof/>
        </w:rPr>
        <w:t>(Hart, 2019)</w:t>
      </w:r>
      <w:r w:rsidR="00936828" w:rsidRPr="00B53EFB">
        <w:fldChar w:fldCharType="end"/>
      </w:r>
      <w:r w:rsidR="00936828" w:rsidRPr="00B53EFB">
        <w:t xml:space="preserve"> where </w:t>
      </w:r>
      <w:r w:rsidR="006926C9" w:rsidRPr="00B53EFB">
        <w:t>individuals</w:t>
      </w:r>
      <w:r w:rsidR="00936828" w:rsidRPr="00B53EFB">
        <w:t xml:space="preserve"> operate within a </w:t>
      </w:r>
      <w:r w:rsidR="006926C9" w:rsidRPr="00B53EFB">
        <w:t>particular</w:t>
      </w:r>
      <w:r w:rsidR="00936828" w:rsidRPr="00B53EFB">
        <w:t xml:space="preserve"> paradigm to </w:t>
      </w:r>
      <w:r w:rsidR="006926C9" w:rsidRPr="00B53EFB">
        <w:t xml:space="preserve">establish practices between people and institutions. </w:t>
      </w:r>
      <w:r w:rsidR="0094707E" w:rsidRPr="00B53EFB">
        <w:t xml:space="preserve">Fields </w:t>
      </w:r>
      <w:r w:rsidR="00A5271F" w:rsidRPr="00B53EFB">
        <w:t>can be any activity space, including schools, churches, mosques, some marketplaces,</w:t>
      </w:r>
      <w:r w:rsidR="0094707E" w:rsidRPr="00B53EFB">
        <w:t xml:space="preserve"> etc. How </w:t>
      </w:r>
      <w:r w:rsidR="00A5271F" w:rsidRPr="00B53EFB">
        <w:t>individuals interact</w:t>
      </w:r>
      <w:r w:rsidR="0094707E" w:rsidRPr="00B53EFB">
        <w:t xml:space="preserve"> with these societal systems </w:t>
      </w:r>
      <w:r w:rsidR="00A5271F" w:rsidRPr="00B53EFB">
        <w:t>can</w:t>
      </w:r>
      <w:r w:rsidR="0094707E" w:rsidRPr="00B53EFB">
        <w:t xml:space="preserve"> affect their life goals and their idea of who they are, which </w:t>
      </w:r>
      <w:r w:rsidR="00A5271F" w:rsidRPr="00B53EFB">
        <w:t>determines</w:t>
      </w:r>
      <w:r w:rsidR="0094707E" w:rsidRPr="00B53EFB">
        <w:t xml:space="preserve"> their level of freedom in the form of capabilities </w:t>
      </w:r>
      <w:r w:rsidR="0094707E" w:rsidRPr="00B53EFB">
        <w:fldChar w:fldCharType="begin"/>
      </w:r>
      <w:r w:rsidR="0094707E" w:rsidRPr="00B53EFB">
        <w:instrText xml:space="preserve"> ADDIN ZOTERO_ITEM CSL_CITATION {"citationID":"davPCQL9","properties":{"formattedCitation":"(Hart, 2019)","plainCitation":"(Hart, 2019)","noteIndex":0},"citationItems":[{"id":402,"uris":["http://zotero.org/users/9364462/items/WWXWG83S"],"itemData":{"id":402,"type":"article-journal","abstract":"This paper offers a critical examination of the nature of inequalities in relation to education and the pursuit of social justice. It argues that assessment of educational resources and measures such as school enrolment and educational achievement are limited in what they tell us about the injustices learners may experience. It is proposed that, drawing on Amartya Sen’s capability approach, we benefit from extending our evaluative space beyond learners’ achievements to encompass their freedoms to achieve. It is argued that attention should be paid to the relative value individuals place on these various freedoms. Furthermore, in order to deepen insights into the multiple factors influencing the development of learner values, and the unequal possibilities for realising their aspired valued achievements, the discussion also draws on key sociological concepts from Pierre Bourdieu. The theoretical synthesis leads to the introduction of the Sen-Bourdieu Analytical Framework, a conceptual model that illustrates the socially dynamic processes within which learners and formal educational systems are situated. The principal aims are to offer an alternative development paradigm and an expanded evaluative framework to inform local, national and international educational policy and practice.","container-title":"Policy Futures in Education","DOI":"10.1177/1478210318809758","ISSN":"1478-2103, 1478-2103","issue":"5","journalAbbreviation":"Policy Futures in Education","language":"en","page":"582-598","source":"DOI.org (Crossref)","title":"Education, inequality and social justice: A critical analysis applying the Sen-Bourdieu Analytical Framework","title-short":"Education, inequality and social justice","volume":"17","author":[{"family":"Hart","given":"Caroline Sarojini"}],"issued":{"date-parts":[["2019",6]]}}}],"schema":"https://github.com/citation-style-language/schema/raw/master/csl-citation.json"} </w:instrText>
      </w:r>
      <w:r w:rsidR="0094707E" w:rsidRPr="00B53EFB">
        <w:fldChar w:fldCharType="separate"/>
      </w:r>
      <w:r w:rsidR="0094707E" w:rsidRPr="00B53EFB">
        <w:rPr>
          <w:noProof/>
        </w:rPr>
        <w:t>(Hart, 2019)</w:t>
      </w:r>
      <w:r w:rsidR="0094707E" w:rsidRPr="00B53EFB">
        <w:fldChar w:fldCharType="end"/>
      </w:r>
      <w:r w:rsidR="0094707E" w:rsidRPr="00B53EFB">
        <w:t>.</w:t>
      </w:r>
      <w:r w:rsidR="005A2290" w:rsidRPr="00B53EFB">
        <w:t xml:space="preserve"> Just like a profession, fields command </w:t>
      </w:r>
      <w:r w:rsidR="00C70741" w:rsidRPr="00B53EFB">
        <w:t>specific</w:t>
      </w:r>
      <w:r w:rsidR="005A2290" w:rsidRPr="00B53EFB">
        <w:t xml:space="preserve"> credentials and mannerisms from those who wish to practice it; therefore, an individual needs particular dispositions </w:t>
      </w:r>
      <w:r w:rsidR="00C70741" w:rsidRPr="00B53EFB">
        <w:t>(</w:t>
      </w:r>
      <w:r w:rsidR="005A2290" w:rsidRPr="00B53EFB">
        <w:t>habitus</w:t>
      </w:r>
      <w:r w:rsidR="00C70741" w:rsidRPr="00B53EFB">
        <w:t>)</w:t>
      </w:r>
      <w:r w:rsidR="005A2290" w:rsidRPr="00B53EFB">
        <w:t xml:space="preserve">, including cultural capital </w:t>
      </w:r>
      <w:r w:rsidR="005A2290" w:rsidRPr="00B53EFB">
        <w:fldChar w:fldCharType="begin"/>
      </w:r>
      <w:r w:rsidR="005A2290" w:rsidRPr="00B53EFB">
        <w:instrText xml:space="preserve"> ADDIN ZOTERO_ITEM CSL_CITATION {"citationID":"0jTRMrXh","properties":{"formattedCitation":"(Bourdieu &amp; Bourdieu, 2002)","plainCitation":"(Bourdieu &amp; Bourdieu, 2002)","noteIndex":0},"citationItems":[{"id":520,"uris":["http://zotero.org/users/9364462/items/B7UJM95C"],"itemData":{"id":520,"type":"book","edition":"11. print","event-place":"Cambridge, Mass","ISBN":"978-0-674-21277-0","language":"eng","number-of-pages":"613","publisher":"Harvard Univ. Press","publisher-place":"Cambridge, Mass","source":"K10plus ISBN","title":"Distinction: a social critique of the judgement of taste","title-short":"Distinction","author":[{"family":"Bourdieu","given":"Pierre"},{"family":"Bourdieu","given":"Pierre"}],"issued":{"date-parts":[["2002"]]}}}],"schema":"https://github.com/citation-style-language/schema/raw/master/csl-citation.json"} </w:instrText>
      </w:r>
      <w:r w:rsidR="005A2290" w:rsidRPr="00B53EFB">
        <w:fldChar w:fldCharType="separate"/>
      </w:r>
      <w:r w:rsidR="005A2290" w:rsidRPr="00B53EFB">
        <w:rPr>
          <w:noProof/>
        </w:rPr>
        <w:t>(Bourdieu &amp; Bourdieu, 2002)</w:t>
      </w:r>
      <w:r w:rsidR="005A2290" w:rsidRPr="00B53EFB">
        <w:fldChar w:fldCharType="end"/>
      </w:r>
      <w:r w:rsidR="00E3028C" w:rsidRPr="00B53EFB">
        <w:t>,</w:t>
      </w:r>
      <w:r w:rsidR="00C70741" w:rsidRPr="00B53EFB">
        <w:t xml:space="preserve"> </w:t>
      </w:r>
      <w:r w:rsidR="005A2290" w:rsidRPr="00B53EFB">
        <w:t>to function effectively in a field like education.</w:t>
      </w:r>
    </w:p>
    <w:p w14:paraId="6A7E11CB" w14:textId="6495FB9F" w:rsidR="00E3028C" w:rsidRPr="00B53EFB" w:rsidRDefault="00E3028C" w:rsidP="00923ABF">
      <w:pPr>
        <w:spacing w:line="360" w:lineRule="auto"/>
        <w:jc w:val="both"/>
      </w:pPr>
      <w:r w:rsidRPr="00B53EFB">
        <w:t xml:space="preserve">Fields are, however, not static but dynamic, and sometimes, they change when there is a new actor in a position of power in the system, as argued by Bourdieu in his ‘Langauge and Symbolic Power book </w:t>
      </w:r>
      <w:r w:rsidRPr="00B53EFB">
        <w:fldChar w:fldCharType="begin"/>
      </w:r>
      <w:r w:rsidRPr="00B53EFB">
        <w:instrText xml:space="preserve"> ADDIN ZOTERO_ITEM CSL_CITATION {"citationID":"hv1QpHoS","properties":{"formattedCitation":"(Bourdieu et al., 2009)","plainCitation":"(Bourdieu et al., 2009)","noteIndex":0},"citationItems":[{"id":521,"uris":["http://zotero.org/users/9364462/items/KNPVYIZ7"],"itemData":{"id":521,"type":"book","edition":"1. publ. in paperb., repr","event-place":"Cambridge","ISBN":"978-0-7456-0097-0","language":"eng fre","number-of-pages":"302","publisher":"Polity Press","publisher-place":"Cambridge","source":"K10plus ISBN","title":"Language and symbolic power","author":[{"family":"Bourdieu","given":"Pierre"},{"family":"Thompson","given":"John B."},{"family":"Raymond","given":"Gino"}],"issued":{"date-parts":[["2009"]]}}}],"schema":"https://github.com/citation-style-language/schema/raw/master/csl-citation.json"} </w:instrText>
      </w:r>
      <w:r w:rsidRPr="00B53EFB">
        <w:fldChar w:fldCharType="separate"/>
      </w:r>
      <w:r w:rsidRPr="00B53EFB">
        <w:rPr>
          <w:noProof/>
        </w:rPr>
        <w:t>(Bourdieu et al., 2009)</w:t>
      </w:r>
      <w:r w:rsidRPr="00B53EFB">
        <w:fldChar w:fldCharType="end"/>
      </w:r>
      <w:r w:rsidRPr="00B53EFB">
        <w:t xml:space="preserve">. This hope for change lays the foundation for what policy can do in shaping the realization of SJ in society and in education in particular. </w:t>
      </w:r>
    </w:p>
    <w:p w14:paraId="5E4E56AC" w14:textId="119BFF85" w:rsidR="00421B05" w:rsidRPr="00B53EFB" w:rsidRDefault="00F83FA9" w:rsidP="007E7DC2">
      <w:pPr>
        <w:spacing w:line="360" w:lineRule="auto"/>
        <w:jc w:val="both"/>
        <w:rPr>
          <w:b/>
          <w:bCs/>
        </w:rPr>
      </w:pPr>
      <w:r w:rsidRPr="00B53EFB">
        <w:rPr>
          <w:b/>
          <w:bCs/>
        </w:rPr>
        <w:t xml:space="preserve">1.11.3.3 Habitus </w:t>
      </w:r>
    </w:p>
    <w:p w14:paraId="3EC4291E" w14:textId="1CB79056" w:rsidR="00421B05" w:rsidRPr="00B53EFB" w:rsidRDefault="00C70741" w:rsidP="007E7DC2">
      <w:pPr>
        <w:spacing w:line="360" w:lineRule="auto"/>
        <w:jc w:val="both"/>
      </w:pPr>
      <w:r w:rsidRPr="00B53EFB">
        <w:t xml:space="preserve">In delineating his theory of practice, Bourdieu envisaged that </w:t>
      </w:r>
      <w:r w:rsidR="007A6A05" w:rsidRPr="00B53EFB">
        <w:t xml:space="preserve">practice is the product of habitus and capital plus field </w:t>
      </w:r>
      <w:r w:rsidR="007A6A05" w:rsidRPr="00B53EFB">
        <w:fldChar w:fldCharType="begin"/>
      </w:r>
      <w:r w:rsidR="007A6A05" w:rsidRPr="00B53EFB">
        <w:instrText xml:space="preserve"> ADDIN ZOTERO_ITEM CSL_CITATION {"citationID":"J9xNhMQt","properties":{"formattedCitation":"(Bourdieu &amp; Bourdieu, 2002)","plainCitation":"(Bourdieu &amp; Bourdieu, 2002)","noteIndex":0},"citationItems":[{"id":520,"uris":["http://zotero.org/users/9364462/items/B7UJM95C"],"itemData":{"id":520,"type":"book","edition":"11. print","event-place":"Cambridge, Mass","ISBN":"978-0-674-21277-0","language":"eng","number-of-pages":"613","publisher":"Harvard Univ. Press","publisher-place":"Cambridge, Mass","source":"K10plus ISBN","title":"Distinction: a social critique of the judgement of taste","title-short":"Distinction","author":[{"family":"Bourdieu","given":"Pierre"},{"family":"Bourdieu","given":"Pierre"}],"issued":{"date-parts":[["2002"]]}}}],"schema":"https://github.com/citation-style-language/schema/raw/master/csl-citation.json"} </w:instrText>
      </w:r>
      <w:r w:rsidR="007A6A05" w:rsidRPr="00B53EFB">
        <w:fldChar w:fldCharType="separate"/>
      </w:r>
      <w:r w:rsidR="007A6A05" w:rsidRPr="00B53EFB">
        <w:rPr>
          <w:noProof/>
        </w:rPr>
        <w:t>(Bourdieu &amp; Bourdieu, 2002)</w:t>
      </w:r>
      <w:r w:rsidR="007A6A05" w:rsidRPr="00B53EFB">
        <w:fldChar w:fldCharType="end"/>
      </w:r>
      <w:r w:rsidR="007A6A05" w:rsidRPr="00B53EFB">
        <w:t xml:space="preserve">. </w:t>
      </w:r>
      <w:r w:rsidR="00F87400" w:rsidRPr="00B53EFB">
        <w:t xml:space="preserve">This understanding permeates into the </w:t>
      </w:r>
      <w:r w:rsidR="00F87400" w:rsidRPr="00B53EFB">
        <w:lastRenderedPageBreak/>
        <w:t xml:space="preserve">modern-day understanding of subjective institutions that emphasize the roles of agents in determining </w:t>
      </w:r>
      <w:r w:rsidR="007806D1" w:rsidRPr="00B53EFB">
        <w:t xml:space="preserve">an institution’s structure and practices </w:t>
      </w:r>
      <w:r w:rsidR="00F87400" w:rsidRPr="00B53EFB">
        <w:fldChar w:fldCharType="begin"/>
      </w:r>
      <w:r w:rsidR="00F87400" w:rsidRPr="00B53EFB">
        <w:instrText xml:space="preserve"> ADDIN ZOTERO_ITEM CSL_CITATION {"citationID":"EgrdUNQd","properties":{"formattedCitation":"(Swartz, 1998)","plainCitation":"(Swartz, 1998)","noteIndex":0},"citationItems":[{"id":507,"uris":["http://zotero.org/users/9364462/items/KZLWZ7Q6"],"itemData":{"id":507,"type":"book","event-place":"Chicago","ISBN":"978-0-226-16165-5","language":"eng","note":"OCLC: 1058415286","publisher":"University of Chicago Press","publisher-place":"Chicago","source":"Open WorldCat","title":"Culture and Power: the Sociology of Pierre Bourdieu","title-short":"Culture and Power","author":[{"family":"Swartz","given":"David"}],"issued":{"date-parts":[["1998"]]}}}],"schema":"https://github.com/citation-style-language/schema/raw/master/csl-citation.json"} </w:instrText>
      </w:r>
      <w:r w:rsidR="00F87400" w:rsidRPr="00B53EFB">
        <w:fldChar w:fldCharType="separate"/>
      </w:r>
      <w:r w:rsidR="00F87400" w:rsidRPr="00B53EFB">
        <w:rPr>
          <w:noProof/>
        </w:rPr>
        <w:t>(Swartz, 1998)</w:t>
      </w:r>
      <w:r w:rsidR="00F87400" w:rsidRPr="00B53EFB">
        <w:fldChar w:fldCharType="end"/>
      </w:r>
      <w:r w:rsidR="00F87400" w:rsidRPr="00B53EFB">
        <w:t xml:space="preserve">. While this suggests that institutions are permeable by almost every individual, it is still worth noting that gaining access to </w:t>
      </w:r>
      <w:r w:rsidR="007806D1" w:rsidRPr="00B53EFB">
        <w:t>specific</w:t>
      </w:r>
      <w:r w:rsidR="00F87400" w:rsidRPr="00B53EFB">
        <w:t xml:space="preserve"> fields of power and influence demands the possession of the disciplines of that field. These dispositions are hardwired into us after birth through the family pedagogic action and social environment, among other factors. A child from a low SES family lives their life with </w:t>
      </w:r>
      <w:r w:rsidR="00E624F3" w:rsidRPr="00B53EFB">
        <w:t>the</w:t>
      </w:r>
      <w:r w:rsidR="00F87400" w:rsidRPr="00B53EFB">
        <w:t xml:space="preserve"> understanding that they need a job in life or a patron to work for, hence their expectations in life. </w:t>
      </w:r>
    </w:p>
    <w:p w14:paraId="1F1BD8F5" w14:textId="4E9CE99B" w:rsidR="002C31D8" w:rsidRPr="00B53EFB" w:rsidRDefault="002C31D8" w:rsidP="007E7DC2">
      <w:pPr>
        <w:spacing w:line="360" w:lineRule="auto"/>
        <w:jc w:val="both"/>
      </w:pPr>
      <w:r w:rsidRPr="00B53EFB">
        <w:t xml:space="preserve">Habitus is so ingrained in our subconscious </w:t>
      </w:r>
      <w:r w:rsidRPr="00B53EFB">
        <w:fldChar w:fldCharType="begin"/>
      </w:r>
      <w:r w:rsidRPr="00B53EFB">
        <w:instrText xml:space="preserve"> ADDIN ZOTERO_ITEM CSL_CITATION {"citationID":"HTwFDq3A","properties":{"formattedCitation":"(Hart, 2019)","plainCitation":"(Hart, 2019)","noteIndex":0},"citationItems":[{"id":402,"uris":["http://zotero.org/users/9364462/items/WWXWG83S"],"itemData":{"id":402,"type":"article-journal","abstract":"This paper offers a critical examination of the nature of inequalities in relation to education and the pursuit of social justice. It argues that assessment of educational resources and measures such as school enrolment and educational achievement are limited in what they tell us about the injustices learners may experience. It is proposed that, drawing on Amartya Sen’s capability approach, we benefit from extending our evaluative space beyond learners’ achievements to encompass their freedoms to achieve. It is argued that attention should be paid to the relative value individuals place on these various freedoms. Furthermore, in order to deepen insights into the multiple factors influencing the development of learner values, and the unequal possibilities for realising their aspired valued achievements, the discussion also draws on key sociological concepts from Pierre Bourdieu. The theoretical synthesis leads to the introduction of the Sen-Bourdieu Analytical Framework, a conceptual model that illustrates the socially dynamic processes within which learners and formal educational systems are situated. The principal aims are to offer an alternative development paradigm and an expanded evaluative framework to inform local, national and international educational policy and practice.","container-title":"Policy Futures in Education","DOI":"10.1177/1478210318809758","ISSN":"1478-2103, 1478-2103","issue":"5","journalAbbreviation":"Policy Futures in Education","language":"en","page":"582-598","source":"DOI.org (Crossref)","title":"Education, inequality and social justice: A critical analysis applying the Sen-Bourdieu Analytical Framework","title-short":"Education, inequality and social justice","volume":"17","author":[{"family":"Hart","given":"Caroline Sarojini"}],"issued":{"date-parts":[["2019",6]]}}}],"schema":"https://github.com/citation-style-language/schema/raw/master/csl-citation.json"} </w:instrText>
      </w:r>
      <w:r w:rsidRPr="00B53EFB">
        <w:fldChar w:fldCharType="separate"/>
      </w:r>
      <w:r w:rsidRPr="00B53EFB">
        <w:rPr>
          <w:noProof/>
        </w:rPr>
        <w:t>(Hart, 2019)</w:t>
      </w:r>
      <w:r w:rsidRPr="00B53EFB">
        <w:fldChar w:fldCharType="end"/>
      </w:r>
      <w:r w:rsidR="001522B9" w:rsidRPr="00B53EFB">
        <w:t xml:space="preserve"> </w:t>
      </w:r>
      <w:r w:rsidRPr="00B53EFB">
        <w:t xml:space="preserve">so well such that inequalities emanating from it are almost </w:t>
      </w:r>
      <w:r w:rsidR="007806D1" w:rsidRPr="00B53EFB">
        <w:t>undiscernable</w:t>
      </w:r>
      <w:r w:rsidRPr="00B53EFB">
        <w:t xml:space="preserve">. </w:t>
      </w:r>
      <w:r w:rsidR="001522B9" w:rsidRPr="00B53EFB">
        <w:t xml:space="preserve">In other words, it legitimizes </w:t>
      </w:r>
      <w:r w:rsidR="007806D1" w:rsidRPr="00B53EFB">
        <w:t>our decisions even if those decisions do not reflect</w:t>
      </w:r>
      <w:r w:rsidR="001522B9" w:rsidRPr="00B53EFB">
        <w:t xml:space="preserve"> </w:t>
      </w:r>
      <w:r w:rsidR="007806D1" w:rsidRPr="00B53EFB">
        <w:t>higher-order</w:t>
      </w:r>
      <w:r w:rsidR="001522B9" w:rsidRPr="00B53EFB">
        <w:t xml:space="preserve"> aspirations and judges as an individual ability. </w:t>
      </w:r>
      <w:r w:rsidRPr="00B53EFB">
        <w:t xml:space="preserve">This very imperceptible phenomenon </w:t>
      </w:r>
      <w:r w:rsidR="00C70A61" w:rsidRPr="00B53EFB">
        <w:t>of the factors underpinning inequality is</w:t>
      </w:r>
      <w:r w:rsidRPr="00B53EFB">
        <w:t xml:space="preserve"> what Bourdieu intends to uncover</w:t>
      </w:r>
      <w:r w:rsidR="001522B9" w:rsidRPr="00B53EFB">
        <w:t xml:space="preserve"> in his social action of praxis. </w:t>
      </w:r>
    </w:p>
    <w:p w14:paraId="1679440E" w14:textId="74BAD129" w:rsidR="001522B9" w:rsidRPr="00B53EFB" w:rsidRDefault="001522B9" w:rsidP="007E7DC2">
      <w:pPr>
        <w:spacing w:line="360" w:lineRule="auto"/>
        <w:jc w:val="both"/>
      </w:pPr>
      <w:r w:rsidRPr="00B53EFB">
        <w:t xml:space="preserve">While habitus can be transposed and transformed, it is a structure that is not immutable to change. On the contrary, the very nature of Habitus is the product of what Bourdieu called </w:t>
      </w:r>
      <w:r w:rsidR="00E84C79" w:rsidRPr="00B53EFB">
        <w:t xml:space="preserve">the </w:t>
      </w:r>
      <w:r w:rsidRPr="00B53EFB">
        <w:t xml:space="preserve">Pedagogic Action (PA) </w:t>
      </w:r>
      <w:r w:rsidR="00E84C79" w:rsidRPr="00B53EFB">
        <w:fldChar w:fldCharType="begin"/>
      </w:r>
      <w:r w:rsidR="00E84C79" w:rsidRPr="00B53EFB">
        <w:instrText xml:space="preserve"> ADDIN ZOTERO_ITEM CSL_CITATION {"citationID":"p5CNKsld","properties":{"formattedCitation":"(Bourdieu et al., 2000b)","plainCitation":"(Bourdieu et al., 2000b)","noteIndex":0},"citationItems":[{"id":338,"uris":["http://zotero.org/users/9364462/items/C9UYHI8M"],"itemData":{"id":338,"type":"book","collection-title":"Theory, culture &amp; society","edition":"2 .ed., reprinted","event-place":"London","ISBN":"978-0-8039-8319-9","language":"eng","number-of-pages":"254","publisher":"Sage Publ","publisher-place":"London","source":"K10plus ISBN","title":"Reproduction in education, society and culture","author":[{"family":"Bourdieu","given":"Pierre"},{"family":"Passeron","given":"Jean-Claude"},{"family":"Bourdieu","given":"Pierre"},{"family":"Bourdieu","given":"Pierre"}],"issued":{"date-parts":[["2000"]]}}}],"schema":"https://github.com/citation-style-language/schema/raw/master/csl-citation.json"} </w:instrText>
      </w:r>
      <w:r w:rsidR="00E84C79" w:rsidRPr="00B53EFB">
        <w:fldChar w:fldCharType="separate"/>
      </w:r>
      <w:r w:rsidR="00E84C79" w:rsidRPr="00B53EFB">
        <w:rPr>
          <w:noProof/>
        </w:rPr>
        <w:t>(Bourdieu et al., 2000b)</w:t>
      </w:r>
      <w:r w:rsidR="00E84C79" w:rsidRPr="00B53EFB">
        <w:fldChar w:fldCharType="end"/>
      </w:r>
      <w:r w:rsidR="00E84C79" w:rsidRPr="00B53EFB">
        <w:t>. This education mobilization starts in the family</w:t>
      </w:r>
      <w:r w:rsidR="00A46610" w:rsidRPr="00B53EFB">
        <w:t xml:space="preserve"> and is shaped through life. A continuous production and reproduction of the system.</w:t>
      </w:r>
    </w:p>
    <w:p w14:paraId="289298C0" w14:textId="51D6C6D9" w:rsidR="00A46610" w:rsidRPr="00B53EFB" w:rsidRDefault="00A46610" w:rsidP="007E7DC2">
      <w:pPr>
        <w:spacing w:line="360" w:lineRule="auto"/>
        <w:jc w:val="both"/>
      </w:pPr>
      <w:r w:rsidRPr="00B53EFB">
        <w:t xml:space="preserve">In education, the role of habitus is clouded by standardized exams that seem to misappropriate success to intelligence, </w:t>
      </w:r>
      <w:r w:rsidR="007806D1" w:rsidRPr="00B53EFB">
        <w:t xml:space="preserve">looking at </w:t>
      </w:r>
      <w:r w:rsidRPr="00B53EFB">
        <w:t xml:space="preserve">the phenotype </w:t>
      </w:r>
      <w:r w:rsidR="007806D1" w:rsidRPr="00B53EFB">
        <w:t xml:space="preserve">and </w:t>
      </w:r>
      <w:r w:rsidRPr="00B53EFB">
        <w:t xml:space="preserve">ignoring the genotype. </w:t>
      </w:r>
    </w:p>
    <w:p w14:paraId="02AC79AB" w14:textId="43ACE56A" w:rsidR="00DC106B" w:rsidRPr="00B53EFB" w:rsidRDefault="00DC106B" w:rsidP="007E7DC2">
      <w:pPr>
        <w:spacing w:line="360" w:lineRule="auto"/>
        <w:jc w:val="both"/>
      </w:pPr>
      <w:r w:rsidRPr="00B53EFB">
        <w:t xml:space="preserve">Now, let's turn attention to the three prominent areas of education: educational access, experience, and outcomes </w:t>
      </w:r>
      <w:r w:rsidR="007806D1" w:rsidRPr="00B53EFB">
        <w:t>concerning</w:t>
      </w:r>
      <w:r w:rsidRPr="00B53EFB">
        <w:t xml:space="preserve"> the conversion of educational resources to </w:t>
      </w:r>
      <w:r w:rsidR="0025765D" w:rsidRPr="00B53EFB">
        <w:t>actual</w:t>
      </w:r>
      <w:r w:rsidRPr="00B53EFB">
        <w:t xml:space="preserve"> capabilities, and perhaps discuss the rationale for combining Sen and Bourdieu. </w:t>
      </w:r>
    </w:p>
    <w:p w14:paraId="31F78ED9" w14:textId="0DA950E0" w:rsidR="0025765D" w:rsidRPr="00B53EFB" w:rsidRDefault="00DC106B" w:rsidP="007E7DC2">
      <w:pPr>
        <w:spacing w:line="360" w:lineRule="auto"/>
        <w:jc w:val="both"/>
      </w:pPr>
      <w:r w:rsidRPr="00B53EFB">
        <w:t xml:space="preserve">While the tendency to combine theoretical phenomena is uncommon, it has gained prominence in an age when the main focus of especially research extends beyond a </w:t>
      </w:r>
      <w:r w:rsidR="0025765D" w:rsidRPr="00B53EFB">
        <w:t xml:space="preserve">purely academic exercise </w:t>
      </w:r>
      <w:r w:rsidR="007806D1" w:rsidRPr="00B53EFB">
        <w:t xml:space="preserve">but includes a motive </w:t>
      </w:r>
      <w:r w:rsidR="0025765D" w:rsidRPr="00B53EFB">
        <w:t>to drive home policy-worthy</w:t>
      </w:r>
      <w:r w:rsidRPr="00B53EFB">
        <w:t xml:space="preserve"> outputs that can shape future educational experiences in the best possible way. </w:t>
      </w:r>
      <w:r w:rsidR="0025765D" w:rsidRPr="00B53EFB">
        <w:t xml:space="preserve">The Sen Bourdieu Framework has been pioneered by many researchers in Social justice research. Notable among them is </w:t>
      </w:r>
      <w:r w:rsidR="0025765D" w:rsidRPr="00B53EFB">
        <w:fldChar w:fldCharType="begin"/>
      </w:r>
      <w:r w:rsidR="004836E9" w:rsidRPr="00B53EFB">
        <w:instrText xml:space="preserve"> ADDIN ZOTERO_ITEM CSL_CITATION {"citationID":"EmkePowb","properties":{"formattedCitation":"(Hart, 2019)","plainCitation":"(Hart, 2019)","dontUpdate":true,"noteIndex":0},"citationItems":[{"id":402,"uris":["http://zotero.org/users/9364462/items/WWXWG83S"],"itemData":{"id":402,"type":"article-journal","abstract":"This paper offers a critical examination of the nature of inequalities in relation to education and the pursuit of social justice. It argues that assessment of educational resources and measures such as school enrolment and educational achievement are limited in what they tell us about the injustices learners may experience. It is proposed that, drawing on Amartya Sen’s capability approach, we benefit from extending our evaluative space beyond learners’ achievements to encompass their freedoms to achieve. It is argued that attention should be paid to the relative value individuals place on these various freedoms. Furthermore, in order to deepen insights into the multiple factors influencing the development of learner values, and the unequal possibilities for realising their aspired valued achievements, the discussion also draws on key sociological concepts from Pierre Bourdieu. The theoretical synthesis leads to the introduction of the Sen-Bourdieu Analytical Framework, a conceptual model that illustrates the socially dynamic processes within which learners and formal educational systems are situated. The principal aims are to offer an alternative development paradigm and an expanded evaluative framework to inform local, national and international educational policy and practice.","container-title":"Policy Futures in Education","DOI":"10.1177/1478210318809758","ISSN":"1478-2103, 1478-2103","issue":"5","journalAbbreviation":"Policy Futures in Education","language":"en","page":"582-598","source":"DOI.org (Crossref)","title":"Education, inequality and social justice: A critical analysis applying the Sen-Bourdieu Analytical Framework","title-short":"Education, inequality and social justice","volume":"17","author":[{"family":"Hart","given":"Caroline Sarojini"}],"issued":{"date-parts":[["2019",6]]}}}],"schema":"https://github.com/citation-style-language/schema/raw/master/csl-citation.json"} </w:instrText>
      </w:r>
      <w:r w:rsidR="0025765D" w:rsidRPr="00B53EFB">
        <w:fldChar w:fldCharType="separate"/>
      </w:r>
      <w:r w:rsidR="0025765D" w:rsidRPr="00B53EFB">
        <w:rPr>
          <w:noProof/>
        </w:rPr>
        <w:t>Hart (2019)</w:t>
      </w:r>
      <w:r w:rsidR="0025765D" w:rsidRPr="00B53EFB">
        <w:fldChar w:fldCharType="end"/>
      </w:r>
      <w:r w:rsidR="0025765D" w:rsidRPr="00B53EFB">
        <w:t xml:space="preserve">, when she applied the framework to investigate  ‘education, inequality, and social justice’ at the same time, she demonstrated its empirical efficacy in ‘Aspirations, education, and social justice’ </w:t>
      </w:r>
      <w:r w:rsidR="0025765D" w:rsidRPr="00B53EFB">
        <w:fldChar w:fldCharType="begin"/>
      </w:r>
      <w:r w:rsidR="0025765D" w:rsidRPr="00B53EFB">
        <w:instrText xml:space="preserve"> ADDIN ZOTERO_ITEM CSL_CITATION {"citationID":"2SmBgn4f","properties":{"formattedCitation":"(Hart, 2012a)","plainCitation":"(Hart, 2012a)","noteIndex":0},"citationItems":[{"id":294,"uris":["http://zotero.org/users/9364462/items/S8WK2K5R"],"itemData":{"id":294,"type":"book","ISBN":"1-4411-8574-7","publisher":"A&amp;C Black","title":"Aspirations, education and social justice: Applying Sen and Bourdieu","author":[{"family":"Hart","given":"Caroline Sarojini"}],"issued":{"date-parts":[["2012"]]}}}],"schema":"https://github.com/citation-style-language/schema/raw/master/csl-citation.json"} </w:instrText>
      </w:r>
      <w:r w:rsidR="0025765D" w:rsidRPr="00B53EFB">
        <w:fldChar w:fldCharType="separate"/>
      </w:r>
      <w:r w:rsidR="0025765D" w:rsidRPr="00B53EFB">
        <w:rPr>
          <w:noProof/>
        </w:rPr>
        <w:t>(Hart, 2012a)</w:t>
      </w:r>
      <w:r w:rsidR="0025765D" w:rsidRPr="00B53EFB">
        <w:fldChar w:fldCharType="end"/>
      </w:r>
      <w:r w:rsidR="0025765D" w:rsidRPr="00B53EFB">
        <w:t xml:space="preserve">. </w:t>
      </w:r>
    </w:p>
    <w:p w14:paraId="453ECF02" w14:textId="57FB7306" w:rsidR="00755EE3" w:rsidRPr="00B53EFB" w:rsidRDefault="00C85934" w:rsidP="007E7DC2">
      <w:pPr>
        <w:spacing w:line="360" w:lineRule="auto"/>
        <w:jc w:val="both"/>
      </w:pPr>
      <w:r w:rsidRPr="00B53EFB">
        <w:t xml:space="preserve">The challenges faced, especially </w:t>
      </w:r>
      <w:r w:rsidR="007806D1" w:rsidRPr="00B53EFB">
        <w:t>concerning</w:t>
      </w:r>
      <w:r w:rsidRPr="00B53EFB">
        <w:t xml:space="preserve"> operationalizing Sen’s framework, </w:t>
      </w:r>
      <w:r w:rsidR="00E535FA" w:rsidRPr="00B53EFB">
        <w:t>have</w:t>
      </w:r>
      <w:r w:rsidRPr="00B53EFB">
        <w:t xml:space="preserve"> been duly acknowledged in many studies </w:t>
      </w:r>
      <w:r w:rsidRPr="00B53EFB">
        <w:fldChar w:fldCharType="begin"/>
      </w:r>
      <w:r w:rsidR="00E535FA" w:rsidRPr="00B53EFB">
        <w:instrText xml:space="preserve"> ADDIN ZOTERO_ITEM CSL_CITATION {"citationID":"cNHeMs8h","properties":{"formattedCitation":"(Chiappero-Martinetti &amp; Roche, 2009; Grasso, 2002; Hart, 2012b; Saith, 2001)","plainCitation":"(Chiappero-Martinetti &amp; Roche, 2009; Grasso, 2002; Hart, 2012b; Saith, 2001)","noteIndex":0},"citationItems":[{"id":371,"uris":["http://zotero.org/users/9364462/items/RRQB2TSQ"],"itemData":{"id":371,"type":"article-journal","container-title":"Debating global society: Reach and limits of the capability approach","note":"publisher: Citeseer","page":"157-203","title":"Operationalization of the capability approach, from theory to practice: a review of techniques and empirical applications","author":[{"family":"Chiappero-Martinetti","given":"Enrica"},{"family":"Roche","given":"José Manuel"}],"issued":{"date-parts":[["2009"]]}}},{"id":370,"uris":["http://zotero.org/users/9364462/items/P4L9MGBB"],"itemData":{"id":370,"type":"article-journal","container-title":"Working Paper Dipartimento di Economia Politica, Università di Milano Bicocca; 59","note":"publisher: Dipartimento di economia politica","title":"A dynamic operationalization of Sen’s capability approach","author":[{"family":"Grasso","given":"Marco"}],"issued":{"date-parts":[["2002"]]}}},{"id":299,"uris":["http://zotero.org/users/9364462/items/PSLQUNDA"],"itemData":{"id":299,"type":"article-journal","container-title":"Cambridge Journal of Education","DOI":"10.1080/0305764X.2012.706393","ISSN":"0305-764X, 1469-3577","issue":"3","journalAbbreviation":"Cambridge Journal of Education","language":"en","page":"275-282","source":"DOI.org (Crossref)","title":"The capability approach and education","volume":"42","author":[{"family":"Hart","given":"Caroline Sarojini"}],"issued":{"date-parts":[["2012",9]]}}},{"id":369,"uris":["http://zotero.org/users/9364462/items/4UV83TYI"],"itemData":{"id":369,"type":"book","publisher":"Queen Elizabeth House Oxford","title":"Capabilities: the Concept and its Operationalisation","author":[{"family":"Saith","given":"Ruhi"}],"issued":{"date-parts":[["2001"]]}}}],"schema":"https://github.com/citation-style-language/schema/raw/master/csl-citation.json"} </w:instrText>
      </w:r>
      <w:r w:rsidRPr="00B53EFB">
        <w:fldChar w:fldCharType="separate"/>
      </w:r>
      <w:r w:rsidR="00E535FA" w:rsidRPr="00B53EFB">
        <w:rPr>
          <w:noProof/>
        </w:rPr>
        <w:t>(Chiappero-Martinetti &amp; Roche, 2009; Grasso, 2002; Hart, 2012b; Saith, 2001)</w:t>
      </w:r>
      <w:r w:rsidRPr="00B53EFB">
        <w:fldChar w:fldCharType="end"/>
      </w:r>
      <w:r w:rsidR="00E535FA" w:rsidRPr="00B53EFB">
        <w:t xml:space="preserve">. First, as highlighted earlier, it has to do with the difficulty of getting a comprehensive list of capabilities essential to an overall metric of individual comparisons. </w:t>
      </w:r>
      <w:r w:rsidR="007806D1" w:rsidRPr="00B53EFB">
        <w:t>S</w:t>
      </w:r>
      <w:r w:rsidR="00E535FA" w:rsidRPr="00B53EFB">
        <w:t xml:space="preserve">en </w:t>
      </w:r>
      <w:r w:rsidR="00E535FA" w:rsidRPr="00B53EFB">
        <w:lastRenderedPageBreak/>
        <w:t xml:space="preserve">has eschewed providing a list. The position of this paper is clear; we are looking at how SJ is enacted within the Ghanaian context. </w:t>
      </w:r>
      <w:r w:rsidR="00755EE3" w:rsidRPr="00B53EFB">
        <w:t xml:space="preserve">Those calling for an overall list are falling into a pitfall of transcendental institutionalism </w:t>
      </w:r>
      <w:r w:rsidR="00755EE3" w:rsidRPr="00B53EFB">
        <w:fldChar w:fldCharType="begin"/>
      </w:r>
      <w:r w:rsidR="00755EE3" w:rsidRPr="00B53EFB">
        <w:instrText xml:space="preserve"> ADDIN ZOTERO_ITEM CSL_CITATION {"citationID":"yh58CCEd","properties":{"formattedCitation":"(Sen, 2010)","plainCitation":"(Sen, 2010)","noteIndex":0},"citationItems":[{"id":400,"uris":["http://zotero.org/users/9364462/items/3L39T3T7"],"itemData":{"id":400,"type":"book","abstract":"Is justice an ideal, forever beyond our grasp, or something that may actually guide our practical decisions and enhance our lives?In this wide-ranging book, Amartya Sen presents an alternative approach to mainstream theories of justice which, despite their many specific achievements have taken us, he argues, in the wrong direction in general. At the heart of Sen's argument is his insistence on the role of public reason in establishing what can make societies less unjust. But it is in the nature of reasoning about justice, argues Sen, that it does not allow all questions to be settled even in theory; there are choices to be faced between alternative assessments of what is reasonable; several different and competing positions can each be well-defended. Far from rejecting such pluralities or trying to reduce them beyond the limits of reasoning, we should make use of them to construct a theory of justice that can absorb divergent points of view. Sen also shows how concern about ..","event-place":"London","ISBN":"978-0-14-193128-9","language":"eng","note":"OCLC: 713645263","publisher":"Penguin","publisher-place":"London","source":"Open WorldCat","title":"The idea of justice","author":[{"family":"Sen","given":"Amartya"}],"issued":{"date-parts":[["2010"]]}}}],"schema":"https://github.com/citation-style-language/schema/raw/master/csl-citation.json"} </w:instrText>
      </w:r>
      <w:r w:rsidR="00755EE3" w:rsidRPr="00B53EFB">
        <w:fldChar w:fldCharType="separate"/>
      </w:r>
      <w:r w:rsidR="00755EE3" w:rsidRPr="00B53EFB">
        <w:rPr>
          <w:noProof/>
        </w:rPr>
        <w:t>(Sen, 2010)</w:t>
      </w:r>
      <w:r w:rsidR="00755EE3" w:rsidRPr="00B53EFB">
        <w:fldChar w:fldCharType="end"/>
      </w:r>
      <w:r w:rsidR="00755EE3" w:rsidRPr="00B53EFB">
        <w:t xml:space="preserve"> when dealing with issues of justice or injustice. Societies progress at different stages and are imbued with </w:t>
      </w:r>
      <w:r w:rsidR="007806D1" w:rsidRPr="00B53EFB">
        <w:t>various</w:t>
      </w:r>
      <w:r w:rsidR="00755EE3" w:rsidRPr="00B53EFB">
        <w:t xml:space="preserve"> cultural and social values, making a un</w:t>
      </w:r>
      <w:r w:rsidR="007806D1" w:rsidRPr="00B53EFB">
        <w:t>i</w:t>
      </w:r>
      <w:r w:rsidR="00755EE3" w:rsidRPr="00B53EFB">
        <w:t xml:space="preserve">versal list of capabilities </w:t>
      </w:r>
      <w:r w:rsidR="007806D1" w:rsidRPr="00B53EFB">
        <w:t>unrealistic</w:t>
      </w:r>
      <w:r w:rsidR="00755EE3" w:rsidRPr="00B53EFB">
        <w:t xml:space="preserve">. Additionally, some societies might have advanced beyond </w:t>
      </w:r>
      <w:r w:rsidR="0051539B" w:rsidRPr="00B53EFB">
        <w:t>specific</w:t>
      </w:r>
      <w:r w:rsidR="00755EE3" w:rsidRPr="00B53EFB">
        <w:t xml:space="preserve"> developmental concerns that are of </w:t>
      </w:r>
      <w:r w:rsidR="0051539B" w:rsidRPr="00B53EFB">
        <w:t>significant</w:t>
      </w:r>
      <w:r w:rsidR="00755EE3" w:rsidRPr="00B53EFB">
        <w:t xml:space="preserve"> concern to some societies. Consequentially, our capabilities to </w:t>
      </w:r>
      <w:r w:rsidR="00ED5A2A" w:rsidRPr="00B53EFB">
        <w:t>inquire and compare</w:t>
      </w:r>
      <w:r w:rsidR="00755EE3" w:rsidRPr="00B53EFB">
        <w:t xml:space="preserve"> factors will be determined by the peculiar circumstances of the Ghanaian milieu.</w:t>
      </w:r>
    </w:p>
    <w:p w14:paraId="66DAAB8A" w14:textId="4B47F880" w:rsidR="0051539B" w:rsidRPr="00B53EFB" w:rsidRDefault="00755EE3" w:rsidP="007E7DC2">
      <w:pPr>
        <w:spacing w:line="360" w:lineRule="auto"/>
        <w:jc w:val="both"/>
      </w:pPr>
      <w:r w:rsidRPr="00B53EFB">
        <w:t xml:space="preserve">Another concern with operationalization generally stems from the fact that there is a tendency to equate operationalization with quantitative metrics </w:t>
      </w:r>
      <w:r w:rsidRPr="00B53EFB">
        <w:fldChar w:fldCharType="begin"/>
      </w:r>
      <w:r w:rsidRPr="00B53EFB">
        <w:instrText xml:space="preserve"> ADDIN ZOTERO_ITEM CSL_CITATION {"citationID":"2PyzMUeW","properties":{"formattedCitation":"(Chiappero-Martinetti &amp; Roche, 2009)","plainCitation":"(Chiappero-Martinetti &amp; Roche, 2009)","noteIndex":0},"citationItems":[{"id":371,"uris":["http://zotero.org/users/9364462/items/RRQB2TSQ"],"itemData":{"id":371,"type":"article-journal","container-title":"Debating global society: Reach and limits of the capability approach","note":"publisher: Citeseer","page":"157-203","title":"Operationalization of the capability approach, from theory to practice: a review of techniques and empirical applications","author":[{"family":"Chiappero-Martinetti","given":"Enrica"},{"family":"Roche","given":"José Manuel"}],"issued":{"date-parts":[["2009"]]}}}],"schema":"https://github.com/citation-style-language/schema/raw/master/csl-citation.json"} </w:instrText>
      </w:r>
      <w:r w:rsidRPr="00B53EFB">
        <w:fldChar w:fldCharType="separate"/>
      </w:r>
      <w:r w:rsidRPr="00B53EFB">
        <w:rPr>
          <w:noProof/>
        </w:rPr>
        <w:t>(Chiappero-Martinetti &amp; Roche, 2009)</w:t>
      </w:r>
      <w:r w:rsidRPr="00B53EFB">
        <w:fldChar w:fldCharType="end"/>
      </w:r>
      <w:r w:rsidRPr="00B53EFB">
        <w:t xml:space="preserve">. This preference for quantitative measures </w:t>
      </w:r>
      <w:r w:rsidR="007806D1" w:rsidRPr="00B53EFB">
        <w:t>relies on</w:t>
      </w:r>
      <w:r w:rsidRPr="00B53EFB">
        <w:t xml:space="preserve"> the positivist paradigm in </w:t>
      </w:r>
      <w:r w:rsidR="004B78E0" w:rsidRPr="00B53EFB">
        <w:t>research practice</w:t>
      </w:r>
      <w:r w:rsidRPr="00B53EFB">
        <w:t>. In this study</w:t>
      </w:r>
      <w:r w:rsidR="00323D64" w:rsidRPr="00B53EFB">
        <w:t>, we prefer interpretative operationalization</w:t>
      </w:r>
      <w:r w:rsidRPr="00B53EFB">
        <w:t xml:space="preserve"> over </w:t>
      </w:r>
      <w:r w:rsidR="00323D64" w:rsidRPr="00B53EFB">
        <w:t xml:space="preserve">quantification. Indeed, </w:t>
      </w:r>
      <w:r w:rsidR="008155E2" w:rsidRPr="00B53EFB">
        <w:t>research should aim</w:t>
      </w:r>
      <w:r w:rsidR="00323D64" w:rsidRPr="00B53EFB">
        <w:t xml:space="preserve"> to generate thought outputs guided by a particular coherent reading of a theory. This should not be misconstrued as a dismissal of the pertinence of numerical data in research</w:t>
      </w:r>
      <w:r w:rsidR="0051539B" w:rsidRPr="00B53EFB">
        <w:t>.</w:t>
      </w:r>
    </w:p>
    <w:p w14:paraId="3B41C320" w14:textId="65B6F40F" w:rsidR="0051539B" w:rsidRPr="00B53EFB" w:rsidRDefault="00D01E1F" w:rsidP="007E7DC2">
      <w:pPr>
        <w:spacing w:line="360" w:lineRule="auto"/>
        <w:jc w:val="both"/>
      </w:pPr>
      <w:r w:rsidRPr="00B53EFB">
        <w:rPr>
          <w:i/>
          <w:iCs/>
        </w:rPr>
        <w:t>Distribution and Recognition</w:t>
      </w:r>
      <w:r w:rsidRPr="00B53EFB">
        <w:t xml:space="preserve">: </w:t>
      </w:r>
      <w:r w:rsidR="0051539B" w:rsidRPr="00B53EFB">
        <w:t>The Sen-Bourdieu Framework shall be applied to the various stages of our research</w:t>
      </w:r>
      <w:r w:rsidRPr="00B53EFB">
        <w:t xml:space="preserve">. The national or Macro stage of the study will be concerned with how social justice is enacted </w:t>
      </w:r>
      <w:r w:rsidR="004B78E0" w:rsidRPr="00B53EFB">
        <w:t>regarding</w:t>
      </w:r>
      <w:r w:rsidRPr="00B53EFB">
        <w:t xml:space="preserve"> distribution and recognition. </w:t>
      </w:r>
      <w:r w:rsidR="003160F7" w:rsidRPr="00B53EFB">
        <w:t xml:space="preserve">In education, when </w:t>
      </w:r>
      <w:r w:rsidR="008155E2" w:rsidRPr="00B53EFB">
        <w:t>talking about SJ, we generally refer</w:t>
      </w:r>
      <w:r w:rsidR="003160F7" w:rsidRPr="00B53EFB">
        <w:t xml:space="preserve"> to the </w:t>
      </w:r>
      <w:r w:rsidR="0026032D" w:rsidRPr="00B53EFB">
        <w:t>state's</w:t>
      </w:r>
      <w:r w:rsidR="003160F7" w:rsidRPr="00B53EFB">
        <w:t xml:space="preserve"> role in ensuring that every citizen has the right to </w:t>
      </w:r>
      <w:r w:rsidR="0026032D" w:rsidRPr="00B53EFB">
        <w:t xml:space="preserve">access </w:t>
      </w:r>
      <w:r w:rsidR="003160F7" w:rsidRPr="00B53EFB">
        <w:t xml:space="preserve">opportunities they need to realize their aspirations. </w:t>
      </w:r>
      <w:r w:rsidR="008155E2" w:rsidRPr="00B53EFB">
        <w:t>This</w:t>
      </w:r>
      <w:r w:rsidR="003160F7" w:rsidRPr="00B53EFB">
        <w:t xml:space="preserve"> very social contract</w:t>
      </w:r>
      <w:r w:rsidR="0026032D" w:rsidRPr="00B53EFB">
        <w:t xml:space="preserve"> between communities and their constituents validates the pursuit of social justice at the national level.</w:t>
      </w:r>
    </w:p>
    <w:p w14:paraId="1BE77521" w14:textId="2F4413CA" w:rsidR="00F750B3" w:rsidRPr="00B53EFB" w:rsidRDefault="00F750B3" w:rsidP="007E7DC2">
      <w:pPr>
        <w:spacing w:line="360" w:lineRule="auto"/>
        <w:jc w:val="both"/>
      </w:pPr>
      <w:r w:rsidRPr="00B53EFB">
        <w:t xml:space="preserve">Education cannot </w:t>
      </w:r>
      <w:r w:rsidR="008155E2" w:rsidRPr="00B53EFB">
        <w:t>occur</w:t>
      </w:r>
      <w:r w:rsidRPr="00B53EFB">
        <w:t xml:space="preserve"> </w:t>
      </w:r>
      <w:r w:rsidR="004B78E0" w:rsidRPr="00B53EFB">
        <w:t xml:space="preserve">without necessary facilities like kindergartens, primary schools, secondary schools, high schools, and </w:t>
      </w:r>
      <w:r w:rsidRPr="00B53EFB">
        <w:t xml:space="preserve">tertiary academic institutions and structures </w:t>
      </w:r>
      <w:r w:rsidRPr="00B53EFB">
        <w:fldChar w:fldCharType="begin"/>
      </w:r>
      <w:r w:rsidRPr="00B53EFB">
        <w:instrText xml:space="preserve"> ADDIN ZOTERO_ITEM CSL_CITATION {"citationID":"rVacMaIk","properties":{"formattedCitation":"(Hart, 2019)","plainCitation":"(Hart, 2019)","noteIndex":0},"citationItems":[{"id":402,"uris":["http://zotero.org/users/9364462/items/WWXWG83S"],"itemData":{"id":402,"type":"article-journal","abstract":"This paper offers a critical examination of the nature of inequalities in relation to education and the pursuit of social justice. It argues that assessment of educational resources and measures such as school enrolment and educational achievement are limited in what they tell us about the injustices learners may experience. It is proposed that, drawing on Amartya Sen’s capability approach, we benefit from extending our evaluative space beyond learners’ achievements to encompass their freedoms to achieve. It is argued that attention should be paid to the relative value individuals place on these various freedoms. Furthermore, in order to deepen insights into the multiple factors influencing the development of learner values, and the unequal possibilities for realising their aspired valued achievements, the discussion also draws on key sociological concepts from Pierre Bourdieu. The theoretical synthesis leads to the introduction of the Sen-Bourdieu Analytical Framework, a conceptual model that illustrates the socially dynamic processes within which learners and formal educational systems are situated. The principal aims are to offer an alternative development paradigm and an expanded evaluative framework to inform local, national and international educational policy and practice.","container-title":"Policy Futures in Education","DOI":"10.1177/1478210318809758","ISSN":"1478-2103, 1478-2103","issue":"5","journalAbbreviation":"Policy Futures in Education","language":"en","page":"582-598","source":"DOI.org (Crossref)","title":"Education, inequality and social justice: A critical analysis applying the Sen-Bourdieu Analytical Framework","title-short":"Education, inequality and social justice","volume":"17","author":[{"family":"Hart","given":"Caroline Sarojini"}],"issued":{"date-parts":[["2019",6]]}}}],"schema":"https://github.com/citation-style-language/schema/raw/master/csl-citation.json"} </w:instrText>
      </w:r>
      <w:r w:rsidRPr="00B53EFB">
        <w:fldChar w:fldCharType="separate"/>
      </w:r>
      <w:r w:rsidRPr="00B53EFB">
        <w:rPr>
          <w:noProof/>
        </w:rPr>
        <w:t>(Hart, 2019)</w:t>
      </w:r>
      <w:r w:rsidRPr="00B53EFB">
        <w:fldChar w:fldCharType="end"/>
      </w:r>
      <w:r w:rsidRPr="00B53EFB">
        <w:t xml:space="preserve">. The availability alone has an impact on the aspirations of children. imagine growing up in a village or neighborhood where </w:t>
      </w:r>
      <w:r w:rsidR="004B78E0" w:rsidRPr="00B53EFB">
        <w:t xml:space="preserve">no school or access to education is impeded by bad roads, financial obstacles, and the absence of cultural capital, among others; you couldn’t </w:t>
      </w:r>
      <w:r w:rsidRPr="00B53EFB">
        <w:t xml:space="preserve">imagine life beyond your vicinity. </w:t>
      </w:r>
    </w:p>
    <w:p w14:paraId="2580C6F6" w14:textId="59FB4DD6" w:rsidR="0016711A" w:rsidRPr="00B53EFB" w:rsidRDefault="00F750B3" w:rsidP="007E7DC2">
      <w:pPr>
        <w:spacing w:line="360" w:lineRule="auto"/>
        <w:jc w:val="both"/>
      </w:pPr>
      <w:r w:rsidRPr="00B53EFB">
        <w:t xml:space="preserve">Another </w:t>
      </w:r>
      <w:r w:rsidR="003342D7" w:rsidRPr="00B53EFB">
        <w:t>essential</w:t>
      </w:r>
      <w:r w:rsidRPr="00B53EFB">
        <w:t xml:space="preserve"> </w:t>
      </w:r>
      <w:r w:rsidR="003342D7" w:rsidRPr="00B53EFB">
        <w:t>element is recognition</w:t>
      </w:r>
      <w:r w:rsidR="008155E2" w:rsidRPr="00B53EFB">
        <w:t>; as in</w:t>
      </w:r>
      <w:r w:rsidR="003342D7" w:rsidRPr="00B53EFB">
        <w:t xml:space="preserve"> Ghana </w:t>
      </w:r>
      <w:r w:rsidR="008155E2" w:rsidRPr="00B53EFB">
        <w:t xml:space="preserve">and </w:t>
      </w:r>
      <w:r w:rsidR="003342D7" w:rsidRPr="00B53EFB">
        <w:t xml:space="preserve">in most other multiethnic societies, the primary language continuously varies from the language of </w:t>
      </w:r>
      <w:r w:rsidR="008155E2" w:rsidRPr="00B53EFB">
        <w:t>school instruction</w:t>
      </w:r>
      <w:r w:rsidR="003342D7" w:rsidRPr="00B53EFB">
        <w:t xml:space="preserve">. </w:t>
      </w:r>
      <w:r w:rsidR="00B75CCC" w:rsidRPr="00B53EFB">
        <w:t xml:space="preserve">Ghanaians' primary language differs from English, the language of instruction </w:t>
      </w:r>
      <w:r w:rsidR="00B75CCC" w:rsidRPr="00B53EFB">
        <w:fldChar w:fldCharType="begin"/>
      </w:r>
      <w:r w:rsidR="00B75CCC" w:rsidRPr="00B53EFB">
        <w:instrText xml:space="preserve"> ADDIN ZOTERO_ITEM CSL_CITATION {"citationID":"hpp8ENAO","properties":{"formattedCitation":"(Nyamekye &amp; Baffour-Koduah, 2021)","plainCitation":"(Nyamekye &amp; Baffour-Koduah, 2021)","noteIndex":0},"citationItems":[{"id":546,"uris":["http://zotero.org/users/9364462/items/WJ8YZX8D"],"itemData":{"id":546,"type":"article-journal","container-title":"International Journal of Research and Innovation in Social Science","issue":"1","note":"ISBN: 2454-6186\npublisher: International Journal of Research and Innovation in Social Science (IJRISS)","page":"146-150","title":"The language of instruction dilemma in Ghana: Making a case for the various Ghanaian languages","volume":"5","author":[{"family":"Nyamekye","given":"Ernest"},{"family":"Baffour-Koduah","given":"Daniel"}],"issued":{"date-parts":[["2021"]]}}}],"schema":"https://github.com/citation-style-language/schema/raw/master/csl-citation.json"} </w:instrText>
      </w:r>
      <w:r w:rsidR="00B75CCC" w:rsidRPr="00B53EFB">
        <w:fldChar w:fldCharType="separate"/>
      </w:r>
      <w:r w:rsidR="00B75CCC" w:rsidRPr="00B53EFB">
        <w:rPr>
          <w:noProof/>
        </w:rPr>
        <w:t>(Nyamekye &amp; Baffour-Koduah, 2021)</w:t>
      </w:r>
      <w:r w:rsidR="00B75CCC" w:rsidRPr="00B53EFB">
        <w:fldChar w:fldCharType="end"/>
      </w:r>
      <w:r w:rsidR="00B75CCC" w:rsidRPr="00B53EFB">
        <w:t>. This alone has created a necessary foundation for inequality; while elite families train their children in English, they grow up with an upper hand compared to children who only get introduced to the English English language at the age of six(6). To make matters worse, while Ghana has close to 75 languages, only a handful of them are recognized for use as the main medium of instruction in lower primary (grades 1 through 3</w:t>
      </w:r>
      <w:r w:rsidR="008155E2" w:rsidRPr="00B53EFB">
        <w:t xml:space="preserve">) </w:t>
      </w:r>
      <w:r w:rsidR="005E6B8C" w:rsidRPr="00B53EFB">
        <w:fldChar w:fldCharType="begin"/>
      </w:r>
      <w:r w:rsidR="005E6B8C" w:rsidRPr="00B53EFB">
        <w:instrText xml:space="preserve"> ADDIN ZOTERO_ITEM CSL_CITATION {"citationID":"zonwpdZt","properties":{"formattedCitation":"(Erling et al., 2016; Nyamekye &amp; Baffour-Koduah, 2021)","plainCitation":"(Erling et al., 2016; Nyamekye &amp; Baffour-Koduah, 2021)","noteIndex":0},"citationItems":[{"id":547,"uris":["http://zotero.org/users/9364462/items/8FT7QE8Q"],"itemData":{"id":547,"type":"article-journal","container-title":"Comparative Education","issue":"3","note":"ISBN: 0305-0068\npublisher: Taylor &amp; Francis","page":"294-310","title":"Medium of instruction policies in Ghanaian and Indian primary schools: An overview of key issues and recommendations","volume":"52","author":[{"family":"Erling","given":"Elizabeth J."},{"family":"Adinolfi","given":"Lina"},{"family":"Hultgren","given":"Anna Kristina"},{"family":"Buckler","given":"Alison"},{"family":"Mukorera","given":"Mark"}],"issued":{"date-parts":[["2016"]]}}},{"id":546,"uris":["http://zotero.org/users/9364462/items/WJ8YZX8D"],"itemData":{"id":546,"type":"article-journal","container-title":"International Journal of Research and Innovation in Social Science","issue":"1","note":"ISBN: 2454-6186\npublisher: International Journal of Research and Innovation in Social Science (IJRISS)","page":"146-150","title":"The language of instruction dilemma in Ghana: Making a case for the various Ghanaian languages","volume":"5","author":[{"family":"Nyamekye","given":"Ernest"},{"family":"Baffour-Koduah","given":"Daniel"}],"issued":{"date-parts":[["2021"]]}}}],"schema":"https://github.com/citation-style-language/schema/raw/master/csl-citation.json"} </w:instrText>
      </w:r>
      <w:r w:rsidR="005E6B8C" w:rsidRPr="00B53EFB">
        <w:fldChar w:fldCharType="separate"/>
      </w:r>
      <w:r w:rsidR="005E6B8C" w:rsidRPr="00B53EFB">
        <w:rPr>
          <w:noProof/>
        </w:rPr>
        <w:t xml:space="preserve">(Erling et al., 2016; </w:t>
      </w:r>
      <w:r w:rsidR="005E6B8C" w:rsidRPr="00B53EFB">
        <w:rPr>
          <w:noProof/>
        </w:rPr>
        <w:lastRenderedPageBreak/>
        <w:t>Nyamekye &amp; Baffour-Koduah, 2021)</w:t>
      </w:r>
      <w:r w:rsidR="005E6B8C" w:rsidRPr="00B53EFB">
        <w:fldChar w:fldCharType="end"/>
      </w:r>
      <w:r w:rsidR="005E6B8C" w:rsidRPr="00B53EFB">
        <w:t xml:space="preserve">. </w:t>
      </w:r>
      <w:r w:rsidR="006328AE" w:rsidRPr="00B53EFB">
        <w:t>This dime</w:t>
      </w:r>
      <w:r w:rsidR="001A0E38" w:rsidRPr="00B53EFB">
        <w:t>ns</w:t>
      </w:r>
      <w:r w:rsidR="006328AE" w:rsidRPr="00B53EFB">
        <w:t xml:space="preserve">ion of the study is critical since it deals with nationwide policies and directly affects </w:t>
      </w:r>
      <w:r w:rsidR="001A0E38" w:rsidRPr="00B53EFB">
        <w:t xml:space="preserve">equality in </w:t>
      </w:r>
      <w:r w:rsidR="006328AE" w:rsidRPr="00B53EFB">
        <w:t xml:space="preserve">access and experience of education. </w:t>
      </w:r>
    </w:p>
    <w:p w14:paraId="15BD91D5" w14:textId="421343CD" w:rsidR="00BA1A18" w:rsidRPr="00B53EFB" w:rsidRDefault="00BA1A18" w:rsidP="007E7DC2">
      <w:pPr>
        <w:spacing w:line="360" w:lineRule="auto"/>
        <w:jc w:val="both"/>
      </w:pPr>
      <w:r w:rsidRPr="00B53EFB">
        <w:rPr>
          <w:noProof/>
        </w:rPr>
        <w:drawing>
          <wp:anchor distT="0" distB="0" distL="114300" distR="114300" simplePos="0" relativeHeight="251658240" behindDoc="1" locked="0" layoutInCell="1" allowOverlap="1" wp14:anchorId="4CCE3B35" wp14:editId="1DEE4005">
            <wp:simplePos x="0" y="0"/>
            <wp:positionH relativeFrom="column">
              <wp:posOffset>-3810</wp:posOffset>
            </wp:positionH>
            <wp:positionV relativeFrom="paragraph">
              <wp:posOffset>255270</wp:posOffset>
            </wp:positionV>
            <wp:extent cx="5839150" cy="5742000"/>
            <wp:effectExtent l="0" t="0" r="3175" b="0"/>
            <wp:wrapSquare wrapText="bothSides"/>
            <wp:docPr id="1227626603" name="Picture 2" descr="A black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26603" name="Picture 2" descr="A black background with white rectangl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39150" cy="5742000"/>
                    </a:xfrm>
                    <a:prstGeom prst="rect">
                      <a:avLst/>
                    </a:prstGeom>
                  </pic:spPr>
                </pic:pic>
              </a:graphicData>
            </a:graphic>
            <wp14:sizeRelH relativeFrom="page">
              <wp14:pctWidth>0</wp14:pctWidth>
            </wp14:sizeRelH>
            <wp14:sizeRelV relativeFrom="page">
              <wp14:pctHeight>0</wp14:pctHeight>
            </wp14:sizeRelV>
          </wp:anchor>
        </w:drawing>
      </w:r>
      <w:r w:rsidR="0016711A" w:rsidRPr="00B53EFB">
        <w:t xml:space="preserve">Figure 2. </w:t>
      </w:r>
      <w:r w:rsidR="0051539B" w:rsidRPr="00B53EFB">
        <w:t>A Diagram Depicting the Stages of SJ Enactment Applying Sen and Bourdieu</w:t>
      </w:r>
    </w:p>
    <w:p w14:paraId="5B50D7AE" w14:textId="77777777" w:rsidR="0051539B" w:rsidRPr="00B53EFB" w:rsidRDefault="0051539B" w:rsidP="007E7DC2">
      <w:pPr>
        <w:spacing w:line="360" w:lineRule="auto"/>
        <w:jc w:val="both"/>
      </w:pPr>
    </w:p>
    <w:p w14:paraId="41E41614" w14:textId="18E5F598" w:rsidR="0051539B" w:rsidRPr="00B53EFB" w:rsidRDefault="001A0E38" w:rsidP="007E7DC2">
      <w:pPr>
        <w:spacing w:line="360" w:lineRule="auto"/>
        <w:jc w:val="both"/>
      </w:pPr>
      <w:r w:rsidRPr="00B53EFB">
        <w:rPr>
          <w:i/>
          <w:iCs/>
        </w:rPr>
        <w:t>Access and experience of education</w:t>
      </w:r>
      <w:r w:rsidRPr="00B53EFB">
        <w:t xml:space="preserve">: </w:t>
      </w:r>
      <w:r w:rsidR="004836E9" w:rsidRPr="00B53EFB">
        <w:t xml:space="preserve">unlike </w:t>
      </w:r>
      <w:r w:rsidR="004836E9" w:rsidRPr="00B53EFB">
        <w:fldChar w:fldCharType="begin"/>
      </w:r>
      <w:r w:rsidR="00A5271F" w:rsidRPr="00B53EFB">
        <w:instrText xml:space="preserve"> ADDIN ZOTERO_ITEM CSL_CITATION {"citationID":"i7O8IBbQ","properties":{"formattedCitation":"(Hart, 2019)","plainCitation":"(Hart, 2019)","dontUpdate":true,"noteIndex":0},"citationItems":[{"id":402,"uris":["http://zotero.org/users/9364462/items/WWXWG83S"],"itemData":{"id":402,"type":"article-journal","abstract":"This paper offers a critical examination of the nature of inequalities in relation to education and the pursuit of social justice. It argues that assessment of educational resources and measures such as school enrolment and educational achievement are limited in what they tell us about the injustices learners may experience. It is proposed that, drawing on Amartya Sen’s capability approach, we benefit from extending our evaluative space beyond learners’ achievements to encompass their freedoms to achieve. It is argued that attention should be paid to the relative value individuals place on these various freedoms. Furthermore, in order to deepen insights into the multiple factors influencing the development of learner values, and the unequal possibilities for realising their aspired valued achievements, the discussion also draws on key sociological concepts from Pierre Bourdieu. The theoretical synthesis leads to the introduction of the Sen-Bourdieu Analytical Framework, a conceptual model that illustrates the socially dynamic processes within which learners and formal educational systems are situated. The principal aims are to offer an alternative development paradigm and an expanded evaluative framework to inform local, national and international educational policy and practice.","container-title":"Policy Futures in Education","DOI":"10.1177/1478210318809758","ISSN":"1478-2103, 1478-2103","issue":"5","journalAbbreviation":"Policy Futures in Education","language":"en","page":"582-598","source":"DOI.org (Crossref)","title":"Education, inequality and social justice: A critical analysis applying the Sen-Bourdieu Analytical Framework","title-short":"Education, inequality and social justice","volume":"17","author":[{"family":"Hart","given":"Caroline Sarojini"}],"issued":{"date-parts":[["2019",6]]}}}],"schema":"https://github.com/citation-style-language/schema/raw/master/csl-citation.json"} </w:instrText>
      </w:r>
      <w:r w:rsidR="004836E9" w:rsidRPr="00B53EFB">
        <w:fldChar w:fldCharType="separate"/>
      </w:r>
      <w:r w:rsidR="004836E9" w:rsidRPr="00B53EFB">
        <w:rPr>
          <w:noProof/>
        </w:rPr>
        <w:t>Hart (2019)</w:t>
      </w:r>
      <w:r w:rsidR="004836E9" w:rsidRPr="00B53EFB">
        <w:fldChar w:fldCharType="end"/>
      </w:r>
      <w:r w:rsidR="004836E9" w:rsidRPr="00B53EFB">
        <w:t xml:space="preserve">, who treated access and the experience of </w:t>
      </w:r>
      <w:r w:rsidR="00E23CDC" w:rsidRPr="00B53EFB">
        <w:t>schooling</w:t>
      </w:r>
      <w:r w:rsidR="004836E9" w:rsidRPr="00B53EFB">
        <w:t xml:space="preserve"> separately, </w:t>
      </w:r>
      <w:r w:rsidR="00E23CDC" w:rsidRPr="00B53EFB">
        <w:t xml:space="preserve">our inclination to treat the two concepts under the same level of analysis stems from the fact that the desire to access educational facilities and the factors that affect the experience of education seem closer than access </w:t>
      </w:r>
      <w:r w:rsidR="00903CD5" w:rsidRPr="00B53EFB">
        <w:t xml:space="preserve">is </w:t>
      </w:r>
      <w:r w:rsidR="00E23CDC" w:rsidRPr="00B53EFB">
        <w:t xml:space="preserve">it to distribution and availability of resources. </w:t>
      </w:r>
      <w:r w:rsidR="00454BBA" w:rsidRPr="00B53EFB">
        <w:t>Another important point worth noting is that treating access and the experience at the institutional level does not preclude it from the role of nat</w:t>
      </w:r>
      <w:r w:rsidR="00903CD5" w:rsidRPr="00B53EFB">
        <w:t>ion</w:t>
      </w:r>
      <w:r w:rsidR="00454BBA" w:rsidRPr="00B53EFB">
        <w:t xml:space="preserve">al policies in access </w:t>
      </w:r>
      <w:r w:rsidR="004D6594" w:rsidRPr="00B53EFB">
        <w:t>to</w:t>
      </w:r>
      <w:r w:rsidR="00454BBA" w:rsidRPr="00B53EFB">
        <w:t xml:space="preserve"> </w:t>
      </w:r>
      <w:r w:rsidR="00903CD5" w:rsidRPr="00B53EFB">
        <w:t>education</w:t>
      </w:r>
      <w:r w:rsidR="00454BBA" w:rsidRPr="00B53EFB">
        <w:t xml:space="preserve">. Contrary to that, it </w:t>
      </w:r>
      <w:r w:rsidR="004D6594" w:rsidRPr="00B53EFB">
        <w:t>emphasizes</w:t>
      </w:r>
      <w:r w:rsidR="00454BBA" w:rsidRPr="00B53EFB">
        <w:t xml:space="preserve"> the concentration of any pol</w:t>
      </w:r>
      <w:r w:rsidR="00903CD5" w:rsidRPr="00B53EFB">
        <w:t>i</w:t>
      </w:r>
      <w:r w:rsidR="00454BBA" w:rsidRPr="00B53EFB">
        <w:t>cy decision to alleviate injustices and ensure SJ.</w:t>
      </w:r>
    </w:p>
    <w:p w14:paraId="20415886" w14:textId="05EDBDD6" w:rsidR="00A27562" w:rsidRPr="00B53EFB" w:rsidRDefault="00903CD5" w:rsidP="007E7DC2">
      <w:pPr>
        <w:spacing w:line="360" w:lineRule="auto"/>
        <w:jc w:val="both"/>
      </w:pPr>
      <w:r w:rsidRPr="00B53EFB">
        <w:lastRenderedPageBreak/>
        <w:t xml:space="preserve">Institutions define the modus operandi in our social environments by prescribing the opportunities and </w:t>
      </w:r>
      <w:r w:rsidR="00587CB6" w:rsidRPr="00B53EFB">
        <w:t>responsibilities</w:t>
      </w:r>
      <w:r w:rsidRPr="00B53EFB">
        <w:t xml:space="preserve"> of community members</w:t>
      </w:r>
      <w:r w:rsidR="00587CB6" w:rsidRPr="00B53EFB">
        <w:t xml:space="preserve"> </w:t>
      </w:r>
      <w:r w:rsidRPr="00B53EFB">
        <w:fldChar w:fldCharType="begin"/>
      </w:r>
      <w:r w:rsidR="00587CB6" w:rsidRPr="00B53EFB">
        <w:instrText xml:space="preserve"> ADDIN ZOTERO_ITEM CSL_CITATION {"citationID":"KZqfPHw2","properties":{"formattedCitation":"(Rawls &amp; Kelly, 2001)","plainCitation":"(Rawls &amp; Kelly, 2001)","noteIndex":0},"citationItems":[{"id":389,"uris":["http://zotero.org/users/9364462/items/JKUFMX7X"],"itemData":{"id":389,"type":"book","call-number":"JC578 .R3693 2001","event-place":"Cambridge, Mass","ISBN":"978-0-674-00510-5","number-of-pages":"214","publisher":"Harvard University Press","publisher-place":"Cambridge, Mass","source":"Library of Congress ISBN","title":"Justice as fairness: a restatement","title-short":"Justice as fairness","author":[{"family":"Rawls","given":"John"},{"family":"Kelly","given":"Erin"}],"issued":{"date-parts":[["2001"]]}}}],"schema":"https://github.com/citation-style-language/schema/raw/master/csl-citation.json"} </w:instrText>
      </w:r>
      <w:r w:rsidRPr="00B53EFB">
        <w:fldChar w:fldCharType="separate"/>
      </w:r>
      <w:r w:rsidR="00587CB6" w:rsidRPr="00B53EFB">
        <w:rPr>
          <w:noProof/>
        </w:rPr>
        <w:t>(Rawls &amp; Kelly, 2001)</w:t>
      </w:r>
      <w:r w:rsidRPr="00B53EFB">
        <w:fldChar w:fldCharType="end"/>
      </w:r>
      <w:r w:rsidR="00587CB6" w:rsidRPr="00B53EFB">
        <w:t>.</w:t>
      </w:r>
      <w:r w:rsidRPr="00B53EFB">
        <w:t xml:space="preserve"> </w:t>
      </w:r>
      <w:r w:rsidR="00A27562" w:rsidRPr="00B53EFB">
        <w:t>Sen succinctly captures the role of institutions in availing opportunities</w:t>
      </w:r>
      <w:r w:rsidRPr="00B53EFB">
        <w:t>,</w:t>
      </w:r>
    </w:p>
    <w:p w14:paraId="1E067C74" w14:textId="3F027740" w:rsidR="00587CB6" w:rsidRPr="00B53EFB" w:rsidRDefault="008155E2" w:rsidP="00A27562">
      <w:pPr>
        <w:autoSpaceDE w:val="0"/>
        <w:autoSpaceDN w:val="0"/>
        <w:adjustRightInd w:val="0"/>
        <w:ind w:left="567" w:right="567"/>
        <w:rPr>
          <w:rFonts w:eastAsiaTheme="minorHAnsi"/>
          <w:sz w:val="22"/>
          <w:szCs w:val="22"/>
          <w:lang w:val="en-US"/>
        </w:rPr>
      </w:pPr>
      <w:r w:rsidRPr="00B53EFB">
        <w:rPr>
          <w:rFonts w:eastAsiaTheme="minorHAnsi"/>
          <w:sz w:val="22"/>
          <w:szCs w:val="22"/>
          <w:lang w:val="en-US"/>
        </w:rPr>
        <w:t>“</w:t>
      </w:r>
      <w:r w:rsidR="00587CB6" w:rsidRPr="00B53EFB">
        <w:rPr>
          <w:rFonts w:eastAsiaTheme="minorHAnsi"/>
          <w:sz w:val="22"/>
          <w:szCs w:val="22"/>
          <w:lang w:val="en-US"/>
        </w:rPr>
        <w:t>Individuals live and operate in a world of institutions. Our opportunities and prospects depend crucially on what institutions exist and how they function.</w:t>
      </w:r>
      <w:r w:rsidRPr="00B53EFB">
        <w:rPr>
          <w:rFonts w:eastAsiaTheme="minorHAnsi"/>
          <w:sz w:val="22"/>
          <w:szCs w:val="22"/>
          <w:lang w:val="en-US"/>
        </w:rPr>
        <w:t xml:space="preserve">” </w:t>
      </w:r>
      <w:r w:rsidR="00587CB6" w:rsidRPr="00B53EFB">
        <w:rPr>
          <w:rFonts w:eastAsiaTheme="minorHAnsi"/>
          <w:sz w:val="22"/>
          <w:szCs w:val="22"/>
          <w:lang w:val="en-US"/>
        </w:rPr>
        <w:t>(Sen, 2000</w:t>
      </w:r>
      <w:r w:rsidR="00A27562" w:rsidRPr="00B53EFB">
        <w:rPr>
          <w:rFonts w:eastAsiaTheme="minorHAnsi"/>
          <w:sz w:val="22"/>
          <w:szCs w:val="22"/>
          <w:lang w:val="en-US"/>
        </w:rPr>
        <w:t>; p.</w:t>
      </w:r>
      <w:r w:rsidR="00587CB6" w:rsidRPr="00B53EFB">
        <w:rPr>
          <w:rFonts w:eastAsiaTheme="minorHAnsi"/>
          <w:sz w:val="22"/>
          <w:szCs w:val="22"/>
          <w:lang w:val="en-US"/>
        </w:rPr>
        <w:t>142)</w:t>
      </w:r>
    </w:p>
    <w:p w14:paraId="148ED071" w14:textId="77777777" w:rsidR="00903CD5" w:rsidRPr="00B53EFB" w:rsidRDefault="00903CD5" w:rsidP="007E7DC2">
      <w:pPr>
        <w:spacing w:line="360" w:lineRule="auto"/>
        <w:jc w:val="both"/>
      </w:pPr>
    </w:p>
    <w:p w14:paraId="16042BEF" w14:textId="2B4432EB" w:rsidR="00B55E02" w:rsidRPr="00B53EFB" w:rsidRDefault="00B55E02" w:rsidP="007E7DC2">
      <w:pPr>
        <w:spacing w:line="360" w:lineRule="auto"/>
        <w:jc w:val="both"/>
      </w:pPr>
      <w:r w:rsidRPr="00B53EFB">
        <w:t xml:space="preserve">Against this backdrop, the aspiration to access </w:t>
      </w:r>
      <w:r w:rsidR="00B556DD" w:rsidRPr="00B53EFB">
        <w:t>and pursue education</w:t>
      </w:r>
      <w:r w:rsidRPr="00B53EFB">
        <w:t xml:space="preserve"> </w:t>
      </w:r>
      <w:r w:rsidR="00B556DD" w:rsidRPr="00B53EFB">
        <w:t>at</w:t>
      </w:r>
      <w:r w:rsidRPr="00B53EFB">
        <w:t xml:space="preserve"> high levels</w:t>
      </w:r>
      <w:r w:rsidR="002F5E76" w:rsidRPr="00B53EFB">
        <w:t>, such as tertiary education,</w:t>
      </w:r>
      <w:r w:rsidRPr="00B53EFB">
        <w:t xml:space="preserve"> has</w:t>
      </w:r>
      <w:r w:rsidR="00B556DD" w:rsidRPr="00B53EFB">
        <w:t xml:space="preserve"> been</w:t>
      </w:r>
      <w:r w:rsidRPr="00B53EFB">
        <w:t xml:space="preserve"> proven </w:t>
      </w:r>
      <w:r w:rsidR="00B556DD" w:rsidRPr="00B53EFB">
        <w:t xml:space="preserve">to be </w:t>
      </w:r>
      <w:r w:rsidR="009D2099" w:rsidRPr="00B53EFB">
        <w:t>somewhat</w:t>
      </w:r>
      <w:r w:rsidR="00B556DD" w:rsidRPr="00B53EFB">
        <w:t xml:space="preserve"> dependent </w:t>
      </w:r>
      <w:r w:rsidRPr="00B53EFB">
        <w:t xml:space="preserve">on family pedagogic action and cultural capital </w:t>
      </w:r>
      <w:r w:rsidRPr="00B53EFB">
        <w:fldChar w:fldCharType="begin"/>
      </w:r>
      <w:r w:rsidR="002F5E76" w:rsidRPr="00B53EFB">
        <w:instrText xml:space="preserve"> ADDIN ZOTERO_ITEM CSL_CITATION {"citationID":"0S0Fnkdy","properties":{"formattedCitation":"(Hart, 2012a; Tzanakis, 2011)","plainCitation":"(Hart, 2012a; Tzanakis, 2011)","noteIndex":0},"citationItems":[{"id":294,"uris":["http://zotero.org/users/9364462/items/S8WK2K5R"],"itemData":{"id":294,"type":"book","ISBN":"1-4411-8574-7","publisher":"A&amp;C Black","title":"Aspirations, education and social justice: Applying Sen and Bourdieu","author":[{"family":"Hart","given":"Caroline Sarojini"}],"issued":{"date-parts":[["2012"]]}}},{"id":264,"uris":["http://zotero.org/users/9364462/items/MV9V8BTQ"],"itemData":{"id":264,"type":"book","abstract":"This critical review examines key quantitative evidence in studies regarding the role of cultural capital in the links between family social class, teachers, schools and students’ educational outcomes as specified in Bourdieu’s social reproduction thesis. Cultural capital is assumed to be one of the central family-based endowments whose social class value impacts offspring intergenerational educational probabilities unequally. Inequalities in educational stratification and occupational achievement are reproduced via schools. As an analytic concept, cultural capital has generated considerable interest. But as a mechanism of class analysis the social reproduction thesis, and the role of cultural capital in it, cannot be confirmed empirically in large-scale representative, longitudinal data (or across various national settings). The role of teachers and schools, argued in Bourdieu’s theory to be central agents of exclusion and reproduction of class inequality connecting families to stratification outcomes cannot be confirmed in quantitative research. Cultural capital seen strictly as a mechanism of class reproduction as specified in Bourdieu’s framework, has limited analytic potential that restricts its application in multicultural societies. Some alternative applications are discussed.","ISBN":"20499558|escape}","note":"issue: 1\ncontainer-title: Educate~\ntype: Bourdieu, cultural capital, social reproduction, education, ethnicity","title":"Bourdieu’s Social Reproduction Thesis and The Role of Cultural Capital in Educational Attainment: A Critical Review of Key Empirical Studies","URL":"https://www.educatejournal.org/index.php/educate/article/view/251/251","volume":"11","author":[{"family":"Tzanakis","given":"Michael"}],"issued":{"date-parts":[["2011"]]}}}],"schema":"https://github.com/citation-style-language/schema/raw/master/csl-citation.json"} </w:instrText>
      </w:r>
      <w:r w:rsidRPr="00B53EFB">
        <w:fldChar w:fldCharType="separate"/>
      </w:r>
      <w:r w:rsidR="002F5E76" w:rsidRPr="00B53EFB">
        <w:rPr>
          <w:noProof/>
        </w:rPr>
        <w:t>(Hart, 2012a; Tzanakis, 2011)</w:t>
      </w:r>
      <w:r w:rsidRPr="00B53EFB">
        <w:fldChar w:fldCharType="end"/>
      </w:r>
      <w:r w:rsidR="002E2A78" w:rsidRPr="00B53EFB">
        <w:t xml:space="preserve">. </w:t>
      </w:r>
      <w:r w:rsidR="004D6594" w:rsidRPr="00B53EFB">
        <w:t xml:space="preserve">The access and utilization of educational resources and their conversion to capabilities are mediated by </w:t>
      </w:r>
      <w:r w:rsidR="001139F2" w:rsidRPr="00B53EFB">
        <w:t xml:space="preserve">factors including an individual's inherent dispositions that position them to want a particular commodity. Habitus, developed from </w:t>
      </w:r>
      <w:r w:rsidR="0077113E" w:rsidRPr="00B53EFB">
        <w:t>an early age, puts some individuals in an advantageous position to benefit more from educational</w:t>
      </w:r>
      <w:r w:rsidR="001139F2" w:rsidRPr="00B53EFB">
        <w:t xml:space="preserve"> resources. With this knowledge, </w:t>
      </w:r>
      <w:r w:rsidR="0077113E" w:rsidRPr="00B53EFB">
        <w:t>academic</w:t>
      </w:r>
      <w:r w:rsidR="001139F2" w:rsidRPr="00B53EFB">
        <w:t xml:space="preserve"> institutions, in our case HEIs, where government policy is manifested, need to position themselves to translate polic</w:t>
      </w:r>
      <w:r w:rsidR="00A27562" w:rsidRPr="00B53EFB">
        <w:t>ies</w:t>
      </w:r>
      <w:r w:rsidR="001139F2" w:rsidRPr="00B53EFB">
        <w:t xml:space="preserve"> to cater to disadvantaged groups that might not have the </w:t>
      </w:r>
      <w:r w:rsidR="0077113E" w:rsidRPr="00B53EFB">
        <w:t>required capital</w:t>
      </w:r>
      <w:r w:rsidR="001139F2" w:rsidRPr="00B53EFB">
        <w:t xml:space="preserve"> and habitus to function in the HE field.</w:t>
      </w:r>
    </w:p>
    <w:p w14:paraId="4005B002" w14:textId="562806FA" w:rsidR="00087F64" w:rsidRPr="00B53EFB" w:rsidRDefault="00923AB6" w:rsidP="007E7DC2">
      <w:pPr>
        <w:spacing w:line="360" w:lineRule="auto"/>
        <w:jc w:val="both"/>
      </w:pPr>
      <w:r w:rsidRPr="00B53EFB">
        <w:rPr>
          <w:i/>
          <w:iCs/>
        </w:rPr>
        <w:t>Outcomes of education</w:t>
      </w:r>
      <w:r w:rsidRPr="00B53EFB">
        <w:t xml:space="preserve">: </w:t>
      </w:r>
      <w:r w:rsidR="006663BC" w:rsidRPr="00B53EFB">
        <w:t>central to Bourdieu and Sen’s framework is converting resources into capabilities and functionings. Also, as might have been stated earlier, resources are sought for their characteristics and not just for their own sake. Like education, the pursuit of education</w:t>
      </w:r>
      <w:r w:rsidR="00790683" w:rsidRPr="00B53EFB">
        <w:t xml:space="preserve">, in our sense, offers the opportunity for constituents to live the life they deem fit value, that is, well-being achievement and well-being freedom. </w:t>
      </w:r>
    </w:p>
    <w:p w14:paraId="0B3180F0" w14:textId="3DFBD402" w:rsidR="00087F64" w:rsidRPr="00B53EFB" w:rsidRDefault="00080AC1" w:rsidP="007E7DC2">
      <w:pPr>
        <w:spacing w:line="360" w:lineRule="auto"/>
        <w:jc w:val="both"/>
      </w:pPr>
      <w:r w:rsidRPr="00B53EFB">
        <w:t>As pointed out by Bourdieu, it is also a reality that capital forms</w:t>
      </w:r>
      <w:r w:rsidR="00354EFC" w:rsidRPr="00B53EFB">
        <w:t xml:space="preserve"> </w:t>
      </w:r>
      <w:r w:rsidRPr="00B53EFB">
        <w:t>can</w:t>
      </w:r>
      <w:r w:rsidR="00194AC8" w:rsidRPr="00B53EFB">
        <w:t xml:space="preserve"> be transformed</w:t>
      </w:r>
      <w:r w:rsidR="00087F64" w:rsidRPr="00B53EFB">
        <w:t xml:space="preserve"> from one form to another </w:t>
      </w:r>
      <w:r w:rsidR="00087F64" w:rsidRPr="00B53EFB">
        <w:fldChar w:fldCharType="begin"/>
      </w:r>
      <w:r w:rsidR="00087F64" w:rsidRPr="00B53EFB">
        <w:instrText xml:space="preserve"> ADDIN ZOTERO_ITEM CSL_CITATION {"citationID":"uZqrojwX","properties":{"formattedCitation":"(Bourdieu, 2011)","plainCitation":"(Bourdieu, 2011)","noteIndex":0},"citationItems":[{"id":517,"uris":["http://zotero.org/users/9364462/items/5HTDQRS7"],"itemData":{"id":517,"type":"article-journal","container-title":"Cultural theory: An anthology","issue":"81-93","page":"949","title":"The forms of capital.(1986)","volume":"1","author":[{"family":"Bourdieu","given":"Pierre"}],"issued":{"date-parts":[["2011"]]}}}],"schema":"https://github.com/citation-style-language/schema/raw/master/csl-citation.json"} </w:instrText>
      </w:r>
      <w:r w:rsidR="00087F64" w:rsidRPr="00B53EFB">
        <w:fldChar w:fldCharType="separate"/>
      </w:r>
      <w:r w:rsidR="00087F64" w:rsidRPr="00B53EFB">
        <w:rPr>
          <w:noProof/>
        </w:rPr>
        <w:t>(Bourdieu, 2011)</w:t>
      </w:r>
      <w:r w:rsidR="00087F64" w:rsidRPr="00B53EFB">
        <w:fldChar w:fldCharType="end"/>
      </w:r>
      <w:r w:rsidR="00087F64" w:rsidRPr="00B53EFB">
        <w:t>. Particularly stressed is the role of social capital in reproducing expected behviaours from among the players in a particular field.</w:t>
      </w:r>
      <w:r w:rsidR="00C55FAB" w:rsidRPr="00B53EFB">
        <w:t xml:space="preserve"> </w:t>
      </w:r>
      <w:r w:rsidR="00BC5825" w:rsidRPr="00B53EFB">
        <w:fldChar w:fldCharType="begin"/>
      </w:r>
      <w:r w:rsidR="00A5271F" w:rsidRPr="00B53EFB">
        <w:instrText xml:space="preserve"> ADDIN ZOTERO_ITEM CSL_CITATION {"citationID":"yNLIi2d5","properties":{"formattedCitation":"(Dejaeghere, 2020)","plainCitation":"(Dejaeghere, 2020)","dontUpdate":true,"noteIndex":0},"citationItems":[{"id":329,"uris":["http://zotero.org/users/9364462/items/J64LBWUQ"],"itemData":{"id":329,"type":"article-journal","container-title":"Journal of Human Development and Capabilities","DOI":"10.1080/19452829.2019.1677576","ISSN":"1945-2829, 1945-2837","issue":"1","journalAbbreviation":"Journal of Human Development and Capabilities","language":"en","page":"17-35","source":"DOI.org (Crossref)","title":"Reconceptualizing Educational Capabilities: A Relational Capability Theory for Redressing Inequalities","title-short":"Reconceptualizing Educational Capabilities","volume":"21","author":[{"family":"Dejaeghere","given":"Joan G."}],"issued":{"date-parts":[["2020",1,2]]}}}],"schema":"https://github.com/citation-style-language/schema/raw/master/csl-citation.json"} </w:instrText>
      </w:r>
      <w:r w:rsidR="00BC5825" w:rsidRPr="00B53EFB">
        <w:fldChar w:fldCharType="separate"/>
      </w:r>
      <w:r w:rsidR="00BC5825" w:rsidRPr="00B53EFB">
        <w:rPr>
          <w:noProof/>
        </w:rPr>
        <w:t>Dejaeghere (2020)</w:t>
      </w:r>
      <w:r w:rsidR="00BC5825" w:rsidRPr="00B53EFB">
        <w:fldChar w:fldCharType="end"/>
      </w:r>
      <w:r w:rsidR="00BC5825" w:rsidRPr="00B53EFB">
        <w:t xml:space="preserve"> has noted the ubiquity of social networks among the factors that enhanced educational capabilities within the capabilities framework.</w:t>
      </w:r>
    </w:p>
    <w:p w14:paraId="51372208" w14:textId="444D229E" w:rsidR="00F74E6C" w:rsidRPr="00B53EFB" w:rsidRDefault="00692E80" w:rsidP="007E7DC2">
      <w:pPr>
        <w:spacing w:line="360" w:lineRule="auto"/>
        <w:jc w:val="both"/>
      </w:pPr>
      <w:r w:rsidRPr="00B53EFB">
        <w:t xml:space="preserve">Against the above </w:t>
      </w:r>
      <w:r w:rsidR="00244075" w:rsidRPr="00B53EFB">
        <w:t>backdrop</w:t>
      </w:r>
      <w:r w:rsidRPr="00B53EFB">
        <w:t>, it is not hard t</w:t>
      </w:r>
      <w:r w:rsidR="008E7035" w:rsidRPr="00B53EFB">
        <w:t xml:space="preserve">o discern that, as much as capital forms affect educational attainment, </w:t>
      </w:r>
      <w:r w:rsidR="00080AC1" w:rsidRPr="00B53EFB">
        <w:t>they</w:t>
      </w:r>
      <w:r w:rsidR="008E7035" w:rsidRPr="00B53EFB">
        <w:t xml:space="preserve"> </w:t>
      </w:r>
      <w:r w:rsidR="00BB0018" w:rsidRPr="00B53EFB">
        <w:t xml:space="preserve">determine </w:t>
      </w:r>
      <w:r w:rsidR="00080AC1" w:rsidRPr="00B53EFB">
        <w:t xml:space="preserve">as much </w:t>
      </w:r>
      <w:r w:rsidR="008E7035" w:rsidRPr="00B53EFB">
        <w:t xml:space="preserve">the </w:t>
      </w:r>
      <w:r w:rsidR="00BB0018" w:rsidRPr="00B53EFB">
        <w:t xml:space="preserve">opportunities </w:t>
      </w:r>
      <w:r w:rsidR="008E7035" w:rsidRPr="00B53EFB">
        <w:t>of every individual completing the same degree from the same institution.</w:t>
      </w:r>
    </w:p>
    <w:p w14:paraId="74C80592" w14:textId="5A5F1325" w:rsidR="00111C34" w:rsidRPr="00B53EFB" w:rsidRDefault="00F74E6C" w:rsidP="007E7DC2">
      <w:pPr>
        <w:spacing w:line="360" w:lineRule="auto"/>
        <w:jc w:val="both"/>
      </w:pPr>
      <w:r w:rsidRPr="00B53EFB">
        <w:rPr>
          <w:i/>
          <w:iCs/>
        </w:rPr>
        <w:t>The conversion process</w:t>
      </w:r>
      <w:r w:rsidRPr="00B53EFB">
        <w:t xml:space="preserve">: the </w:t>
      </w:r>
      <w:r w:rsidR="00C82B86" w:rsidRPr="00B53EFB">
        <w:t>conversion</w:t>
      </w:r>
      <w:r w:rsidRPr="00B53EFB">
        <w:t xml:space="preserve"> process </w:t>
      </w:r>
      <w:r w:rsidR="009B1A25" w:rsidRPr="00B53EFB">
        <w:t xml:space="preserve">and factors </w:t>
      </w:r>
      <w:r w:rsidRPr="00B53EFB">
        <w:t xml:space="preserve">for </w:t>
      </w:r>
      <w:r w:rsidR="009B1A25" w:rsidRPr="00B53EFB">
        <w:t>any</w:t>
      </w:r>
      <w:r w:rsidRPr="00B53EFB">
        <w:t xml:space="preserve"> field and society will present some </w:t>
      </w:r>
      <w:r w:rsidR="00654471" w:rsidRPr="00B53EFB">
        <w:t xml:space="preserve">unique </w:t>
      </w:r>
      <w:r w:rsidR="00C82B86" w:rsidRPr="00B53EFB">
        <w:t>characteristics</w:t>
      </w:r>
      <w:r w:rsidRPr="00B53EFB">
        <w:t xml:space="preserve">. That </w:t>
      </w:r>
      <w:r w:rsidR="00C82B86" w:rsidRPr="00B53EFB">
        <w:t xml:space="preserve">notwithstanding, </w:t>
      </w:r>
      <w:r w:rsidR="00C82B86" w:rsidRPr="00B53EFB">
        <w:fldChar w:fldCharType="begin"/>
      </w:r>
      <w:r w:rsidR="00A5271F" w:rsidRPr="00B53EFB">
        <w:instrText xml:space="preserve"> ADDIN ZOTERO_ITEM CSL_CITATION {"citationID":"4dq270YO","properties":{"formattedCitation":"(Sen, 2008)","plainCitation":"(Sen, 2008)","dontUpdate":true,"noteIndex":0},"citationItems":[{"id":81,"uris":["http://zotero.org/users/9364462/items/8AI6ZBJE"],"itemData":{"id":81,"type":"book","collection-title":"Oxford India paperbacks","edition":"13th impr","event-place":"New Delhi","ISBN":"978-0-19-565038-9","language":"eng","number-of-pages":"89","publisher":"Oxford Univ. Press","publisher-place":"New Delhi","source":"K10plus ISBN","title":"Commodities and capabilities","author":[{"family":"Sen","given":"Amartya"}],"issued":{"date-parts":[["2008"]]}}}],"schema":"https://github.com/citation-style-language/schema/raw/master/csl-citation.json"} </w:instrText>
      </w:r>
      <w:r w:rsidR="00C82B86" w:rsidRPr="00B53EFB">
        <w:fldChar w:fldCharType="separate"/>
      </w:r>
      <w:r w:rsidR="00C82B86" w:rsidRPr="00B53EFB">
        <w:rPr>
          <w:noProof/>
        </w:rPr>
        <w:t>Sen (2008)</w:t>
      </w:r>
      <w:r w:rsidR="00C82B86" w:rsidRPr="00B53EFB">
        <w:fldChar w:fldCharType="end"/>
      </w:r>
      <w:r w:rsidR="00C82B86" w:rsidRPr="00B53EFB">
        <w:t xml:space="preserve"> </w:t>
      </w:r>
      <w:r w:rsidR="009B1A25" w:rsidRPr="00B53EFB">
        <w:t xml:space="preserve">proposed personal and environmental factors as contingent for </w:t>
      </w:r>
      <w:r w:rsidR="000E4FE6" w:rsidRPr="00B53EFB">
        <w:t>converting</w:t>
      </w:r>
      <w:r w:rsidR="009B1A25" w:rsidRPr="00B53EFB">
        <w:t xml:space="preserve"> commodities and capital forms. </w:t>
      </w:r>
      <w:r w:rsidR="00063B52" w:rsidRPr="00B53EFB">
        <w:fldChar w:fldCharType="begin"/>
      </w:r>
      <w:r w:rsidR="00A5271F" w:rsidRPr="00B53EFB">
        <w:instrText xml:space="preserve"> ADDIN ZOTERO_ITEM CSL_CITATION {"citationID":"W25Pkyez","properties":{"formattedCitation":"(Nambiar, 2013)","plainCitation":"(Nambiar, 2013)","dontUpdate":true,"noteIndex":0},"citationItems":[{"id":86,"uris":["http://zotero.org/users/9364462/items/LACH4ZLP"],"itemData":{"id":86,"type":"article-journal","abstract":"Sen’s capability approach emphasizes the importance of freedom and choice in leading the life that one values. In the capability approach, a person converts the vector of commodities into functionings. This conversion depends upon personal, social and environmental factors. These conversion factors are important because they constrain the capability achievement of individuals, a matter that is especially important for the poor. Using the case of a credit cooperative in Malaysia, this article seeks to demonstrate the importance of conversion factors and how it is possible to improve the capabilities of the poor.","container-title":"Progress in Development Studies","DOI":"10.1177/1464993413486547","ISSN":"1464-9934, 1477-027X","issue":"3","journalAbbreviation":"Progress in Development Studies","language":"en","page":"221-230","source":"DOI.org (Crossref)","title":"Capabilities, conversion factors and institutions","volume":"13","author":[{"family":"Nambiar","given":"Shankaran"}],"issued":{"date-parts":[["2013",7]]}}}],"schema":"https://github.com/citation-style-language/schema/raw/master/csl-citation.json"} </w:instrText>
      </w:r>
      <w:r w:rsidR="00063B52" w:rsidRPr="00B53EFB">
        <w:fldChar w:fldCharType="separate"/>
      </w:r>
      <w:r w:rsidR="00063B52" w:rsidRPr="00B53EFB">
        <w:rPr>
          <w:noProof/>
        </w:rPr>
        <w:t>Nambiar (2013)</w:t>
      </w:r>
      <w:r w:rsidR="00063B52" w:rsidRPr="00B53EFB">
        <w:fldChar w:fldCharType="end"/>
      </w:r>
      <w:r w:rsidR="00063B52" w:rsidRPr="00B53EFB">
        <w:t xml:space="preserve"> </w:t>
      </w:r>
      <w:r w:rsidR="001462CA" w:rsidRPr="00B53EFB">
        <w:t xml:space="preserve">added </w:t>
      </w:r>
      <w:r w:rsidR="00BF0C3B" w:rsidRPr="00B53EFB">
        <w:t xml:space="preserve">economic factors. </w:t>
      </w:r>
      <w:r w:rsidR="0068238D" w:rsidRPr="00B53EFB">
        <w:t xml:space="preserve">In addition, some of the peculiar restraining factors are cultural </w:t>
      </w:r>
      <w:r w:rsidR="0068238D" w:rsidRPr="00B53EFB">
        <w:lastRenderedPageBreak/>
        <w:t>and colonial in Ghana.</w:t>
      </w:r>
      <w:r w:rsidR="000230BA" w:rsidRPr="00B53EFB">
        <w:t xml:space="preserve"> Israel &amp; Frenkel (2018) </w:t>
      </w:r>
      <w:r w:rsidR="00654471" w:rsidRPr="00B53EFB">
        <w:t>comprehensively list</w:t>
      </w:r>
      <w:r w:rsidR="000230BA" w:rsidRPr="00B53EFB">
        <w:t xml:space="preserve"> conversion factors, including habitus, political milieu, social, economic, and cultural</w:t>
      </w:r>
      <w:r w:rsidR="00654471" w:rsidRPr="00B53EFB">
        <w:t xml:space="preserve"> factors</w:t>
      </w:r>
      <w:r w:rsidR="000230BA" w:rsidRPr="00B53EFB">
        <w:t>.</w:t>
      </w:r>
    </w:p>
    <w:p w14:paraId="4A52898E" w14:textId="0B98596B" w:rsidR="000230BA" w:rsidRPr="00B53EFB" w:rsidRDefault="00654471" w:rsidP="007E7DC2">
      <w:pPr>
        <w:spacing w:line="360" w:lineRule="auto"/>
        <w:jc w:val="both"/>
      </w:pPr>
      <w:r w:rsidRPr="00B53EFB">
        <w:t xml:space="preserve">If I tried to explain with an analogy, Habitus </w:t>
      </w:r>
      <w:r w:rsidR="000230BA" w:rsidRPr="00B53EFB">
        <w:t>represents the mortar that keeps breaking together in a building. The mortar or concrete is a mixture of water</w:t>
      </w:r>
      <w:r w:rsidR="00A27562" w:rsidRPr="00B53EFB">
        <w:t xml:space="preserve"> and cement, among other ingredients, that has the property to come together and even produce a more significant effect of keeping it </w:t>
      </w:r>
      <w:r w:rsidR="000230BA" w:rsidRPr="00B53EFB">
        <w:t xml:space="preserve">strong and making it safe for habitation. Therefore, along all levels of our analyses, some concepts will appear concurrently to show how infectious and potentious they are. </w:t>
      </w:r>
    </w:p>
    <w:p w14:paraId="3CA55D88" w14:textId="77777777" w:rsidR="00111C34" w:rsidRPr="00B53EFB" w:rsidRDefault="00111C34" w:rsidP="007E7DC2">
      <w:pPr>
        <w:spacing w:line="360" w:lineRule="auto"/>
        <w:jc w:val="both"/>
      </w:pPr>
    </w:p>
    <w:p w14:paraId="02DE44DB" w14:textId="2460E804" w:rsidR="00F74E6C" w:rsidRPr="00B53EFB" w:rsidRDefault="00654471" w:rsidP="007E7DC2">
      <w:pPr>
        <w:spacing w:line="360" w:lineRule="auto"/>
        <w:jc w:val="both"/>
      </w:pPr>
      <w:r w:rsidRPr="00B53EFB">
        <w:t xml:space="preserve">Figure 3 </w:t>
      </w:r>
      <w:r w:rsidR="006C5A9E" w:rsidRPr="00B53EFB">
        <w:t>The diagram b</w:t>
      </w:r>
      <w:r w:rsidR="00005F68" w:rsidRPr="00B53EFB">
        <w:t xml:space="preserve">elow is a conceptual representation of the conversion factors. </w:t>
      </w:r>
    </w:p>
    <w:p w14:paraId="7EB1CC33" w14:textId="08642974" w:rsidR="00111C34" w:rsidRPr="00B53EFB" w:rsidRDefault="00C500C3" w:rsidP="007E7DC2">
      <w:pPr>
        <w:spacing w:line="360" w:lineRule="auto"/>
        <w:jc w:val="both"/>
      </w:pPr>
      <w:r w:rsidRPr="00B53EFB">
        <w:rPr>
          <w:noProof/>
        </w:rPr>
        <w:drawing>
          <wp:inline distT="0" distB="0" distL="0" distR="0" wp14:anchorId="0596EB8F" wp14:editId="6EB548D0">
            <wp:extent cx="5760720" cy="4220845"/>
            <wp:effectExtent l="0" t="0" r="5080" b="0"/>
            <wp:docPr id="6596229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2299" name="Picture 1" descr="A diagram of a compan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220845"/>
                    </a:xfrm>
                    <a:prstGeom prst="rect">
                      <a:avLst/>
                    </a:prstGeom>
                  </pic:spPr>
                </pic:pic>
              </a:graphicData>
            </a:graphic>
          </wp:inline>
        </w:drawing>
      </w:r>
    </w:p>
    <w:p w14:paraId="090A9D7A" w14:textId="77777777" w:rsidR="00692E80" w:rsidRPr="00B53EFB" w:rsidRDefault="00692E80" w:rsidP="007E7DC2">
      <w:pPr>
        <w:spacing w:line="360" w:lineRule="auto"/>
        <w:jc w:val="both"/>
      </w:pPr>
    </w:p>
    <w:p w14:paraId="232007B8" w14:textId="77777777" w:rsidR="00BA1A18" w:rsidRPr="00B53EFB" w:rsidRDefault="00BA1A18" w:rsidP="007E7DC2">
      <w:pPr>
        <w:spacing w:line="360" w:lineRule="auto"/>
        <w:jc w:val="both"/>
      </w:pPr>
    </w:p>
    <w:p w14:paraId="0B769CC6" w14:textId="645E04C9" w:rsidR="005B0E0F" w:rsidRPr="00B53EFB" w:rsidRDefault="005B0E0F" w:rsidP="007E7DC2">
      <w:pPr>
        <w:spacing w:line="360" w:lineRule="auto"/>
        <w:jc w:val="both"/>
      </w:pPr>
    </w:p>
    <w:p w14:paraId="52DD71D3" w14:textId="77777777" w:rsidR="00DC6F66" w:rsidRPr="00B53EFB" w:rsidRDefault="00DC6F66" w:rsidP="007E7DC2">
      <w:pPr>
        <w:spacing w:line="360" w:lineRule="auto"/>
        <w:jc w:val="both"/>
      </w:pPr>
    </w:p>
    <w:p w14:paraId="352B4932" w14:textId="77777777" w:rsidR="00421B05" w:rsidRPr="00B53EFB" w:rsidRDefault="00421B05" w:rsidP="007E7DC2">
      <w:pPr>
        <w:spacing w:line="360" w:lineRule="auto"/>
        <w:jc w:val="both"/>
      </w:pPr>
    </w:p>
    <w:p w14:paraId="1ECD1EC8" w14:textId="157C2BDB" w:rsidR="00421B05" w:rsidRPr="00B53EFB" w:rsidRDefault="00421B05" w:rsidP="007E7DC2">
      <w:pPr>
        <w:spacing w:line="360" w:lineRule="auto"/>
        <w:jc w:val="both"/>
      </w:pPr>
    </w:p>
    <w:p w14:paraId="1304B176" w14:textId="77777777" w:rsidR="006C5A9E" w:rsidRPr="00B53EFB" w:rsidRDefault="006C5A9E" w:rsidP="00500ACD">
      <w:pPr>
        <w:rPr>
          <w:lang w:val="en-US"/>
        </w:rPr>
      </w:pPr>
    </w:p>
    <w:p w14:paraId="57003DEB" w14:textId="77777777" w:rsidR="00C500C3" w:rsidRPr="00B53EFB" w:rsidRDefault="00C500C3" w:rsidP="00500ACD">
      <w:pPr>
        <w:rPr>
          <w:b/>
          <w:bCs/>
          <w:lang w:val="en-US"/>
        </w:rPr>
      </w:pPr>
    </w:p>
    <w:p w14:paraId="1F379745" w14:textId="77777777" w:rsidR="00654471" w:rsidRPr="00B53EFB" w:rsidRDefault="00654471" w:rsidP="00500ACD">
      <w:pPr>
        <w:rPr>
          <w:b/>
          <w:bCs/>
          <w:lang w:val="en-US"/>
        </w:rPr>
      </w:pPr>
    </w:p>
    <w:p w14:paraId="177F1B79" w14:textId="5D18993D" w:rsidR="00593C73" w:rsidRPr="00B53EFB" w:rsidRDefault="00616C85" w:rsidP="00501DDE">
      <w:pPr>
        <w:rPr>
          <w:b/>
          <w:bCs/>
          <w:lang w:val="en-US"/>
        </w:rPr>
      </w:pPr>
      <w:r w:rsidRPr="00B53EFB">
        <w:rPr>
          <w:b/>
          <w:bCs/>
          <w:lang w:val="en-US"/>
        </w:rPr>
        <w:lastRenderedPageBreak/>
        <w:t>2.1 General Methodology</w:t>
      </w:r>
    </w:p>
    <w:p w14:paraId="1D623FEB" w14:textId="77777777" w:rsidR="00501DDE" w:rsidRPr="00B53EFB" w:rsidRDefault="00501DDE" w:rsidP="00501DDE">
      <w:pPr>
        <w:rPr>
          <w:b/>
          <w:bCs/>
          <w:lang w:val="en-US"/>
        </w:rPr>
      </w:pPr>
    </w:p>
    <w:p w14:paraId="7A98D73D" w14:textId="56B2CAD1" w:rsidR="007E7DC2" w:rsidRPr="00B53EFB" w:rsidRDefault="007C5765" w:rsidP="007C5765">
      <w:pPr>
        <w:spacing w:line="360" w:lineRule="auto"/>
        <w:jc w:val="both"/>
        <w:rPr>
          <w:lang w:val="en-US"/>
        </w:rPr>
      </w:pPr>
      <w:r w:rsidRPr="00B53EFB">
        <w:rPr>
          <w:lang w:val="en-US"/>
        </w:rPr>
        <w:t>In this dissertation</w:t>
      </w:r>
      <w:r w:rsidR="007E7DC2" w:rsidRPr="00B53EFB">
        <w:rPr>
          <w:lang w:val="en-US"/>
        </w:rPr>
        <w:t>, different but connected studies will</w:t>
      </w:r>
      <w:r w:rsidRPr="00B53EFB">
        <w:rPr>
          <w:lang w:val="en-US"/>
        </w:rPr>
        <w:t xml:space="preserve"> be embarked on. These studies involve different </w:t>
      </w:r>
      <w:r w:rsidR="00AA29E6" w:rsidRPr="00B53EFB">
        <w:rPr>
          <w:lang w:val="en-US"/>
        </w:rPr>
        <w:t>analysis levels and would invariably result</w:t>
      </w:r>
      <w:r w:rsidRPr="00B53EFB">
        <w:rPr>
          <w:lang w:val="en-US"/>
        </w:rPr>
        <w:t xml:space="preserve"> in somewhat different methodological approaches.</w:t>
      </w:r>
    </w:p>
    <w:p w14:paraId="67FCB127" w14:textId="701C19EE" w:rsidR="00FE08ED" w:rsidRPr="00B53EFB" w:rsidRDefault="007C5765" w:rsidP="007C5765">
      <w:pPr>
        <w:spacing w:line="360" w:lineRule="auto"/>
        <w:jc w:val="both"/>
        <w:rPr>
          <w:lang w:val="en-US"/>
        </w:rPr>
      </w:pPr>
      <w:r w:rsidRPr="00B53EFB">
        <w:rPr>
          <w:lang w:val="en-US"/>
        </w:rPr>
        <w:t xml:space="preserve"> That notwithstanding, </w:t>
      </w:r>
      <w:r w:rsidR="00BA20EA" w:rsidRPr="00B53EFB">
        <w:rPr>
          <w:lang w:val="en-US"/>
        </w:rPr>
        <w:t xml:space="preserve">the </w:t>
      </w:r>
      <w:r w:rsidR="00501DDE" w:rsidRPr="00B53EFB">
        <w:rPr>
          <w:lang w:val="en-US"/>
        </w:rPr>
        <w:t xml:space="preserve">study's common denominator is that it is SJ-oriented; therefore, only appropriate deep analysis is preferred to diligently and elaborately unearth the deep structures that shape the concepts </w:t>
      </w:r>
      <w:r w:rsidR="00BA20EA" w:rsidRPr="00B53EFB">
        <w:rPr>
          <w:lang w:val="en-US"/>
        </w:rPr>
        <w:t xml:space="preserve">being dealt with in this study. </w:t>
      </w:r>
      <w:r w:rsidRPr="00B53EFB">
        <w:rPr>
          <w:lang w:val="en-US"/>
        </w:rPr>
        <w:t xml:space="preserve"> </w:t>
      </w:r>
      <w:r w:rsidR="001A5D33" w:rsidRPr="00B53EFB">
        <w:rPr>
          <w:lang w:val="en-US"/>
        </w:rPr>
        <w:t>In the field of SJ</w:t>
      </w:r>
      <w:r w:rsidR="00FE08ED" w:rsidRPr="00B53EFB">
        <w:rPr>
          <w:lang w:val="en-US"/>
        </w:rPr>
        <w:t xml:space="preserve"> </w:t>
      </w:r>
      <w:r w:rsidR="00333D6A" w:rsidRPr="00B53EFB">
        <w:rPr>
          <w:lang w:val="en-US"/>
        </w:rPr>
        <w:t>research,</w:t>
      </w:r>
      <w:r w:rsidR="001A5D33" w:rsidRPr="00B53EFB">
        <w:rPr>
          <w:lang w:val="en-US"/>
        </w:rPr>
        <w:t xml:space="preserve"> the </w:t>
      </w:r>
      <w:r w:rsidR="00F52089" w:rsidRPr="00B53EFB">
        <w:rPr>
          <w:lang w:val="en-US"/>
        </w:rPr>
        <w:t>e</w:t>
      </w:r>
      <w:r w:rsidR="001A5D33" w:rsidRPr="00B53EFB">
        <w:rPr>
          <w:lang w:val="en-US"/>
        </w:rPr>
        <w:t xml:space="preserve">merging methodology that has been employed extensively is the Transformative mixed method </w:t>
      </w:r>
      <w:r w:rsidR="00523B75" w:rsidRPr="00B53EFB">
        <w:rPr>
          <w:lang w:val="en-US"/>
        </w:rPr>
        <w:t>(</w:t>
      </w:r>
      <w:r w:rsidR="002A0092" w:rsidRPr="00B53EFB">
        <w:rPr>
          <w:lang w:val="en-US"/>
        </w:rPr>
        <w:fldChar w:fldCharType="begin"/>
      </w:r>
      <w:r w:rsidR="008A67AF" w:rsidRPr="00B53EFB">
        <w:rPr>
          <w:lang w:val="en-US"/>
        </w:rPr>
        <w:instrText xml:space="preserve"> ADDIN ZOTERO_ITEM CSL_CITATION {"citationID":"fI56jG56","properties":{"formattedCitation":"(Flynn &amp; Waterhouse, 2021; Jackson et al., 2018; Mertens, 2007, 2012)","plainCitation":"(Flynn &amp; Waterhouse, 2021; Jackson et al., 2018; Mertens, 2007, 2012)","dontUpdate":true,"noteIndex":0},"citationItems":[{"id":149,"uris":["http://zotero.org/users/9364462/items/FIKXJZ7Z"],"itemData":{"id":149,"type":"chapter","container-title":"Research Design for the Behavioral Sciences","edition":"1","event-place":"New York, NY","ISBN":"978-0-8261-4384-6","language":"en","note":"DOI: 10.1891/9780826143853.0018","publisher":"Springer Publishing Company","publisher-place":"New York, NY","source":"DOI.org (Crossref)","title":"Mixed Methods Research: Transformative and Multiphase Designs","title-short":"Mixed Methods Research","URL":"http://connect.springerpub.com/lookup/doi/10.1891/9780826143853.0018","editor":[{"family":"Flynn","given":"Stephen V."}],"author":[{"family":"Flynn","given":"Stephen V."},{"family":"Waterhouse","given":"Samantha"}],"accessed":{"date-parts":[["2023",11,29]]},"issued":{"date-parts":[["2021",1]]}}},{"id":147,"uris":["http://zotero.org/users/9364462/items/5W6ARNYG"],"itemData":{"id":147,"type":"article-journal","container-title":"Evaluation and Program Planning","DOI":"10.1016/j.evalprogplan.2017.09.010","ISSN":"01497189","journalAbbreviation":"Evaluation and Program Planning","language":"en","page":"111-119","source":"DOI.org (Crossref)","title":"Using the transformative paradigm to conduct a mixed methods needs assessment of a marginalized community: Methodological lessons and implications","title-short":"Using the transformative paradigm to conduct a mixed methods needs assessment of a marginalized community","volume":"66","author":[{"family":"Jackson","given":"Karen Moran"},{"family":"Pukys","given":"Suzy"},{"family":"Castro","given":"Andrene"},{"family":"Hermosura","given":"Lorna"},{"family":"Mendez","given":"Joanna"},{"family":"Vohra-Gupta","given":"Shetal"},{"family":"Padilla","given":"Yolanda"},{"family":"Morales","given":"Gabriela"}],"issued":{"date-parts":[["2018",2]]}}},{"id":140,"uris":["http://zotero.org/users/9364462/items/WNE88JUE"],"itemData":{"id":140,"type":"article-journal","abstract":"The intersection of mixed methods and social justice has implications for the role of the researcher and choices of specific paradigmatic perspectives. The transformative paradigm with its associated philosophical assumptions provides a framework for addressing inequality and injustice in society using culturally competent, mixed methods strategies. The recognition that realities are constructed and shaped by social, political, cultural, economic, and racial/ethnic values indicates that power and privilege are important determinants of which reality will be privileged in a research context. Methodological inferences based on the underlying assumptions of the transformative paradigm reveal the potential strength of combining qualitative and quantitative methods. A qualitative dimension is needed to gather community perspectives at each stage of the research process, while a quantitative dimension provides the opportunity to demonstrate outcomes that have credibility for community members and scholars. Transformative mixed methodologies provide a mechanism for addressing the complexities of research in culturally complex settings that can provide a basis for social change.","container-title":"Journal of Mixed Methods Research","DOI":"10.1177/1558689807302811","ISSN":"1558-6898, 1558-6901","issue":"3","journalAbbreviation":"Journal of Mixed Methods Research","language":"en","page":"212-225","source":"DOI.org (Crossref)","title":"Transformative Paradigm: Mixed Methods and Social Justice","title-short":"Transformative Paradigm","volume":"1","author":[{"family":"Mertens","given":"Donna M."}],"issued":{"date-parts":[["2007",7]]}}},{"id":146,"uris":["http://zotero.org/users/9364462/items/MC8UTBNI"],"itemData":{"id":146,"type":"article-journal","abstract":"Researchers committed to furthering social justice face many challenges in aligning their values with their research approaches. The transformative paradigm provides a philosophical framework that focuses on ethics in terms of cultural responsiveness, recognizing those dimensions of diversity that are associated with power differences, building trusting relationships, and developing mixed methods that are conducive to social change. Examples of transformative cyclical mixed methods designs are used to illustrate the methodological implications of this paradigm.","container-title":"American Behavioral Scientist","DOI":"10.1177/0002764211433797","ISSN":"0002-7642, 1552-3381","issue":"6","journalAbbreviation":"American Behavioral Scientist","language":"en","page":"802-813","source":"DOI.org (Crossref)","title":"Transformative Mixed Methods: Addressing Inequities","title-short":"Transformative Mixed Methods","volume":"56","author":[{"family":"Mertens","given":"Donna M."}],"issued":{"date-parts":[["2012",6]]}}}],"schema":"https://github.com/citation-style-language/schema/raw/master/csl-citation.json"} </w:instrText>
      </w:r>
      <w:r w:rsidR="002A0092" w:rsidRPr="00B53EFB">
        <w:rPr>
          <w:lang w:val="en-US"/>
        </w:rPr>
        <w:fldChar w:fldCharType="separate"/>
      </w:r>
      <w:r w:rsidR="00127D7E" w:rsidRPr="00B53EFB">
        <w:rPr>
          <w:noProof/>
          <w:lang w:val="en-US"/>
        </w:rPr>
        <w:t>(Bourdieu et al., 2000b)</w:t>
      </w:r>
      <w:r w:rsidR="002A0092" w:rsidRPr="00B53EFB">
        <w:rPr>
          <w:lang w:val="en-US"/>
        </w:rPr>
        <w:fldChar w:fldCharType="end"/>
      </w:r>
      <w:r w:rsidR="00523B75" w:rsidRPr="00B53EFB">
        <w:rPr>
          <w:lang w:val="en-US"/>
        </w:rPr>
        <w:t xml:space="preserve">. This method has been so appealing </w:t>
      </w:r>
      <w:r w:rsidR="00501DDE" w:rsidRPr="00B53EFB">
        <w:rPr>
          <w:lang w:val="en-US"/>
        </w:rPr>
        <w:t>because</w:t>
      </w:r>
      <w:r w:rsidR="00523B75" w:rsidRPr="00B53EFB">
        <w:rPr>
          <w:lang w:val="en-US"/>
        </w:rPr>
        <w:t xml:space="preserve"> it provides a cogent philosophical and pragmatic framework that </w:t>
      </w:r>
      <w:r w:rsidR="00501DDE" w:rsidRPr="00B53EFB">
        <w:rPr>
          <w:lang w:val="en-US"/>
        </w:rPr>
        <w:t>lends</w:t>
      </w:r>
      <w:r w:rsidR="00523B75" w:rsidRPr="00B53EFB">
        <w:rPr>
          <w:lang w:val="en-US"/>
        </w:rPr>
        <w:t xml:space="preserve"> it </w:t>
      </w:r>
      <w:r w:rsidR="00F52089" w:rsidRPr="00B53EFB">
        <w:rPr>
          <w:lang w:val="en-US"/>
        </w:rPr>
        <w:t>its</w:t>
      </w:r>
      <w:r w:rsidR="00F61E16" w:rsidRPr="00B53EFB">
        <w:rPr>
          <w:lang w:val="en-US"/>
        </w:rPr>
        <w:t xml:space="preserve"> </w:t>
      </w:r>
      <w:r w:rsidR="00523B75" w:rsidRPr="00B53EFB">
        <w:rPr>
          <w:lang w:val="en-US"/>
        </w:rPr>
        <w:t xml:space="preserve">suitability to deal with social injustices and SJ matters </w:t>
      </w:r>
      <w:r w:rsidR="00523B75" w:rsidRPr="00B53EFB">
        <w:rPr>
          <w:lang w:val="en-US"/>
        </w:rPr>
        <w:fldChar w:fldCharType="begin"/>
      </w:r>
      <w:r w:rsidR="00523B75" w:rsidRPr="00B53EFB">
        <w:rPr>
          <w:lang w:val="en-US"/>
        </w:rPr>
        <w:instrText xml:space="preserve"> ADDIN ZOTERO_ITEM CSL_CITATION {"citationID":"gduzkp4K","properties":{"formattedCitation":"(Mertens, 2007)","plainCitation":"(Mertens, 2007)","noteIndex":0},"citationItems":[{"id":140,"uris":["http://zotero.org/users/9364462/items/WNE88JUE"],"itemData":{"id":140,"type":"article-journal","abstract":"The intersection of mixed methods and social justice has implications for the role of the researcher and choices of specific paradigmatic perspectives. The transformative paradigm with its associated philosophical assumptions provides a framework for addressing inequality and injustice in society using culturally competent, mixed methods strategies. The recognition that realities are constructed and shaped by social, political, cultural, economic, and racial/ethnic values indicates that power and privilege are important determinants of which reality will be privileged in a research context. Methodological inferences based on the underlying assumptions of the transformative paradigm reveal the potential strength of combining qualitative and quantitative methods. A qualitative dimension is needed to gather community perspectives at each stage of the research process, while a quantitative dimension provides the opportunity to demonstrate outcomes that have credibility for community members and scholars. Transformative mixed methodologies provide a mechanism for addressing the complexities of research in culturally complex settings that can provide a basis for social change.","container-title":"Journal of Mixed Methods Research","DOI":"10.1177/1558689807302811","ISSN":"1558-6898, 1558-6901","issue":"3","journalAbbreviation":"Journal of Mixed Methods Research","language":"en","page":"212-225","source":"DOI.org (Crossref)","title":"Transformative Paradigm: Mixed Methods and Social Justice","title-short":"Transformative Paradigm","volume":"1","author":[{"family":"Mertens","given":"Donna M."}],"issued":{"date-parts":[["2007",7]]}}}],"schema":"https://github.com/citation-style-language/schema/raw/master/csl-citation.json"} </w:instrText>
      </w:r>
      <w:r w:rsidR="00523B75" w:rsidRPr="00B53EFB">
        <w:rPr>
          <w:lang w:val="en-US"/>
        </w:rPr>
        <w:fldChar w:fldCharType="separate"/>
      </w:r>
      <w:r w:rsidR="00523B75" w:rsidRPr="00B53EFB">
        <w:rPr>
          <w:noProof/>
          <w:lang w:val="en-US"/>
        </w:rPr>
        <w:t>(Mertens, 2007)</w:t>
      </w:r>
      <w:r w:rsidR="00523B75" w:rsidRPr="00B53EFB">
        <w:rPr>
          <w:lang w:val="en-US"/>
        </w:rPr>
        <w:fldChar w:fldCharType="end"/>
      </w:r>
      <w:r w:rsidR="00523B75" w:rsidRPr="00B53EFB">
        <w:rPr>
          <w:lang w:val="en-US"/>
        </w:rPr>
        <w:t>.</w:t>
      </w:r>
    </w:p>
    <w:p w14:paraId="7C1BC3F9" w14:textId="1021E921" w:rsidR="006F48E0" w:rsidRPr="00B53EFB" w:rsidRDefault="002E6105" w:rsidP="007C5765">
      <w:pPr>
        <w:spacing w:line="360" w:lineRule="auto"/>
        <w:jc w:val="both"/>
        <w:rPr>
          <w:lang w:val="en-US"/>
        </w:rPr>
      </w:pPr>
      <w:r w:rsidRPr="00B53EFB">
        <w:rPr>
          <w:lang w:val="en-US"/>
        </w:rPr>
        <w:t>This dissertation</w:t>
      </w:r>
      <w:r w:rsidR="0063444A" w:rsidRPr="00B53EFB">
        <w:rPr>
          <w:lang w:val="en-US"/>
        </w:rPr>
        <w:t>, borne out of a commitment to SJ,</w:t>
      </w:r>
      <w:r w:rsidRPr="00B53EFB">
        <w:rPr>
          <w:lang w:val="en-US"/>
        </w:rPr>
        <w:t xml:space="preserve"> </w:t>
      </w:r>
      <w:r w:rsidR="00501DDE" w:rsidRPr="00B53EFB">
        <w:rPr>
          <w:lang w:val="en-US"/>
        </w:rPr>
        <w:t>aims not only to paint</w:t>
      </w:r>
      <w:r w:rsidRPr="00B53EFB">
        <w:rPr>
          <w:lang w:val="en-US"/>
        </w:rPr>
        <w:t xml:space="preserve"> an image of inequities in the Ghanaian HE space but to engage in a course to bring awareness to the plight of the people and what measures of advocation can be used to improve </w:t>
      </w:r>
      <w:r w:rsidR="00501DDE" w:rsidRPr="00B53EFB">
        <w:rPr>
          <w:lang w:val="en-US"/>
        </w:rPr>
        <w:t>their conditions</w:t>
      </w:r>
      <w:r w:rsidRPr="00B53EFB">
        <w:rPr>
          <w:lang w:val="en-US"/>
        </w:rPr>
        <w:t>. Against th</w:t>
      </w:r>
      <w:r w:rsidR="00F61E16" w:rsidRPr="00B53EFB">
        <w:rPr>
          <w:lang w:val="en-US"/>
        </w:rPr>
        <w:t>is</w:t>
      </w:r>
      <w:r w:rsidRPr="00B53EFB">
        <w:rPr>
          <w:lang w:val="en-US"/>
        </w:rPr>
        <w:t xml:space="preserve"> backdrop, the Transformative Mix </w:t>
      </w:r>
      <w:r w:rsidR="0063444A" w:rsidRPr="00B53EFB">
        <w:rPr>
          <w:lang w:val="en-US"/>
        </w:rPr>
        <w:t>Method</w:t>
      </w:r>
      <w:r w:rsidRPr="00B53EFB">
        <w:rPr>
          <w:lang w:val="en-US"/>
        </w:rPr>
        <w:t xml:space="preserve"> </w:t>
      </w:r>
      <w:r w:rsidR="00501DDE" w:rsidRPr="00B53EFB">
        <w:rPr>
          <w:lang w:val="en-US"/>
        </w:rPr>
        <w:t>is</w:t>
      </w:r>
      <w:r w:rsidRPr="00B53EFB">
        <w:rPr>
          <w:lang w:val="en-US"/>
        </w:rPr>
        <w:t xml:space="preserve"> a good model. This method is suitable for its philosophy of putting at the center</w:t>
      </w:r>
      <w:r w:rsidR="00501DDE" w:rsidRPr="00B53EFB">
        <w:rPr>
          <w:lang w:val="en-US"/>
        </w:rPr>
        <w:t>,</w:t>
      </w:r>
      <w:r w:rsidRPr="00B53EFB">
        <w:rPr>
          <w:lang w:val="en-US"/>
        </w:rPr>
        <w:t xml:space="preserve"> </w:t>
      </w:r>
      <w:r w:rsidR="00501DDE" w:rsidRPr="00B53EFB">
        <w:rPr>
          <w:lang w:val="en-US"/>
        </w:rPr>
        <w:t>exploring</w:t>
      </w:r>
      <w:r w:rsidRPr="00B53EFB">
        <w:rPr>
          <w:lang w:val="en-US"/>
        </w:rPr>
        <w:t xml:space="preserve"> the experiences of deprived communities and </w:t>
      </w:r>
      <w:r w:rsidR="00501DDE" w:rsidRPr="00B53EFB">
        <w:rPr>
          <w:lang w:val="en-US"/>
        </w:rPr>
        <w:t>societies</w:t>
      </w:r>
      <w:r w:rsidRPr="00B53EFB">
        <w:rPr>
          <w:lang w:val="en-US"/>
        </w:rPr>
        <w:fldChar w:fldCharType="begin"/>
      </w:r>
      <w:r w:rsidRPr="00B53EFB">
        <w:rPr>
          <w:lang w:val="en-US"/>
        </w:rPr>
        <w:instrText xml:space="preserve"> ADDIN ZOTERO_ITEM CSL_CITATION {"citationID":"kkUX2Wjy","properties":{"formattedCitation":"(Jackson et al., 2018)","plainCitation":"(Jackson et al., 2018)","noteIndex":0},"citationItems":[{"id":147,"uris":["http://zotero.org/users/9364462/items/5W6ARNYG"],"itemData":{"id":147,"type":"article-journal","container-title":"Evaluation and Program Planning","DOI":"10.1016/j.evalprogplan.2017.09.010","ISSN":"01497189","journalAbbreviation":"Evaluation and Program Planning","language":"en","page":"111-119","source":"DOI.org (Crossref)","title":"Using the transformative paradigm to conduct a mixed methods needs assessment of a marginalized community: Methodological lessons and implications","title-short":"Using the transformative paradigm to conduct a mixed methods needs assessment of a marginalized community","volume":"66","author":[{"family":"Jackson","given":"Karen Moran"},{"family":"Pukys","given":"Suzy"},{"family":"Castro","given":"Andrene"},{"family":"Hermosura","given":"Lorna"},{"family":"Mendez","given":"Joanna"},{"family":"Vohra-Gupta","given":"Shetal"},{"family":"Padilla","given":"Yolanda"},{"family":"Morales","given":"Gabriela"}],"issued":{"date-parts":[["2018",2]]}}}],"schema":"https://github.com/citation-style-language/schema/raw/master/csl-citation.json"} </w:instrText>
      </w:r>
      <w:r w:rsidRPr="00B53EFB">
        <w:rPr>
          <w:lang w:val="en-US"/>
        </w:rPr>
        <w:fldChar w:fldCharType="separate"/>
      </w:r>
      <w:r w:rsidRPr="00B53EFB">
        <w:rPr>
          <w:noProof/>
          <w:lang w:val="en-US"/>
        </w:rPr>
        <w:t>(Jackson et al., 2018)</w:t>
      </w:r>
      <w:r w:rsidRPr="00B53EFB">
        <w:rPr>
          <w:lang w:val="en-US"/>
        </w:rPr>
        <w:fldChar w:fldCharType="end"/>
      </w:r>
      <w:r w:rsidRPr="00B53EFB">
        <w:rPr>
          <w:lang w:val="en-US"/>
        </w:rPr>
        <w:t xml:space="preserve">. Additionally, this method allows for the adoption of both quantitative </w:t>
      </w:r>
      <w:r w:rsidR="00F52089" w:rsidRPr="00B53EFB">
        <w:rPr>
          <w:lang w:val="en-US"/>
        </w:rPr>
        <w:t xml:space="preserve">and qualitative </w:t>
      </w:r>
      <w:r w:rsidR="006F48E0" w:rsidRPr="00B53EFB">
        <w:rPr>
          <w:lang w:val="en-US"/>
        </w:rPr>
        <w:t xml:space="preserve">approaches and </w:t>
      </w:r>
      <w:r w:rsidR="0063444A" w:rsidRPr="00B53EFB">
        <w:rPr>
          <w:lang w:val="en-US"/>
        </w:rPr>
        <w:t xml:space="preserve">is </w:t>
      </w:r>
      <w:r w:rsidR="006F48E0" w:rsidRPr="00B53EFB">
        <w:rPr>
          <w:lang w:val="en-US"/>
        </w:rPr>
        <w:t xml:space="preserve">adaptable </w:t>
      </w:r>
      <w:r w:rsidR="00034E33" w:rsidRPr="00B53EFB">
        <w:rPr>
          <w:lang w:val="en-US"/>
        </w:rPr>
        <w:t xml:space="preserve">to </w:t>
      </w:r>
      <w:r w:rsidR="006F48E0" w:rsidRPr="00B53EFB">
        <w:rPr>
          <w:lang w:val="en-US"/>
        </w:rPr>
        <w:t xml:space="preserve">different studies in a single work </w:t>
      </w:r>
      <w:r w:rsidR="006F48E0" w:rsidRPr="00B53EFB">
        <w:rPr>
          <w:lang w:val="en-US"/>
        </w:rPr>
        <w:fldChar w:fldCharType="begin"/>
      </w:r>
      <w:r w:rsidR="006F48E0" w:rsidRPr="00B53EFB">
        <w:rPr>
          <w:lang w:val="en-US"/>
        </w:rPr>
        <w:instrText xml:space="preserve"> ADDIN ZOTERO_ITEM CSL_CITATION {"citationID":"ad6vUxs6","properties":{"formattedCitation":"(Flynn &amp; Waterhouse, 2021)","plainCitation":"(Flynn &amp; Waterhouse, 2021)","noteIndex":0},"citationItems":[{"id":149,"uris":["http://zotero.org/users/9364462/items/FIKXJZ7Z"],"itemData":{"id":149,"type":"chapter","container-title":"Research Design for the Behavioral Sciences","edition":"1","event-place":"New York, NY","ISBN":"978-0-8261-4384-6","language":"en","note":"DOI: 10.1891/9780826143853.0018","publisher":"Springer Publishing Company","publisher-place":"New York, NY","source":"DOI.org (Crossref)","title":"Mixed Methods Research: Transformative and Multiphase Designs","title-short":"Mixed Methods Research","URL":"http://connect.springerpub.com/lookup/doi/10.1891/9780826143853.0018","editor":[{"family":"Flynn","given":"Stephen V."}],"author":[{"family":"Flynn","given":"Stephen V."},{"family":"Waterhouse","given":"Samantha"}],"accessed":{"date-parts":[["2023",11,29]]},"issued":{"date-parts":[["2021",1]]}}}],"schema":"https://github.com/citation-style-language/schema/raw/master/csl-citation.json"} </w:instrText>
      </w:r>
      <w:r w:rsidR="006F48E0" w:rsidRPr="00B53EFB">
        <w:rPr>
          <w:lang w:val="en-US"/>
        </w:rPr>
        <w:fldChar w:fldCharType="separate"/>
      </w:r>
      <w:r w:rsidR="006F48E0" w:rsidRPr="00B53EFB">
        <w:rPr>
          <w:noProof/>
          <w:lang w:val="en-US"/>
        </w:rPr>
        <w:t>(Flynn &amp; Waterhouse, 2021)</w:t>
      </w:r>
      <w:r w:rsidR="006F48E0" w:rsidRPr="00B53EFB">
        <w:rPr>
          <w:lang w:val="en-US"/>
        </w:rPr>
        <w:fldChar w:fldCharType="end"/>
      </w:r>
      <w:r w:rsidR="006F48E0" w:rsidRPr="00B53EFB">
        <w:rPr>
          <w:lang w:val="en-US"/>
        </w:rPr>
        <w:t>.</w:t>
      </w:r>
    </w:p>
    <w:p w14:paraId="543F924E" w14:textId="136FF66A" w:rsidR="00737B68" w:rsidRPr="00B53EFB" w:rsidRDefault="006F48E0" w:rsidP="007C5765">
      <w:pPr>
        <w:spacing w:line="360" w:lineRule="auto"/>
        <w:jc w:val="both"/>
        <w:rPr>
          <w:lang w:val="en-US"/>
        </w:rPr>
      </w:pPr>
      <w:r w:rsidRPr="00B53EFB">
        <w:rPr>
          <w:lang w:val="en-US"/>
        </w:rPr>
        <w:t xml:space="preserve">The current dissertation involves three </w:t>
      </w:r>
      <w:r w:rsidR="00501DDE" w:rsidRPr="00B53EFB">
        <w:rPr>
          <w:lang w:val="en-US"/>
        </w:rPr>
        <w:t>studies,</w:t>
      </w:r>
      <w:r w:rsidR="003D6CA4" w:rsidRPr="00B53EFB">
        <w:rPr>
          <w:lang w:val="en-US"/>
        </w:rPr>
        <w:t xml:space="preserve"> constituting a rationale for employing a transformative design. Furthermore, it is the argument of this current study that marginalized students </w:t>
      </w:r>
      <w:r w:rsidR="0063444A" w:rsidRPr="00B53EFB">
        <w:rPr>
          <w:lang w:val="en-US"/>
        </w:rPr>
        <w:t>end up being</w:t>
      </w:r>
      <w:r w:rsidR="003D6CA4" w:rsidRPr="00B53EFB">
        <w:rPr>
          <w:lang w:val="en-US"/>
        </w:rPr>
        <w:t xml:space="preserve"> marginalized in the HE systems. Consequently, the study </w:t>
      </w:r>
      <w:r w:rsidR="00501DDE" w:rsidRPr="00B53EFB">
        <w:rPr>
          <w:lang w:val="en-US"/>
        </w:rPr>
        <w:t>explores</w:t>
      </w:r>
      <w:r w:rsidR="003D6CA4" w:rsidRPr="00B53EFB">
        <w:rPr>
          <w:lang w:val="en-US"/>
        </w:rPr>
        <w:t xml:space="preserve"> how national policies have been instrumental and how university structures</w:t>
      </w:r>
      <w:r w:rsidR="00501DDE" w:rsidRPr="00B53EFB">
        <w:rPr>
          <w:lang w:val="en-US"/>
        </w:rPr>
        <w:t>, even those committed to the course SJ,</w:t>
      </w:r>
      <w:r w:rsidR="003D6CA4" w:rsidRPr="00B53EFB">
        <w:rPr>
          <w:lang w:val="en-US"/>
        </w:rPr>
        <w:t xml:space="preserve"> reflect the inequalities in </w:t>
      </w:r>
      <w:r w:rsidR="000034E0" w:rsidRPr="00B53EFB">
        <w:rPr>
          <w:lang w:val="en-US"/>
        </w:rPr>
        <w:t>contemporary</w:t>
      </w:r>
      <w:r w:rsidR="003D6CA4" w:rsidRPr="00B53EFB">
        <w:rPr>
          <w:lang w:val="en-US"/>
        </w:rPr>
        <w:t xml:space="preserve"> policy decisions. </w:t>
      </w:r>
      <w:r w:rsidR="000034E0" w:rsidRPr="00B53EFB">
        <w:rPr>
          <w:lang w:val="en-US"/>
        </w:rPr>
        <w:t>Finally</w:t>
      </w:r>
      <w:r w:rsidR="003D6CA4" w:rsidRPr="00B53EFB">
        <w:rPr>
          <w:lang w:val="en-US"/>
        </w:rPr>
        <w:t xml:space="preserve">, this study would ascertain </w:t>
      </w:r>
      <w:r w:rsidR="00501DDE" w:rsidRPr="00B53EFB">
        <w:rPr>
          <w:lang w:val="en-US"/>
        </w:rPr>
        <w:t>students' experiences</w:t>
      </w:r>
      <w:r w:rsidR="003D6CA4" w:rsidRPr="00B53EFB">
        <w:rPr>
          <w:lang w:val="en-US"/>
        </w:rPr>
        <w:t xml:space="preserve"> from </w:t>
      </w:r>
      <w:r w:rsidR="000034E0" w:rsidRPr="00B53EFB">
        <w:rPr>
          <w:lang w:val="en-US"/>
        </w:rPr>
        <w:t xml:space="preserve">relatively neglected areas </w:t>
      </w:r>
      <w:r w:rsidR="00066105" w:rsidRPr="00B53EFB">
        <w:rPr>
          <w:lang w:val="en-US"/>
        </w:rPr>
        <w:t xml:space="preserve">and rural communities about their experiences of SJ support systems at the national and institutional levels. Therefore, the transformative method, </w:t>
      </w:r>
      <w:r w:rsidR="00501DDE" w:rsidRPr="00B53EFB">
        <w:rPr>
          <w:lang w:val="en-US"/>
        </w:rPr>
        <w:t>an oriented method,</w:t>
      </w:r>
      <w:r w:rsidR="00066105" w:rsidRPr="00B53EFB">
        <w:rPr>
          <w:lang w:val="en-US"/>
        </w:rPr>
        <w:t xml:space="preserve"> is well suited for these purposes.</w:t>
      </w:r>
    </w:p>
    <w:p w14:paraId="4085A05C" w14:textId="3E776233" w:rsidR="009B624A" w:rsidRPr="00B53EFB" w:rsidRDefault="00762CE0" w:rsidP="007C5765">
      <w:pPr>
        <w:spacing w:line="360" w:lineRule="auto"/>
        <w:jc w:val="both"/>
        <w:rPr>
          <w:lang w:val="en-US"/>
        </w:rPr>
      </w:pPr>
      <w:r w:rsidRPr="00B53EFB">
        <w:rPr>
          <w:lang w:val="en-US"/>
        </w:rPr>
        <w:t xml:space="preserve">In </w:t>
      </w:r>
      <w:r w:rsidR="00501DDE" w:rsidRPr="00B53EFB">
        <w:rPr>
          <w:lang w:val="en-US"/>
        </w:rPr>
        <w:t>chapter 2 of this dissertation, document analysis will</w:t>
      </w:r>
      <w:r w:rsidRPr="00B53EFB">
        <w:rPr>
          <w:lang w:val="en-US"/>
        </w:rPr>
        <w:t xml:space="preserve"> examine policy decisions on enhancing equality and equity in the Ghanaian HE landscape. More specifically, special attention would be paid to how they </w:t>
      </w:r>
      <w:r w:rsidR="00501DDE" w:rsidRPr="00B53EFB">
        <w:rPr>
          <w:lang w:val="en-US"/>
        </w:rPr>
        <w:t xml:space="preserve">have improved or disenfranchised people from the marginalized strata of </w:t>
      </w:r>
      <w:r w:rsidRPr="00B53EFB">
        <w:rPr>
          <w:lang w:val="en-US"/>
        </w:rPr>
        <w:t xml:space="preserve">Ghanaian society. </w:t>
      </w:r>
      <w:r w:rsidR="00E86AD5" w:rsidRPr="00B53EFB">
        <w:rPr>
          <w:lang w:val="en-US"/>
        </w:rPr>
        <w:t xml:space="preserve">The notion of government </w:t>
      </w:r>
      <w:r w:rsidR="00126BAF" w:rsidRPr="00B53EFB">
        <w:rPr>
          <w:lang w:val="en-US"/>
        </w:rPr>
        <w:t xml:space="preserve">policy </w:t>
      </w:r>
      <w:r w:rsidR="00E86AD5" w:rsidRPr="00B53EFB">
        <w:rPr>
          <w:lang w:val="en-US"/>
        </w:rPr>
        <w:t xml:space="preserve">influence on HE reform is not a novel issue </w:t>
      </w:r>
      <w:r w:rsidR="00E86AD5" w:rsidRPr="00B53EFB">
        <w:rPr>
          <w:lang w:val="en-US"/>
        </w:rPr>
        <w:fldChar w:fldCharType="begin"/>
      </w:r>
      <w:r w:rsidR="00E86AD5" w:rsidRPr="00B53EFB">
        <w:rPr>
          <w:lang w:val="en-US"/>
        </w:rPr>
        <w:instrText xml:space="preserve"> ADDIN ZOTERO_ITEM CSL_CITATION {"citationID":"0W4QRKmh","properties":{"formattedCitation":"(Lane, 1983)","plainCitation":"(Lane, 1983)","noteIndex":0},"citationItems":[{"id":281,"uris":["http://zotero.org/users/9364462/items/HMPMAQDG"],"itemData":{"id":281,"type":"article-journal","abstract":"[The turbulence which occurred in higher education institutions in the 1960s and 1970s led to considerable interest in examining the processes involved in higher education reform. The most comprehensive attempt at planned change in higher education was made in Sweden. This article analyses the decision-making and the policy-implementation processes in Swedish higher education as a way of illuminating the more general problem of understanding the nature of the processes involved in higher education reform. The article concludes that the data do not fit the standard models of public choice nor do they confirm prevailing notions about policy failure.]","archive":"JSTOR","container-title":"Higher Education","ISSN":"00181560, 1573174X","issue":"5","note":"publisher: Springer","page":"519-565","title":"Higher Education: Public Policy-Making and Implementation","volume":"12","author":[{"family":"Lane","given":"Jan-Erik"}],"issued":{"date-parts":[["1983"]]}}}],"schema":"https://github.com/citation-style-language/schema/raw/master/csl-citation.json"} </w:instrText>
      </w:r>
      <w:r w:rsidR="00E86AD5" w:rsidRPr="00B53EFB">
        <w:rPr>
          <w:lang w:val="en-US"/>
        </w:rPr>
        <w:fldChar w:fldCharType="separate"/>
      </w:r>
      <w:r w:rsidR="00E86AD5" w:rsidRPr="00B53EFB">
        <w:rPr>
          <w:noProof/>
          <w:lang w:val="en-US"/>
        </w:rPr>
        <w:t>(Lane, 1983)</w:t>
      </w:r>
      <w:r w:rsidR="00E86AD5" w:rsidRPr="00B53EFB">
        <w:rPr>
          <w:lang w:val="en-US"/>
        </w:rPr>
        <w:fldChar w:fldCharType="end"/>
      </w:r>
      <w:r w:rsidR="00E86AD5" w:rsidRPr="00B53EFB">
        <w:rPr>
          <w:lang w:val="en-US"/>
        </w:rPr>
        <w:t xml:space="preserve">. </w:t>
      </w:r>
      <w:r w:rsidRPr="00B53EFB">
        <w:rPr>
          <w:lang w:val="en-US"/>
        </w:rPr>
        <w:t xml:space="preserve">Also, interviews of key government institutions in charge of policy enactment for HE and the key stakeholders would be </w:t>
      </w:r>
      <w:r w:rsidR="00501DDE" w:rsidRPr="00B53EFB">
        <w:rPr>
          <w:lang w:val="en-US"/>
        </w:rPr>
        <w:t>conducted</w:t>
      </w:r>
      <w:r w:rsidRPr="00B53EFB">
        <w:rPr>
          <w:lang w:val="en-US"/>
        </w:rPr>
        <w:t xml:space="preserve">. Some of the institutions </w:t>
      </w:r>
      <w:r w:rsidR="00501DDE" w:rsidRPr="00B53EFB">
        <w:rPr>
          <w:lang w:val="en-US"/>
        </w:rPr>
        <w:t>include</w:t>
      </w:r>
      <w:r w:rsidR="00C22C5E" w:rsidRPr="00B53EFB">
        <w:rPr>
          <w:lang w:val="en-US"/>
        </w:rPr>
        <w:t xml:space="preserve"> but </w:t>
      </w:r>
      <w:r w:rsidR="00501DDE" w:rsidRPr="00B53EFB">
        <w:rPr>
          <w:lang w:val="en-US"/>
        </w:rPr>
        <w:t xml:space="preserve">are </w:t>
      </w:r>
      <w:r w:rsidR="00C22C5E" w:rsidRPr="00B53EFB">
        <w:rPr>
          <w:lang w:val="en-US"/>
        </w:rPr>
        <w:t xml:space="preserve">not </w:t>
      </w:r>
      <w:r w:rsidR="00C22C5E" w:rsidRPr="00B53EFB">
        <w:rPr>
          <w:lang w:val="en-US"/>
        </w:rPr>
        <w:lastRenderedPageBreak/>
        <w:t>limited to the</w:t>
      </w:r>
      <w:r w:rsidRPr="00B53EFB">
        <w:rPr>
          <w:lang w:val="en-US"/>
        </w:rPr>
        <w:t xml:space="preserve"> </w:t>
      </w:r>
      <w:r w:rsidR="00E45903" w:rsidRPr="00B53EFB">
        <w:rPr>
          <w:lang w:val="en-US"/>
        </w:rPr>
        <w:t>Ghana Tertiary Education Commission (GTEC</w:t>
      </w:r>
      <w:r w:rsidR="00A0411C" w:rsidRPr="00B53EFB">
        <w:rPr>
          <w:lang w:val="en-US"/>
        </w:rPr>
        <w:t>), the</w:t>
      </w:r>
      <w:r w:rsidR="00C22C5E" w:rsidRPr="00B53EFB">
        <w:rPr>
          <w:lang w:val="en-US"/>
        </w:rPr>
        <w:t xml:space="preserve"> </w:t>
      </w:r>
      <w:r w:rsidR="005F6F13" w:rsidRPr="00B53EFB">
        <w:rPr>
          <w:lang w:val="en-US"/>
        </w:rPr>
        <w:t xml:space="preserve">National Teaching Council (NTC), </w:t>
      </w:r>
      <w:r w:rsidR="00C22C5E" w:rsidRPr="00B53EFB">
        <w:rPr>
          <w:lang w:val="en-US"/>
        </w:rPr>
        <w:t xml:space="preserve">the </w:t>
      </w:r>
      <w:r w:rsidR="005F6F13" w:rsidRPr="00B53EFB">
        <w:rPr>
          <w:lang w:val="en-US"/>
        </w:rPr>
        <w:t>National Commission on Technical and Vocational Education</w:t>
      </w:r>
      <w:r w:rsidR="002F1581" w:rsidRPr="00B53EFB">
        <w:t xml:space="preserve"> </w:t>
      </w:r>
      <w:r w:rsidR="002F1581" w:rsidRPr="00B53EFB">
        <w:rPr>
          <w:lang w:val="en-US"/>
        </w:rPr>
        <w:t xml:space="preserve">and </w:t>
      </w:r>
      <w:r w:rsidR="0084538E" w:rsidRPr="00B53EFB">
        <w:rPr>
          <w:lang w:val="en-US"/>
        </w:rPr>
        <w:t>T</w:t>
      </w:r>
      <w:r w:rsidR="002F1581" w:rsidRPr="00B53EFB">
        <w:rPr>
          <w:lang w:val="en-US"/>
        </w:rPr>
        <w:t>raining</w:t>
      </w:r>
      <w:r w:rsidR="0084538E" w:rsidRPr="00B53EFB">
        <w:rPr>
          <w:lang w:val="en-US"/>
        </w:rPr>
        <w:t xml:space="preserve"> (</w:t>
      </w:r>
      <w:r w:rsidR="00C22C5E" w:rsidRPr="00B53EFB">
        <w:rPr>
          <w:lang w:val="en-US"/>
        </w:rPr>
        <w:t>NCTVET</w:t>
      </w:r>
      <w:r w:rsidR="0084538E" w:rsidRPr="00B53EFB">
        <w:rPr>
          <w:lang w:val="en-US"/>
        </w:rPr>
        <w:t>)</w:t>
      </w:r>
      <w:r w:rsidR="002F1581" w:rsidRPr="00B53EFB">
        <w:rPr>
          <w:lang w:val="en-US"/>
        </w:rPr>
        <w:t>, the National Inspectorate Authority</w:t>
      </w:r>
      <w:r w:rsidR="00C22C5E" w:rsidRPr="00B53EFB">
        <w:rPr>
          <w:lang w:val="en-US"/>
        </w:rPr>
        <w:t xml:space="preserve"> (NIA)</w:t>
      </w:r>
      <w:r w:rsidR="002F1581" w:rsidRPr="00B53EFB">
        <w:rPr>
          <w:lang w:val="en-US"/>
        </w:rPr>
        <w:t xml:space="preserve">, the National Council for </w:t>
      </w:r>
      <w:r w:rsidR="00501DDE" w:rsidRPr="00B53EFB">
        <w:rPr>
          <w:lang w:val="en-US"/>
        </w:rPr>
        <w:t>Curriculum</w:t>
      </w:r>
      <w:r w:rsidR="002F1581" w:rsidRPr="00B53EFB">
        <w:rPr>
          <w:lang w:val="en-US"/>
        </w:rPr>
        <w:t xml:space="preserve"> and </w:t>
      </w:r>
      <w:r w:rsidR="00C22C5E" w:rsidRPr="00B53EFB">
        <w:rPr>
          <w:lang w:val="en-US"/>
        </w:rPr>
        <w:t>A</w:t>
      </w:r>
      <w:r w:rsidR="002F1581" w:rsidRPr="00B53EFB">
        <w:rPr>
          <w:lang w:val="en-US"/>
        </w:rPr>
        <w:t>ssessment</w:t>
      </w:r>
      <w:r w:rsidR="00C22C5E" w:rsidRPr="00B53EFB">
        <w:rPr>
          <w:lang w:val="en-US"/>
        </w:rPr>
        <w:t xml:space="preserve"> (NCCA). In addition to </w:t>
      </w:r>
      <w:r w:rsidR="00A0411C" w:rsidRPr="00B53EFB">
        <w:rPr>
          <w:lang w:val="en-US"/>
        </w:rPr>
        <w:t>that,</w:t>
      </w:r>
      <w:r w:rsidR="00C22C5E" w:rsidRPr="00B53EFB">
        <w:rPr>
          <w:lang w:val="en-US"/>
        </w:rPr>
        <w:t xml:space="preserve"> there are the Ministry of Education (</w:t>
      </w:r>
      <w:proofErr w:type="spellStart"/>
      <w:r w:rsidR="00C22C5E" w:rsidRPr="00B53EFB">
        <w:rPr>
          <w:lang w:val="en-US"/>
        </w:rPr>
        <w:t>MoE</w:t>
      </w:r>
      <w:proofErr w:type="spellEnd"/>
      <w:r w:rsidR="00C22C5E" w:rsidRPr="00B53EFB">
        <w:rPr>
          <w:lang w:val="en-US"/>
        </w:rPr>
        <w:t xml:space="preserve">) and the Ghana Education Service (GES). </w:t>
      </w:r>
    </w:p>
    <w:p w14:paraId="07604961" w14:textId="5D72A93D" w:rsidR="00126BAF" w:rsidRPr="00B53EFB" w:rsidRDefault="00762CE0" w:rsidP="00737B68">
      <w:pPr>
        <w:spacing w:line="360" w:lineRule="auto"/>
        <w:jc w:val="both"/>
        <w:rPr>
          <w:lang w:val="en-US"/>
        </w:rPr>
      </w:pPr>
      <w:r w:rsidRPr="00B53EFB">
        <w:rPr>
          <w:lang w:val="en-US"/>
        </w:rPr>
        <w:t xml:space="preserve">Chapter 3 would employ </w:t>
      </w:r>
      <w:r w:rsidR="00A0411C" w:rsidRPr="00B53EFB">
        <w:rPr>
          <w:lang w:val="en-US"/>
        </w:rPr>
        <w:t xml:space="preserve">interview sessions with opinion leaders, university faculty, board of directors and other </w:t>
      </w:r>
      <w:r w:rsidR="001A2D68" w:rsidRPr="00B53EFB">
        <w:rPr>
          <w:lang w:val="en-US"/>
        </w:rPr>
        <w:t>opinion</w:t>
      </w:r>
      <w:r w:rsidR="00A0411C" w:rsidRPr="00B53EFB">
        <w:rPr>
          <w:lang w:val="en-US"/>
        </w:rPr>
        <w:t xml:space="preserve"> leaders. HEIs in Ghana have a unique composition besides the official opinion leaders</w:t>
      </w:r>
      <w:r w:rsidR="00501DDE" w:rsidRPr="00B53EFB">
        <w:rPr>
          <w:lang w:val="en-US"/>
        </w:rPr>
        <w:t>; the</w:t>
      </w:r>
      <w:r w:rsidR="00A0411C" w:rsidRPr="00B53EFB">
        <w:rPr>
          <w:lang w:val="en-US"/>
        </w:rPr>
        <w:t xml:space="preserve"> chiefs of the communities under which they serve equally are considered de facto opinion leaders of the university. </w:t>
      </w:r>
      <w:r w:rsidR="00A340FC" w:rsidRPr="00B53EFB">
        <w:rPr>
          <w:lang w:val="en-US"/>
        </w:rPr>
        <w:t xml:space="preserve">Additionally, </w:t>
      </w:r>
      <w:r w:rsidR="00501DDE" w:rsidRPr="00B53EFB">
        <w:rPr>
          <w:lang w:val="en-US"/>
        </w:rPr>
        <w:t>institutions' statutes would be examined for their institutional philosophy, vision, and mission to reflect the principles of equity and equality and how that has manifested in reducing inequality and/or promoting</w:t>
      </w:r>
      <w:r w:rsidR="00A340FC" w:rsidRPr="00B53EFB">
        <w:rPr>
          <w:lang w:val="en-US"/>
        </w:rPr>
        <w:t xml:space="preserve"> it.  Moreover, institutional inventory for social justice will also be used. </w:t>
      </w:r>
    </w:p>
    <w:p w14:paraId="56F4B555" w14:textId="61906823" w:rsidR="00126BAF" w:rsidRPr="00FA4794" w:rsidRDefault="00126BAF" w:rsidP="00737B68">
      <w:pPr>
        <w:spacing w:line="360" w:lineRule="auto"/>
        <w:jc w:val="both"/>
        <w:rPr>
          <w:lang w:val="en-US"/>
        </w:rPr>
      </w:pPr>
      <w:r w:rsidRPr="00B53EFB">
        <w:rPr>
          <w:lang w:val="en-US"/>
        </w:rPr>
        <w:t xml:space="preserve">Chapter 4 </w:t>
      </w:r>
      <w:r w:rsidR="00735989" w:rsidRPr="00B53EFB">
        <w:rPr>
          <w:lang w:val="en-US"/>
        </w:rPr>
        <w:t xml:space="preserve">would </w:t>
      </w:r>
      <w:r w:rsidR="00610658" w:rsidRPr="00B53EFB">
        <w:rPr>
          <w:lang w:val="en-US"/>
        </w:rPr>
        <w:t>use</w:t>
      </w:r>
      <w:r w:rsidR="00735989" w:rsidRPr="00B53EFB">
        <w:rPr>
          <w:lang w:val="en-US"/>
        </w:rPr>
        <w:t xml:space="preserve"> focus groups</w:t>
      </w:r>
      <w:r w:rsidR="002D2FB3" w:rsidRPr="00B53EFB">
        <w:rPr>
          <w:lang w:val="en-US"/>
        </w:rPr>
        <w:t xml:space="preserve"> to interview students. According to </w:t>
      </w:r>
      <w:r w:rsidR="002D2FB3" w:rsidRPr="00B53EFB">
        <w:rPr>
          <w:lang w:val="en-US"/>
        </w:rPr>
        <w:fldChar w:fldCharType="begin"/>
      </w:r>
      <w:r w:rsidR="0046768A" w:rsidRPr="00B53EFB">
        <w:rPr>
          <w:lang w:val="en-US"/>
        </w:rPr>
        <w:instrText xml:space="preserve"> ADDIN ZOTERO_ITEM CSL_CITATION {"citationID":"MipHDA6i","properties":{"formattedCitation":"(Atkinson, 2017)","plainCitation":"(Atkinson, 2017)","dontUpdate":true,"noteIndex":0},"citationItems":[{"id":282,"uris":["http://zotero.org/users/9364462/items/JLU8KQQT"],"itemData":{"id":282,"type":"chapter","abstract":"For the most part, qualitative research methods help to gain insight into the processes involved in co-constructions of meaning, lived experiences, cultural rituals, and oppressive practices. This chapter (like the book) is framed in a way so that scholars adhering to all methodologies (or any combination of methodological positions) can benefit from the review of these methods. Methods are not anchored to specific methodological positions, but are informed by those positions. As noted in chapter 2, methods are tools and consist of processes, whereas methodologies constitute guiding frameworks; methodology steers the use of methods. Qualitative methods such as interviews and","archive":"JSTOR","collection-title":"Qualitative Approaches","container-title":"Journey into Social Activism","ISBN":"978-0-8232-7413-0","page":"65-98","publisher":"Fordham University Press","title":"Qualitative Methods","URL":"http://www.jstor.org/stable/j.ctt1hfr0rk.6","author":[{"family":"Atkinson","given":"Joshua D."}],"accessed":{"date-parts":[["2023",12,22]]},"issued":{"date-parts":[["2017"]]}}}],"schema":"https://github.com/citation-style-language/schema/raw/master/csl-citation.json"} </w:instrText>
      </w:r>
      <w:r w:rsidR="002D2FB3" w:rsidRPr="00B53EFB">
        <w:rPr>
          <w:lang w:val="en-US"/>
        </w:rPr>
        <w:fldChar w:fldCharType="separate"/>
      </w:r>
      <w:r w:rsidR="00610658" w:rsidRPr="00B53EFB">
        <w:rPr>
          <w:noProof/>
          <w:lang w:val="en-US"/>
        </w:rPr>
        <w:t>Atkinson, (2017)</w:t>
      </w:r>
      <w:r w:rsidR="002D2FB3" w:rsidRPr="00B53EFB">
        <w:rPr>
          <w:lang w:val="en-US"/>
        </w:rPr>
        <w:fldChar w:fldCharType="end"/>
      </w:r>
      <w:r w:rsidR="00735989" w:rsidRPr="00B53EFB">
        <w:rPr>
          <w:lang w:val="en-US"/>
        </w:rPr>
        <w:t xml:space="preserve"> </w:t>
      </w:r>
      <w:r w:rsidR="00610658" w:rsidRPr="00B53EFB">
        <w:rPr>
          <w:lang w:val="en-US"/>
        </w:rPr>
        <w:t xml:space="preserve">focus groups can be very used to study group or organizational dynamics. Since the aim is to understand how institutional SJ </w:t>
      </w:r>
      <w:r w:rsidR="001C3E8E" w:rsidRPr="00B53EFB">
        <w:rPr>
          <w:lang w:val="en-US"/>
        </w:rPr>
        <w:t>policies are translated into action for the targeted audience,</w:t>
      </w:r>
      <w:r w:rsidR="00610658" w:rsidRPr="00B53EFB">
        <w:rPr>
          <w:lang w:val="en-US"/>
        </w:rPr>
        <w:t xml:space="preserve"> it is only appropriate their lived experiences are taken into consideration. </w:t>
      </w:r>
      <w:r w:rsidR="005C0F4D" w:rsidRPr="00B53EFB">
        <w:rPr>
          <w:lang w:val="en-US"/>
        </w:rPr>
        <w:t xml:space="preserve">Focus groups are also </w:t>
      </w:r>
      <w:r w:rsidR="007B3802" w:rsidRPr="00B53EFB">
        <w:rPr>
          <w:lang w:val="en-US"/>
        </w:rPr>
        <w:t>more convenient than</w:t>
      </w:r>
      <w:r w:rsidR="005C0F4D" w:rsidRPr="00B53EFB">
        <w:rPr>
          <w:lang w:val="en-US"/>
        </w:rPr>
        <w:t xml:space="preserve"> </w:t>
      </w:r>
      <w:r w:rsidR="00F52089" w:rsidRPr="00B53EFB">
        <w:rPr>
          <w:lang w:val="en-US"/>
        </w:rPr>
        <w:t>one-on-one</w:t>
      </w:r>
      <w:r w:rsidR="005C0F4D" w:rsidRPr="00B53EFB">
        <w:rPr>
          <w:lang w:val="en-US"/>
        </w:rPr>
        <w:t xml:space="preserve"> interviews since </w:t>
      </w:r>
      <w:r w:rsidR="007B3802" w:rsidRPr="00B53EFB">
        <w:rPr>
          <w:lang w:val="en-US"/>
        </w:rPr>
        <w:t>some</w:t>
      </w:r>
      <w:r w:rsidR="005C0F4D" w:rsidRPr="00B53EFB">
        <w:rPr>
          <w:lang w:val="en-US"/>
        </w:rPr>
        <w:t xml:space="preserve"> students from different universities would be involved.</w:t>
      </w:r>
      <w:r w:rsidR="005C0F4D">
        <w:rPr>
          <w:lang w:val="en-US"/>
        </w:rPr>
        <w:t xml:space="preserve"> </w:t>
      </w:r>
    </w:p>
    <w:p w14:paraId="42AE7DD6" w14:textId="0162C06F" w:rsidR="008C2E59" w:rsidRPr="007B3802" w:rsidRDefault="008C2E59" w:rsidP="007B3802">
      <w:pPr>
        <w:spacing w:after="200" w:line="360" w:lineRule="auto"/>
        <w:jc w:val="both"/>
        <w:rPr>
          <w:lang w:val="en-US"/>
        </w:rPr>
      </w:pPr>
    </w:p>
    <w:sectPr w:rsidR="008C2E59" w:rsidRPr="007B380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0C1CA" w14:textId="77777777" w:rsidR="005A615F" w:rsidRDefault="005A615F" w:rsidP="005B4561">
      <w:r>
        <w:separator/>
      </w:r>
    </w:p>
  </w:endnote>
  <w:endnote w:type="continuationSeparator" w:id="0">
    <w:p w14:paraId="6915D562" w14:textId="77777777" w:rsidR="005A615F" w:rsidRDefault="005A615F" w:rsidP="005B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E3E65" w14:textId="77777777" w:rsidR="005A615F" w:rsidRDefault="005A615F" w:rsidP="005B4561">
      <w:r>
        <w:separator/>
      </w:r>
    </w:p>
  </w:footnote>
  <w:footnote w:type="continuationSeparator" w:id="0">
    <w:p w14:paraId="438F8700" w14:textId="77777777" w:rsidR="005A615F" w:rsidRDefault="005A615F" w:rsidP="005B4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09FF"/>
    <w:multiLevelType w:val="multilevel"/>
    <w:tmpl w:val="34EA4A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D25EBB"/>
    <w:multiLevelType w:val="hybridMultilevel"/>
    <w:tmpl w:val="F3942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14267"/>
    <w:multiLevelType w:val="hybridMultilevel"/>
    <w:tmpl w:val="52200DBC"/>
    <w:lvl w:ilvl="0" w:tplc="5ED0E0CA">
      <w:start w:val="1"/>
      <w:numFmt w:val="bullet"/>
      <w:lvlText w:val="•"/>
      <w:lvlJc w:val="left"/>
      <w:pPr>
        <w:tabs>
          <w:tab w:val="num" w:pos="720"/>
        </w:tabs>
        <w:ind w:left="720" w:hanging="360"/>
      </w:pPr>
      <w:rPr>
        <w:rFonts w:ascii="Times New Roman" w:hAnsi="Times New Roman" w:hint="default"/>
      </w:rPr>
    </w:lvl>
    <w:lvl w:ilvl="1" w:tplc="57B636F6" w:tentative="1">
      <w:start w:val="1"/>
      <w:numFmt w:val="bullet"/>
      <w:lvlText w:val="•"/>
      <w:lvlJc w:val="left"/>
      <w:pPr>
        <w:tabs>
          <w:tab w:val="num" w:pos="1440"/>
        </w:tabs>
        <w:ind w:left="1440" w:hanging="360"/>
      </w:pPr>
      <w:rPr>
        <w:rFonts w:ascii="Times New Roman" w:hAnsi="Times New Roman" w:hint="default"/>
      </w:rPr>
    </w:lvl>
    <w:lvl w:ilvl="2" w:tplc="C284C590" w:tentative="1">
      <w:start w:val="1"/>
      <w:numFmt w:val="bullet"/>
      <w:lvlText w:val="•"/>
      <w:lvlJc w:val="left"/>
      <w:pPr>
        <w:tabs>
          <w:tab w:val="num" w:pos="2160"/>
        </w:tabs>
        <w:ind w:left="2160" w:hanging="360"/>
      </w:pPr>
      <w:rPr>
        <w:rFonts w:ascii="Times New Roman" w:hAnsi="Times New Roman" w:hint="default"/>
      </w:rPr>
    </w:lvl>
    <w:lvl w:ilvl="3" w:tplc="9E580632" w:tentative="1">
      <w:start w:val="1"/>
      <w:numFmt w:val="bullet"/>
      <w:lvlText w:val="•"/>
      <w:lvlJc w:val="left"/>
      <w:pPr>
        <w:tabs>
          <w:tab w:val="num" w:pos="2880"/>
        </w:tabs>
        <w:ind w:left="2880" w:hanging="360"/>
      </w:pPr>
      <w:rPr>
        <w:rFonts w:ascii="Times New Roman" w:hAnsi="Times New Roman" w:hint="default"/>
      </w:rPr>
    </w:lvl>
    <w:lvl w:ilvl="4" w:tplc="0EA4EFBE" w:tentative="1">
      <w:start w:val="1"/>
      <w:numFmt w:val="bullet"/>
      <w:lvlText w:val="•"/>
      <w:lvlJc w:val="left"/>
      <w:pPr>
        <w:tabs>
          <w:tab w:val="num" w:pos="3600"/>
        </w:tabs>
        <w:ind w:left="3600" w:hanging="360"/>
      </w:pPr>
      <w:rPr>
        <w:rFonts w:ascii="Times New Roman" w:hAnsi="Times New Roman" w:hint="default"/>
      </w:rPr>
    </w:lvl>
    <w:lvl w:ilvl="5" w:tplc="DFF2FF18" w:tentative="1">
      <w:start w:val="1"/>
      <w:numFmt w:val="bullet"/>
      <w:lvlText w:val="•"/>
      <w:lvlJc w:val="left"/>
      <w:pPr>
        <w:tabs>
          <w:tab w:val="num" w:pos="4320"/>
        </w:tabs>
        <w:ind w:left="4320" w:hanging="360"/>
      </w:pPr>
      <w:rPr>
        <w:rFonts w:ascii="Times New Roman" w:hAnsi="Times New Roman" w:hint="default"/>
      </w:rPr>
    </w:lvl>
    <w:lvl w:ilvl="6" w:tplc="FFB699E6" w:tentative="1">
      <w:start w:val="1"/>
      <w:numFmt w:val="bullet"/>
      <w:lvlText w:val="•"/>
      <w:lvlJc w:val="left"/>
      <w:pPr>
        <w:tabs>
          <w:tab w:val="num" w:pos="5040"/>
        </w:tabs>
        <w:ind w:left="5040" w:hanging="360"/>
      </w:pPr>
      <w:rPr>
        <w:rFonts w:ascii="Times New Roman" w:hAnsi="Times New Roman" w:hint="default"/>
      </w:rPr>
    </w:lvl>
    <w:lvl w:ilvl="7" w:tplc="820ECCE2" w:tentative="1">
      <w:start w:val="1"/>
      <w:numFmt w:val="bullet"/>
      <w:lvlText w:val="•"/>
      <w:lvlJc w:val="left"/>
      <w:pPr>
        <w:tabs>
          <w:tab w:val="num" w:pos="5760"/>
        </w:tabs>
        <w:ind w:left="5760" w:hanging="360"/>
      </w:pPr>
      <w:rPr>
        <w:rFonts w:ascii="Times New Roman" w:hAnsi="Times New Roman" w:hint="default"/>
      </w:rPr>
    </w:lvl>
    <w:lvl w:ilvl="8" w:tplc="8780BE3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36F3A9A"/>
    <w:multiLevelType w:val="hybridMultilevel"/>
    <w:tmpl w:val="AE94D8E2"/>
    <w:lvl w:ilvl="0" w:tplc="E77C2D88">
      <w:start w:val="1"/>
      <w:numFmt w:val="bullet"/>
      <w:lvlText w:val="•"/>
      <w:lvlJc w:val="left"/>
      <w:pPr>
        <w:tabs>
          <w:tab w:val="num" w:pos="720"/>
        </w:tabs>
        <w:ind w:left="720" w:hanging="360"/>
      </w:pPr>
      <w:rPr>
        <w:rFonts w:ascii="Arial" w:hAnsi="Arial" w:hint="default"/>
      </w:rPr>
    </w:lvl>
    <w:lvl w:ilvl="1" w:tplc="0F10349C" w:tentative="1">
      <w:start w:val="1"/>
      <w:numFmt w:val="bullet"/>
      <w:lvlText w:val="•"/>
      <w:lvlJc w:val="left"/>
      <w:pPr>
        <w:tabs>
          <w:tab w:val="num" w:pos="1440"/>
        </w:tabs>
        <w:ind w:left="1440" w:hanging="360"/>
      </w:pPr>
      <w:rPr>
        <w:rFonts w:ascii="Arial" w:hAnsi="Arial" w:hint="default"/>
      </w:rPr>
    </w:lvl>
    <w:lvl w:ilvl="2" w:tplc="993E4592" w:tentative="1">
      <w:start w:val="1"/>
      <w:numFmt w:val="bullet"/>
      <w:lvlText w:val="•"/>
      <w:lvlJc w:val="left"/>
      <w:pPr>
        <w:tabs>
          <w:tab w:val="num" w:pos="2160"/>
        </w:tabs>
        <w:ind w:left="2160" w:hanging="360"/>
      </w:pPr>
      <w:rPr>
        <w:rFonts w:ascii="Arial" w:hAnsi="Arial" w:hint="default"/>
      </w:rPr>
    </w:lvl>
    <w:lvl w:ilvl="3" w:tplc="6D607E78" w:tentative="1">
      <w:start w:val="1"/>
      <w:numFmt w:val="bullet"/>
      <w:lvlText w:val="•"/>
      <w:lvlJc w:val="left"/>
      <w:pPr>
        <w:tabs>
          <w:tab w:val="num" w:pos="2880"/>
        </w:tabs>
        <w:ind w:left="2880" w:hanging="360"/>
      </w:pPr>
      <w:rPr>
        <w:rFonts w:ascii="Arial" w:hAnsi="Arial" w:hint="default"/>
      </w:rPr>
    </w:lvl>
    <w:lvl w:ilvl="4" w:tplc="276232D6" w:tentative="1">
      <w:start w:val="1"/>
      <w:numFmt w:val="bullet"/>
      <w:lvlText w:val="•"/>
      <w:lvlJc w:val="left"/>
      <w:pPr>
        <w:tabs>
          <w:tab w:val="num" w:pos="3600"/>
        </w:tabs>
        <w:ind w:left="3600" w:hanging="360"/>
      </w:pPr>
      <w:rPr>
        <w:rFonts w:ascii="Arial" w:hAnsi="Arial" w:hint="default"/>
      </w:rPr>
    </w:lvl>
    <w:lvl w:ilvl="5" w:tplc="A15E3FCA" w:tentative="1">
      <w:start w:val="1"/>
      <w:numFmt w:val="bullet"/>
      <w:lvlText w:val="•"/>
      <w:lvlJc w:val="left"/>
      <w:pPr>
        <w:tabs>
          <w:tab w:val="num" w:pos="4320"/>
        </w:tabs>
        <w:ind w:left="4320" w:hanging="360"/>
      </w:pPr>
      <w:rPr>
        <w:rFonts w:ascii="Arial" w:hAnsi="Arial" w:hint="default"/>
      </w:rPr>
    </w:lvl>
    <w:lvl w:ilvl="6" w:tplc="9576770E" w:tentative="1">
      <w:start w:val="1"/>
      <w:numFmt w:val="bullet"/>
      <w:lvlText w:val="•"/>
      <w:lvlJc w:val="left"/>
      <w:pPr>
        <w:tabs>
          <w:tab w:val="num" w:pos="5040"/>
        </w:tabs>
        <w:ind w:left="5040" w:hanging="360"/>
      </w:pPr>
      <w:rPr>
        <w:rFonts w:ascii="Arial" w:hAnsi="Arial" w:hint="default"/>
      </w:rPr>
    </w:lvl>
    <w:lvl w:ilvl="7" w:tplc="D61EE5E0" w:tentative="1">
      <w:start w:val="1"/>
      <w:numFmt w:val="bullet"/>
      <w:lvlText w:val="•"/>
      <w:lvlJc w:val="left"/>
      <w:pPr>
        <w:tabs>
          <w:tab w:val="num" w:pos="5760"/>
        </w:tabs>
        <w:ind w:left="5760" w:hanging="360"/>
      </w:pPr>
      <w:rPr>
        <w:rFonts w:ascii="Arial" w:hAnsi="Arial" w:hint="default"/>
      </w:rPr>
    </w:lvl>
    <w:lvl w:ilvl="8" w:tplc="71B23AA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7B762B"/>
    <w:multiLevelType w:val="hybridMultilevel"/>
    <w:tmpl w:val="536E1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C1453"/>
    <w:multiLevelType w:val="hybridMultilevel"/>
    <w:tmpl w:val="567E7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75996"/>
    <w:multiLevelType w:val="hybridMultilevel"/>
    <w:tmpl w:val="58C01D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EF64B3"/>
    <w:multiLevelType w:val="hybridMultilevel"/>
    <w:tmpl w:val="0DE088F0"/>
    <w:lvl w:ilvl="0" w:tplc="0D0AB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760833"/>
    <w:multiLevelType w:val="hybridMultilevel"/>
    <w:tmpl w:val="2DA2F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8F4415"/>
    <w:multiLevelType w:val="hybridMultilevel"/>
    <w:tmpl w:val="CC321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491767"/>
    <w:multiLevelType w:val="hybridMultilevel"/>
    <w:tmpl w:val="17F2EC22"/>
    <w:lvl w:ilvl="0" w:tplc="96FCD61C">
      <w:start w:val="1"/>
      <w:numFmt w:val="bullet"/>
      <w:lvlText w:val="•"/>
      <w:lvlJc w:val="left"/>
      <w:pPr>
        <w:tabs>
          <w:tab w:val="num" w:pos="720"/>
        </w:tabs>
        <w:ind w:left="720" w:hanging="360"/>
      </w:pPr>
      <w:rPr>
        <w:rFonts w:ascii="Arial" w:hAnsi="Arial" w:hint="default"/>
      </w:rPr>
    </w:lvl>
    <w:lvl w:ilvl="1" w:tplc="6C0447BE">
      <w:numFmt w:val="bullet"/>
      <w:lvlText w:val="•"/>
      <w:lvlJc w:val="left"/>
      <w:pPr>
        <w:tabs>
          <w:tab w:val="num" w:pos="1440"/>
        </w:tabs>
        <w:ind w:left="1440" w:hanging="360"/>
      </w:pPr>
      <w:rPr>
        <w:rFonts w:ascii="Arial" w:hAnsi="Arial" w:hint="default"/>
      </w:rPr>
    </w:lvl>
    <w:lvl w:ilvl="2" w:tplc="ADCE31A0">
      <w:numFmt w:val="bullet"/>
      <w:lvlText w:val="•"/>
      <w:lvlJc w:val="left"/>
      <w:pPr>
        <w:tabs>
          <w:tab w:val="num" w:pos="2160"/>
        </w:tabs>
        <w:ind w:left="2160" w:hanging="360"/>
      </w:pPr>
      <w:rPr>
        <w:rFonts w:ascii="Arial" w:hAnsi="Arial" w:hint="default"/>
      </w:rPr>
    </w:lvl>
    <w:lvl w:ilvl="3" w:tplc="373C57E6" w:tentative="1">
      <w:start w:val="1"/>
      <w:numFmt w:val="bullet"/>
      <w:lvlText w:val="•"/>
      <w:lvlJc w:val="left"/>
      <w:pPr>
        <w:tabs>
          <w:tab w:val="num" w:pos="2880"/>
        </w:tabs>
        <w:ind w:left="2880" w:hanging="360"/>
      </w:pPr>
      <w:rPr>
        <w:rFonts w:ascii="Arial" w:hAnsi="Arial" w:hint="default"/>
      </w:rPr>
    </w:lvl>
    <w:lvl w:ilvl="4" w:tplc="993AB7C4" w:tentative="1">
      <w:start w:val="1"/>
      <w:numFmt w:val="bullet"/>
      <w:lvlText w:val="•"/>
      <w:lvlJc w:val="left"/>
      <w:pPr>
        <w:tabs>
          <w:tab w:val="num" w:pos="3600"/>
        </w:tabs>
        <w:ind w:left="3600" w:hanging="360"/>
      </w:pPr>
      <w:rPr>
        <w:rFonts w:ascii="Arial" w:hAnsi="Arial" w:hint="default"/>
      </w:rPr>
    </w:lvl>
    <w:lvl w:ilvl="5" w:tplc="934A28E6" w:tentative="1">
      <w:start w:val="1"/>
      <w:numFmt w:val="bullet"/>
      <w:lvlText w:val="•"/>
      <w:lvlJc w:val="left"/>
      <w:pPr>
        <w:tabs>
          <w:tab w:val="num" w:pos="4320"/>
        </w:tabs>
        <w:ind w:left="4320" w:hanging="360"/>
      </w:pPr>
      <w:rPr>
        <w:rFonts w:ascii="Arial" w:hAnsi="Arial" w:hint="default"/>
      </w:rPr>
    </w:lvl>
    <w:lvl w:ilvl="6" w:tplc="4E3A8CF8" w:tentative="1">
      <w:start w:val="1"/>
      <w:numFmt w:val="bullet"/>
      <w:lvlText w:val="•"/>
      <w:lvlJc w:val="left"/>
      <w:pPr>
        <w:tabs>
          <w:tab w:val="num" w:pos="5040"/>
        </w:tabs>
        <w:ind w:left="5040" w:hanging="360"/>
      </w:pPr>
      <w:rPr>
        <w:rFonts w:ascii="Arial" w:hAnsi="Arial" w:hint="default"/>
      </w:rPr>
    </w:lvl>
    <w:lvl w:ilvl="7" w:tplc="70EEF8EA" w:tentative="1">
      <w:start w:val="1"/>
      <w:numFmt w:val="bullet"/>
      <w:lvlText w:val="•"/>
      <w:lvlJc w:val="left"/>
      <w:pPr>
        <w:tabs>
          <w:tab w:val="num" w:pos="5760"/>
        </w:tabs>
        <w:ind w:left="5760" w:hanging="360"/>
      </w:pPr>
      <w:rPr>
        <w:rFonts w:ascii="Arial" w:hAnsi="Arial" w:hint="default"/>
      </w:rPr>
    </w:lvl>
    <w:lvl w:ilvl="8" w:tplc="DF5ECA9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F322EF"/>
    <w:multiLevelType w:val="hybridMultilevel"/>
    <w:tmpl w:val="F3A46400"/>
    <w:lvl w:ilvl="0" w:tplc="E20ECA8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551C9"/>
    <w:multiLevelType w:val="hybridMultilevel"/>
    <w:tmpl w:val="36F48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706B48"/>
    <w:multiLevelType w:val="hybridMultilevel"/>
    <w:tmpl w:val="D79E6F26"/>
    <w:lvl w:ilvl="0" w:tplc="5C8CD4F2">
      <w:start w:val="1"/>
      <w:numFmt w:val="bullet"/>
      <w:lvlText w:val="•"/>
      <w:lvlJc w:val="left"/>
      <w:pPr>
        <w:tabs>
          <w:tab w:val="num" w:pos="720"/>
        </w:tabs>
        <w:ind w:left="720" w:hanging="360"/>
      </w:pPr>
      <w:rPr>
        <w:rFonts w:ascii="Arial" w:hAnsi="Arial" w:hint="default"/>
      </w:rPr>
    </w:lvl>
    <w:lvl w:ilvl="1" w:tplc="01C8A21A" w:tentative="1">
      <w:start w:val="1"/>
      <w:numFmt w:val="bullet"/>
      <w:lvlText w:val="•"/>
      <w:lvlJc w:val="left"/>
      <w:pPr>
        <w:tabs>
          <w:tab w:val="num" w:pos="1440"/>
        </w:tabs>
        <w:ind w:left="1440" w:hanging="360"/>
      </w:pPr>
      <w:rPr>
        <w:rFonts w:ascii="Arial" w:hAnsi="Arial" w:hint="default"/>
      </w:rPr>
    </w:lvl>
    <w:lvl w:ilvl="2" w:tplc="2D06B9CE" w:tentative="1">
      <w:start w:val="1"/>
      <w:numFmt w:val="bullet"/>
      <w:lvlText w:val="•"/>
      <w:lvlJc w:val="left"/>
      <w:pPr>
        <w:tabs>
          <w:tab w:val="num" w:pos="2160"/>
        </w:tabs>
        <w:ind w:left="2160" w:hanging="360"/>
      </w:pPr>
      <w:rPr>
        <w:rFonts w:ascii="Arial" w:hAnsi="Arial" w:hint="default"/>
      </w:rPr>
    </w:lvl>
    <w:lvl w:ilvl="3" w:tplc="891A2C44" w:tentative="1">
      <w:start w:val="1"/>
      <w:numFmt w:val="bullet"/>
      <w:lvlText w:val="•"/>
      <w:lvlJc w:val="left"/>
      <w:pPr>
        <w:tabs>
          <w:tab w:val="num" w:pos="2880"/>
        </w:tabs>
        <w:ind w:left="2880" w:hanging="360"/>
      </w:pPr>
      <w:rPr>
        <w:rFonts w:ascii="Arial" w:hAnsi="Arial" w:hint="default"/>
      </w:rPr>
    </w:lvl>
    <w:lvl w:ilvl="4" w:tplc="7E9A5464" w:tentative="1">
      <w:start w:val="1"/>
      <w:numFmt w:val="bullet"/>
      <w:lvlText w:val="•"/>
      <w:lvlJc w:val="left"/>
      <w:pPr>
        <w:tabs>
          <w:tab w:val="num" w:pos="3600"/>
        </w:tabs>
        <w:ind w:left="3600" w:hanging="360"/>
      </w:pPr>
      <w:rPr>
        <w:rFonts w:ascii="Arial" w:hAnsi="Arial" w:hint="default"/>
      </w:rPr>
    </w:lvl>
    <w:lvl w:ilvl="5" w:tplc="F8543ACC" w:tentative="1">
      <w:start w:val="1"/>
      <w:numFmt w:val="bullet"/>
      <w:lvlText w:val="•"/>
      <w:lvlJc w:val="left"/>
      <w:pPr>
        <w:tabs>
          <w:tab w:val="num" w:pos="4320"/>
        </w:tabs>
        <w:ind w:left="4320" w:hanging="360"/>
      </w:pPr>
      <w:rPr>
        <w:rFonts w:ascii="Arial" w:hAnsi="Arial" w:hint="default"/>
      </w:rPr>
    </w:lvl>
    <w:lvl w:ilvl="6" w:tplc="02C49BBE" w:tentative="1">
      <w:start w:val="1"/>
      <w:numFmt w:val="bullet"/>
      <w:lvlText w:val="•"/>
      <w:lvlJc w:val="left"/>
      <w:pPr>
        <w:tabs>
          <w:tab w:val="num" w:pos="5040"/>
        </w:tabs>
        <w:ind w:left="5040" w:hanging="360"/>
      </w:pPr>
      <w:rPr>
        <w:rFonts w:ascii="Arial" w:hAnsi="Arial" w:hint="default"/>
      </w:rPr>
    </w:lvl>
    <w:lvl w:ilvl="7" w:tplc="7152C70E" w:tentative="1">
      <w:start w:val="1"/>
      <w:numFmt w:val="bullet"/>
      <w:lvlText w:val="•"/>
      <w:lvlJc w:val="left"/>
      <w:pPr>
        <w:tabs>
          <w:tab w:val="num" w:pos="5760"/>
        </w:tabs>
        <w:ind w:left="5760" w:hanging="360"/>
      </w:pPr>
      <w:rPr>
        <w:rFonts w:ascii="Arial" w:hAnsi="Arial" w:hint="default"/>
      </w:rPr>
    </w:lvl>
    <w:lvl w:ilvl="8" w:tplc="10F6029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1E07587"/>
    <w:multiLevelType w:val="hybridMultilevel"/>
    <w:tmpl w:val="7158C718"/>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747C1AAB"/>
    <w:multiLevelType w:val="hybridMultilevel"/>
    <w:tmpl w:val="A448EA0E"/>
    <w:lvl w:ilvl="0" w:tplc="B9C0A44E">
      <w:start w:val="1"/>
      <w:numFmt w:val="bullet"/>
      <w:lvlText w:val="•"/>
      <w:lvlJc w:val="left"/>
      <w:pPr>
        <w:tabs>
          <w:tab w:val="num" w:pos="720"/>
        </w:tabs>
        <w:ind w:left="720" w:hanging="360"/>
      </w:pPr>
      <w:rPr>
        <w:rFonts w:ascii="Times New Roman" w:hAnsi="Times New Roman" w:hint="default"/>
      </w:rPr>
    </w:lvl>
    <w:lvl w:ilvl="1" w:tplc="F0EC588E" w:tentative="1">
      <w:start w:val="1"/>
      <w:numFmt w:val="bullet"/>
      <w:lvlText w:val="•"/>
      <w:lvlJc w:val="left"/>
      <w:pPr>
        <w:tabs>
          <w:tab w:val="num" w:pos="1440"/>
        </w:tabs>
        <w:ind w:left="1440" w:hanging="360"/>
      </w:pPr>
      <w:rPr>
        <w:rFonts w:ascii="Times New Roman" w:hAnsi="Times New Roman" w:hint="default"/>
      </w:rPr>
    </w:lvl>
    <w:lvl w:ilvl="2" w:tplc="D18A1DF4" w:tentative="1">
      <w:start w:val="1"/>
      <w:numFmt w:val="bullet"/>
      <w:lvlText w:val="•"/>
      <w:lvlJc w:val="left"/>
      <w:pPr>
        <w:tabs>
          <w:tab w:val="num" w:pos="2160"/>
        </w:tabs>
        <w:ind w:left="2160" w:hanging="360"/>
      </w:pPr>
      <w:rPr>
        <w:rFonts w:ascii="Times New Roman" w:hAnsi="Times New Roman" w:hint="default"/>
      </w:rPr>
    </w:lvl>
    <w:lvl w:ilvl="3" w:tplc="6B5C4584" w:tentative="1">
      <w:start w:val="1"/>
      <w:numFmt w:val="bullet"/>
      <w:lvlText w:val="•"/>
      <w:lvlJc w:val="left"/>
      <w:pPr>
        <w:tabs>
          <w:tab w:val="num" w:pos="2880"/>
        </w:tabs>
        <w:ind w:left="2880" w:hanging="360"/>
      </w:pPr>
      <w:rPr>
        <w:rFonts w:ascii="Times New Roman" w:hAnsi="Times New Roman" w:hint="default"/>
      </w:rPr>
    </w:lvl>
    <w:lvl w:ilvl="4" w:tplc="411C5704" w:tentative="1">
      <w:start w:val="1"/>
      <w:numFmt w:val="bullet"/>
      <w:lvlText w:val="•"/>
      <w:lvlJc w:val="left"/>
      <w:pPr>
        <w:tabs>
          <w:tab w:val="num" w:pos="3600"/>
        </w:tabs>
        <w:ind w:left="3600" w:hanging="360"/>
      </w:pPr>
      <w:rPr>
        <w:rFonts w:ascii="Times New Roman" w:hAnsi="Times New Roman" w:hint="default"/>
      </w:rPr>
    </w:lvl>
    <w:lvl w:ilvl="5" w:tplc="A99C5A28" w:tentative="1">
      <w:start w:val="1"/>
      <w:numFmt w:val="bullet"/>
      <w:lvlText w:val="•"/>
      <w:lvlJc w:val="left"/>
      <w:pPr>
        <w:tabs>
          <w:tab w:val="num" w:pos="4320"/>
        </w:tabs>
        <w:ind w:left="4320" w:hanging="360"/>
      </w:pPr>
      <w:rPr>
        <w:rFonts w:ascii="Times New Roman" w:hAnsi="Times New Roman" w:hint="default"/>
      </w:rPr>
    </w:lvl>
    <w:lvl w:ilvl="6" w:tplc="451A5B98" w:tentative="1">
      <w:start w:val="1"/>
      <w:numFmt w:val="bullet"/>
      <w:lvlText w:val="•"/>
      <w:lvlJc w:val="left"/>
      <w:pPr>
        <w:tabs>
          <w:tab w:val="num" w:pos="5040"/>
        </w:tabs>
        <w:ind w:left="5040" w:hanging="360"/>
      </w:pPr>
      <w:rPr>
        <w:rFonts w:ascii="Times New Roman" w:hAnsi="Times New Roman" w:hint="default"/>
      </w:rPr>
    </w:lvl>
    <w:lvl w:ilvl="7" w:tplc="4B28B72C" w:tentative="1">
      <w:start w:val="1"/>
      <w:numFmt w:val="bullet"/>
      <w:lvlText w:val="•"/>
      <w:lvlJc w:val="left"/>
      <w:pPr>
        <w:tabs>
          <w:tab w:val="num" w:pos="5760"/>
        </w:tabs>
        <w:ind w:left="5760" w:hanging="360"/>
      </w:pPr>
      <w:rPr>
        <w:rFonts w:ascii="Times New Roman" w:hAnsi="Times New Roman" w:hint="default"/>
      </w:rPr>
    </w:lvl>
    <w:lvl w:ilvl="8" w:tplc="C8ACE8B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782F6488"/>
    <w:multiLevelType w:val="hybridMultilevel"/>
    <w:tmpl w:val="ECA07FD2"/>
    <w:lvl w:ilvl="0" w:tplc="2B4E95AC">
      <w:start w:val="1"/>
      <w:numFmt w:val="bullet"/>
      <w:lvlText w:val="•"/>
      <w:lvlJc w:val="left"/>
      <w:pPr>
        <w:tabs>
          <w:tab w:val="num" w:pos="720"/>
        </w:tabs>
        <w:ind w:left="720" w:hanging="360"/>
      </w:pPr>
      <w:rPr>
        <w:rFonts w:ascii="Arial" w:hAnsi="Arial" w:hint="default"/>
      </w:rPr>
    </w:lvl>
    <w:lvl w:ilvl="1" w:tplc="6BA4FE1C" w:tentative="1">
      <w:start w:val="1"/>
      <w:numFmt w:val="bullet"/>
      <w:lvlText w:val="•"/>
      <w:lvlJc w:val="left"/>
      <w:pPr>
        <w:tabs>
          <w:tab w:val="num" w:pos="1440"/>
        </w:tabs>
        <w:ind w:left="1440" w:hanging="360"/>
      </w:pPr>
      <w:rPr>
        <w:rFonts w:ascii="Arial" w:hAnsi="Arial" w:hint="default"/>
      </w:rPr>
    </w:lvl>
    <w:lvl w:ilvl="2" w:tplc="0FD81D5E" w:tentative="1">
      <w:start w:val="1"/>
      <w:numFmt w:val="bullet"/>
      <w:lvlText w:val="•"/>
      <w:lvlJc w:val="left"/>
      <w:pPr>
        <w:tabs>
          <w:tab w:val="num" w:pos="2160"/>
        </w:tabs>
        <w:ind w:left="2160" w:hanging="360"/>
      </w:pPr>
      <w:rPr>
        <w:rFonts w:ascii="Arial" w:hAnsi="Arial" w:hint="default"/>
      </w:rPr>
    </w:lvl>
    <w:lvl w:ilvl="3" w:tplc="1B9EEC42" w:tentative="1">
      <w:start w:val="1"/>
      <w:numFmt w:val="bullet"/>
      <w:lvlText w:val="•"/>
      <w:lvlJc w:val="left"/>
      <w:pPr>
        <w:tabs>
          <w:tab w:val="num" w:pos="2880"/>
        </w:tabs>
        <w:ind w:left="2880" w:hanging="360"/>
      </w:pPr>
      <w:rPr>
        <w:rFonts w:ascii="Arial" w:hAnsi="Arial" w:hint="default"/>
      </w:rPr>
    </w:lvl>
    <w:lvl w:ilvl="4" w:tplc="2E34D19C" w:tentative="1">
      <w:start w:val="1"/>
      <w:numFmt w:val="bullet"/>
      <w:lvlText w:val="•"/>
      <w:lvlJc w:val="left"/>
      <w:pPr>
        <w:tabs>
          <w:tab w:val="num" w:pos="3600"/>
        </w:tabs>
        <w:ind w:left="3600" w:hanging="360"/>
      </w:pPr>
      <w:rPr>
        <w:rFonts w:ascii="Arial" w:hAnsi="Arial" w:hint="default"/>
      </w:rPr>
    </w:lvl>
    <w:lvl w:ilvl="5" w:tplc="F014D566" w:tentative="1">
      <w:start w:val="1"/>
      <w:numFmt w:val="bullet"/>
      <w:lvlText w:val="•"/>
      <w:lvlJc w:val="left"/>
      <w:pPr>
        <w:tabs>
          <w:tab w:val="num" w:pos="4320"/>
        </w:tabs>
        <w:ind w:left="4320" w:hanging="360"/>
      </w:pPr>
      <w:rPr>
        <w:rFonts w:ascii="Arial" w:hAnsi="Arial" w:hint="default"/>
      </w:rPr>
    </w:lvl>
    <w:lvl w:ilvl="6" w:tplc="2C74C41A" w:tentative="1">
      <w:start w:val="1"/>
      <w:numFmt w:val="bullet"/>
      <w:lvlText w:val="•"/>
      <w:lvlJc w:val="left"/>
      <w:pPr>
        <w:tabs>
          <w:tab w:val="num" w:pos="5040"/>
        </w:tabs>
        <w:ind w:left="5040" w:hanging="360"/>
      </w:pPr>
      <w:rPr>
        <w:rFonts w:ascii="Arial" w:hAnsi="Arial" w:hint="default"/>
      </w:rPr>
    </w:lvl>
    <w:lvl w:ilvl="7" w:tplc="C00056D2" w:tentative="1">
      <w:start w:val="1"/>
      <w:numFmt w:val="bullet"/>
      <w:lvlText w:val="•"/>
      <w:lvlJc w:val="left"/>
      <w:pPr>
        <w:tabs>
          <w:tab w:val="num" w:pos="5760"/>
        </w:tabs>
        <w:ind w:left="5760" w:hanging="360"/>
      </w:pPr>
      <w:rPr>
        <w:rFonts w:ascii="Arial" w:hAnsi="Arial" w:hint="default"/>
      </w:rPr>
    </w:lvl>
    <w:lvl w:ilvl="8" w:tplc="4940A4F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AA305B9"/>
    <w:multiLevelType w:val="hybridMultilevel"/>
    <w:tmpl w:val="9A90084E"/>
    <w:lvl w:ilvl="0" w:tplc="E9DE83A6">
      <w:start w:val="1"/>
      <w:numFmt w:val="bullet"/>
      <w:lvlText w:val="•"/>
      <w:lvlJc w:val="left"/>
      <w:pPr>
        <w:tabs>
          <w:tab w:val="num" w:pos="720"/>
        </w:tabs>
        <w:ind w:left="720" w:hanging="360"/>
      </w:pPr>
      <w:rPr>
        <w:rFonts w:ascii="Times New Roman" w:hAnsi="Times New Roman" w:hint="default"/>
      </w:rPr>
    </w:lvl>
    <w:lvl w:ilvl="1" w:tplc="05528734" w:tentative="1">
      <w:start w:val="1"/>
      <w:numFmt w:val="bullet"/>
      <w:lvlText w:val="•"/>
      <w:lvlJc w:val="left"/>
      <w:pPr>
        <w:tabs>
          <w:tab w:val="num" w:pos="1440"/>
        </w:tabs>
        <w:ind w:left="1440" w:hanging="360"/>
      </w:pPr>
      <w:rPr>
        <w:rFonts w:ascii="Times New Roman" w:hAnsi="Times New Roman" w:hint="default"/>
      </w:rPr>
    </w:lvl>
    <w:lvl w:ilvl="2" w:tplc="6D18891E" w:tentative="1">
      <w:start w:val="1"/>
      <w:numFmt w:val="bullet"/>
      <w:lvlText w:val="•"/>
      <w:lvlJc w:val="left"/>
      <w:pPr>
        <w:tabs>
          <w:tab w:val="num" w:pos="2160"/>
        </w:tabs>
        <w:ind w:left="2160" w:hanging="360"/>
      </w:pPr>
      <w:rPr>
        <w:rFonts w:ascii="Times New Roman" w:hAnsi="Times New Roman" w:hint="default"/>
      </w:rPr>
    </w:lvl>
    <w:lvl w:ilvl="3" w:tplc="B7F85052" w:tentative="1">
      <w:start w:val="1"/>
      <w:numFmt w:val="bullet"/>
      <w:lvlText w:val="•"/>
      <w:lvlJc w:val="left"/>
      <w:pPr>
        <w:tabs>
          <w:tab w:val="num" w:pos="2880"/>
        </w:tabs>
        <w:ind w:left="2880" w:hanging="360"/>
      </w:pPr>
      <w:rPr>
        <w:rFonts w:ascii="Times New Roman" w:hAnsi="Times New Roman" w:hint="default"/>
      </w:rPr>
    </w:lvl>
    <w:lvl w:ilvl="4" w:tplc="B6E027C4" w:tentative="1">
      <w:start w:val="1"/>
      <w:numFmt w:val="bullet"/>
      <w:lvlText w:val="•"/>
      <w:lvlJc w:val="left"/>
      <w:pPr>
        <w:tabs>
          <w:tab w:val="num" w:pos="3600"/>
        </w:tabs>
        <w:ind w:left="3600" w:hanging="360"/>
      </w:pPr>
      <w:rPr>
        <w:rFonts w:ascii="Times New Roman" w:hAnsi="Times New Roman" w:hint="default"/>
      </w:rPr>
    </w:lvl>
    <w:lvl w:ilvl="5" w:tplc="D5C8E106" w:tentative="1">
      <w:start w:val="1"/>
      <w:numFmt w:val="bullet"/>
      <w:lvlText w:val="•"/>
      <w:lvlJc w:val="left"/>
      <w:pPr>
        <w:tabs>
          <w:tab w:val="num" w:pos="4320"/>
        </w:tabs>
        <w:ind w:left="4320" w:hanging="360"/>
      </w:pPr>
      <w:rPr>
        <w:rFonts w:ascii="Times New Roman" w:hAnsi="Times New Roman" w:hint="default"/>
      </w:rPr>
    </w:lvl>
    <w:lvl w:ilvl="6" w:tplc="57C0CDB0" w:tentative="1">
      <w:start w:val="1"/>
      <w:numFmt w:val="bullet"/>
      <w:lvlText w:val="•"/>
      <w:lvlJc w:val="left"/>
      <w:pPr>
        <w:tabs>
          <w:tab w:val="num" w:pos="5040"/>
        </w:tabs>
        <w:ind w:left="5040" w:hanging="360"/>
      </w:pPr>
      <w:rPr>
        <w:rFonts w:ascii="Times New Roman" w:hAnsi="Times New Roman" w:hint="default"/>
      </w:rPr>
    </w:lvl>
    <w:lvl w:ilvl="7" w:tplc="6C6E147C" w:tentative="1">
      <w:start w:val="1"/>
      <w:numFmt w:val="bullet"/>
      <w:lvlText w:val="•"/>
      <w:lvlJc w:val="left"/>
      <w:pPr>
        <w:tabs>
          <w:tab w:val="num" w:pos="5760"/>
        </w:tabs>
        <w:ind w:left="5760" w:hanging="360"/>
      </w:pPr>
      <w:rPr>
        <w:rFonts w:ascii="Times New Roman" w:hAnsi="Times New Roman" w:hint="default"/>
      </w:rPr>
    </w:lvl>
    <w:lvl w:ilvl="8" w:tplc="3B4C3C78" w:tentative="1">
      <w:start w:val="1"/>
      <w:numFmt w:val="bullet"/>
      <w:lvlText w:val="•"/>
      <w:lvlJc w:val="left"/>
      <w:pPr>
        <w:tabs>
          <w:tab w:val="num" w:pos="6480"/>
        </w:tabs>
        <w:ind w:left="6480" w:hanging="360"/>
      </w:pPr>
      <w:rPr>
        <w:rFonts w:ascii="Times New Roman" w:hAnsi="Times New Roman" w:hint="default"/>
      </w:rPr>
    </w:lvl>
  </w:abstractNum>
  <w:num w:numId="1" w16cid:durableId="222566357">
    <w:abstractNumId w:val="1"/>
  </w:num>
  <w:num w:numId="2" w16cid:durableId="897126089">
    <w:abstractNumId w:val="14"/>
  </w:num>
  <w:num w:numId="3" w16cid:durableId="1325350890">
    <w:abstractNumId w:val="0"/>
  </w:num>
  <w:num w:numId="4" w16cid:durableId="348338243">
    <w:abstractNumId w:val="12"/>
  </w:num>
  <w:num w:numId="5" w16cid:durableId="235818773">
    <w:abstractNumId w:val="4"/>
  </w:num>
  <w:num w:numId="6" w16cid:durableId="1057243594">
    <w:abstractNumId w:val="11"/>
  </w:num>
  <w:num w:numId="7" w16cid:durableId="1096245284">
    <w:abstractNumId w:val="10"/>
  </w:num>
  <w:num w:numId="8" w16cid:durableId="2096047687">
    <w:abstractNumId w:val="16"/>
  </w:num>
  <w:num w:numId="9" w16cid:durableId="1473671559">
    <w:abstractNumId w:val="8"/>
  </w:num>
  <w:num w:numId="10" w16cid:durableId="187526418">
    <w:abstractNumId w:val="5"/>
  </w:num>
  <w:num w:numId="11" w16cid:durableId="504170331">
    <w:abstractNumId w:val="13"/>
  </w:num>
  <w:num w:numId="12" w16cid:durableId="964697194">
    <w:abstractNumId w:val="3"/>
  </w:num>
  <w:num w:numId="13" w16cid:durableId="607466000">
    <w:abstractNumId w:val="17"/>
  </w:num>
  <w:num w:numId="14" w16cid:durableId="588273574">
    <w:abstractNumId w:val="2"/>
  </w:num>
  <w:num w:numId="15" w16cid:durableId="1011298630">
    <w:abstractNumId w:val="15"/>
  </w:num>
  <w:num w:numId="16" w16cid:durableId="1639801584">
    <w:abstractNumId w:val="9"/>
  </w:num>
  <w:num w:numId="17" w16cid:durableId="411196599">
    <w:abstractNumId w:val="6"/>
  </w:num>
  <w:num w:numId="18" w16cid:durableId="130161408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08"/>
    <w:rsid w:val="0000077B"/>
    <w:rsid w:val="00000912"/>
    <w:rsid w:val="00001FB7"/>
    <w:rsid w:val="000023F8"/>
    <w:rsid w:val="000034E0"/>
    <w:rsid w:val="00004334"/>
    <w:rsid w:val="00004FEC"/>
    <w:rsid w:val="000053B8"/>
    <w:rsid w:val="00005F68"/>
    <w:rsid w:val="00006558"/>
    <w:rsid w:val="0000740D"/>
    <w:rsid w:val="00020841"/>
    <w:rsid w:val="000216EE"/>
    <w:rsid w:val="000224DC"/>
    <w:rsid w:val="000226B2"/>
    <w:rsid w:val="000230BA"/>
    <w:rsid w:val="000230FA"/>
    <w:rsid w:val="000234FB"/>
    <w:rsid w:val="000252FF"/>
    <w:rsid w:val="00034E33"/>
    <w:rsid w:val="000350E8"/>
    <w:rsid w:val="00036005"/>
    <w:rsid w:val="000362A4"/>
    <w:rsid w:val="00041958"/>
    <w:rsid w:val="00042612"/>
    <w:rsid w:val="00043090"/>
    <w:rsid w:val="00043904"/>
    <w:rsid w:val="000442FA"/>
    <w:rsid w:val="000447B4"/>
    <w:rsid w:val="00045562"/>
    <w:rsid w:val="0004720E"/>
    <w:rsid w:val="00050E8C"/>
    <w:rsid w:val="00053713"/>
    <w:rsid w:val="00053A61"/>
    <w:rsid w:val="000549F9"/>
    <w:rsid w:val="00054ADF"/>
    <w:rsid w:val="00055F98"/>
    <w:rsid w:val="00060998"/>
    <w:rsid w:val="00063B52"/>
    <w:rsid w:val="00064D8C"/>
    <w:rsid w:val="00066068"/>
    <w:rsid w:val="00066105"/>
    <w:rsid w:val="00066C8C"/>
    <w:rsid w:val="00067437"/>
    <w:rsid w:val="000701A8"/>
    <w:rsid w:val="000716DD"/>
    <w:rsid w:val="00071A36"/>
    <w:rsid w:val="00072132"/>
    <w:rsid w:val="00073A76"/>
    <w:rsid w:val="000745B7"/>
    <w:rsid w:val="0007485B"/>
    <w:rsid w:val="00075E39"/>
    <w:rsid w:val="000761BE"/>
    <w:rsid w:val="000804E5"/>
    <w:rsid w:val="00080AC1"/>
    <w:rsid w:val="00084244"/>
    <w:rsid w:val="00086330"/>
    <w:rsid w:val="00087BD4"/>
    <w:rsid w:val="00087F64"/>
    <w:rsid w:val="000946BF"/>
    <w:rsid w:val="0009519F"/>
    <w:rsid w:val="00097687"/>
    <w:rsid w:val="000A2ED3"/>
    <w:rsid w:val="000A4A01"/>
    <w:rsid w:val="000A4AB9"/>
    <w:rsid w:val="000A53DE"/>
    <w:rsid w:val="000B1A5B"/>
    <w:rsid w:val="000B1EC8"/>
    <w:rsid w:val="000B2360"/>
    <w:rsid w:val="000B2E49"/>
    <w:rsid w:val="000C06BA"/>
    <w:rsid w:val="000C12A7"/>
    <w:rsid w:val="000C12E7"/>
    <w:rsid w:val="000D18CC"/>
    <w:rsid w:val="000D1C56"/>
    <w:rsid w:val="000D228D"/>
    <w:rsid w:val="000D2453"/>
    <w:rsid w:val="000D48FF"/>
    <w:rsid w:val="000D5BB1"/>
    <w:rsid w:val="000D6606"/>
    <w:rsid w:val="000D6966"/>
    <w:rsid w:val="000E0790"/>
    <w:rsid w:val="000E2F7A"/>
    <w:rsid w:val="000E385E"/>
    <w:rsid w:val="000E3BEF"/>
    <w:rsid w:val="000E4FE6"/>
    <w:rsid w:val="000E7DEF"/>
    <w:rsid w:val="000F1363"/>
    <w:rsid w:val="000F64FD"/>
    <w:rsid w:val="000F7E0E"/>
    <w:rsid w:val="0010199E"/>
    <w:rsid w:val="001022FD"/>
    <w:rsid w:val="00103F37"/>
    <w:rsid w:val="00104C67"/>
    <w:rsid w:val="0010660A"/>
    <w:rsid w:val="00111AED"/>
    <w:rsid w:val="00111C34"/>
    <w:rsid w:val="00112CD9"/>
    <w:rsid w:val="001139F2"/>
    <w:rsid w:val="00114466"/>
    <w:rsid w:val="00114CC8"/>
    <w:rsid w:val="00116A80"/>
    <w:rsid w:val="00116F77"/>
    <w:rsid w:val="001214DD"/>
    <w:rsid w:val="00121E36"/>
    <w:rsid w:val="00124BFD"/>
    <w:rsid w:val="0012545C"/>
    <w:rsid w:val="00126BAF"/>
    <w:rsid w:val="00127CBA"/>
    <w:rsid w:val="00127D7E"/>
    <w:rsid w:val="0013123B"/>
    <w:rsid w:val="001349D4"/>
    <w:rsid w:val="001402F3"/>
    <w:rsid w:val="00142E58"/>
    <w:rsid w:val="001462CA"/>
    <w:rsid w:val="00146617"/>
    <w:rsid w:val="00150609"/>
    <w:rsid w:val="001522B9"/>
    <w:rsid w:val="00152F16"/>
    <w:rsid w:val="00154577"/>
    <w:rsid w:val="00155474"/>
    <w:rsid w:val="00155EFD"/>
    <w:rsid w:val="00155FB7"/>
    <w:rsid w:val="00156293"/>
    <w:rsid w:val="00156328"/>
    <w:rsid w:val="00160C84"/>
    <w:rsid w:val="00161E7D"/>
    <w:rsid w:val="00165058"/>
    <w:rsid w:val="0016711A"/>
    <w:rsid w:val="00167E31"/>
    <w:rsid w:val="00170D99"/>
    <w:rsid w:val="0017193B"/>
    <w:rsid w:val="00173D2C"/>
    <w:rsid w:val="001821DB"/>
    <w:rsid w:val="00183D4F"/>
    <w:rsid w:val="001907C7"/>
    <w:rsid w:val="00191A32"/>
    <w:rsid w:val="00192C19"/>
    <w:rsid w:val="00194092"/>
    <w:rsid w:val="00194345"/>
    <w:rsid w:val="0019496E"/>
    <w:rsid w:val="00194AC8"/>
    <w:rsid w:val="00197BF3"/>
    <w:rsid w:val="001A0059"/>
    <w:rsid w:val="001A017D"/>
    <w:rsid w:val="001A032A"/>
    <w:rsid w:val="001A0E38"/>
    <w:rsid w:val="001A172E"/>
    <w:rsid w:val="001A204A"/>
    <w:rsid w:val="001A2D68"/>
    <w:rsid w:val="001A2FF5"/>
    <w:rsid w:val="001A32AA"/>
    <w:rsid w:val="001A5D33"/>
    <w:rsid w:val="001A640E"/>
    <w:rsid w:val="001B06E8"/>
    <w:rsid w:val="001B1C55"/>
    <w:rsid w:val="001B5F2E"/>
    <w:rsid w:val="001B6395"/>
    <w:rsid w:val="001C0776"/>
    <w:rsid w:val="001C1F59"/>
    <w:rsid w:val="001C3E8E"/>
    <w:rsid w:val="001C42EE"/>
    <w:rsid w:val="001C7AC1"/>
    <w:rsid w:val="001D492B"/>
    <w:rsid w:val="001D4AB8"/>
    <w:rsid w:val="001D6668"/>
    <w:rsid w:val="001D7D4F"/>
    <w:rsid w:val="001E114F"/>
    <w:rsid w:val="001E2DEC"/>
    <w:rsid w:val="001E7342"/>
    <w:rsid w:val="001F068A"/>
    <w:rsid w:val="001F1622"/>
    <w:rsid w:val="001F4E1E"/>
    <w:rsid w:val="001F6CCD"/>
    <w:rsid w:val="001F773B"/>
    <w:rsid w:val="002019B1"/>
    <w:rsid w:val="00201F37"/>
    <w:rsid w:val="00204409"/>
    <w:rsid w:val="00206065"/>
    <w:rsid w:val="0020707F"/>
    <w:rsid w:val="002120FB"/>
    <w:rsid w:val="0021411F"/>
    <w:rsid w:val="002142AB"/>
    <w:rsid w:val="00214C53"/>
    <w:rsid w:val="00214C8E"/>
    <w:rsid w:val="00214CF4"/>
    <w:rsid w:val="0021713C"/>
    <w:rsid w:val="00220DB3"/>
    <w:rsid w:val="0022132E"/>
    <w:rsid w:val="00221889"/>
    <w:rsid w:val="00221B58"/>
    <w:rsid w:val="00221F80"/>
    <w:rsid w:val="00225E91"/>
    <w:rsid w:val="00230315"/>
    <w:rsid w:val="002315E8"/>
    <w:rsid w:val="00231CDD"/>
    <w:rsid w:val="002407D2"/>
    <w:rsid w:val="002412AB"/>
    <w:rsid w:val="0024191D"/>
    <w:rsid w:val="002428EB"/>
    <w:rsid w:val="00244075"/>
    <w:rsid w:val="002446B2"/>
    <w:rsid w:val="00244FAE"/>
    <w:rsid w:val="00245268"/>
    <w:rsid w:val="0025041D"/>
    <w:rsid w:val="002506D0"/>
    <w:rsid w:val="0025178C"/>
    <w:rsid w:val="00252209"/>
    <w:rsid w:val="00253A7B"/>
    <w:rsid w:val="00254A55"/>
    <w:rsid w:val="00255795"/>
    <w:rsid w:val="0025765D"/>
    <w:rsid w:val="0026032D"/>
    <w:rsid w:val="00260D83"/>
    <w:rsid w:val="00262802"/>
    <w:rsid w:val="00264976"/>
    <w:rsid w:val="002654FE"/>
    <w:rsid w:val="00266B75"/>
    <w:rsid w:val="00267701"/>
    <w:rsid w:val="00271C66"/>
    <w:rsid w:val="00271C68"/>
    <w:rsid w:val="00273E61"/>
    <w:rsid w:val="00274356"/>
    <w:rsid w:val="00275874"/>
    <w:rsid w:val="00275FF6"/>
    <w:rsid w:val="002764E5"/>
    <w:rsid w:val="002768B2"/>
    <w:rsid w:val="0028120B"/>
    <w:rsid w:val="00283826"/>
    <w:rsid w:val="00284AA1"/>
    <w:rsid w:val="00292942"/>
    <w:rsid w:val="00292DDD"/>
    <w:rsid w:val="00294B1C"/>
    <w:rsid w:val="00294BFD"/>
    <w:rsid w:val="0029563D"/>
    <w:rsid w:val="00297614"/>
    <w:rsid w:val="002A0092"/>
    <w:rsid w:val="002A3549"/>
    <w:rsid w:val="002A3CC4"/>
    <w:rsid w:val="002A4BF7"/>
    <w:rsid w:val="002B0B3A"/>
    <w:rsid w:val="002B0E87"/>
    <w:rsid w:val="002B18A3"/>
    <w:rsid w:val="002B2328"/>
    <w:rsid w:val="002B304C"/>
    <w:rsid w:val="002B3528"/>
    <w:rsid w:val="002B48A4"/>
    <w:rsid w:val="002B5368"/>
    <w:rsid w:val="002B549E"/>
    <w:rsid w:val="002C0406"/>
    <w:rsid w:val="002C2EC6"/>
    <w:rsid w:val="002C31D8"/>
    <w:rsid w:val="002C37D6"/>
    <w:rsid w:val="002C3D42"/>
    <w:rsid w:val="002C5764"/>
    <w:rsid w:val="002C621E"/>
    <w:rsid w:val="002C6333"/>
    <w:rsid w:val="002C741A"/>
    <w:rsid w:val="002C7E16"/>
    <w:rsid w:val="002D0B16"/>
    <w:rsid w:val="002D2713"/>
    <w:rsid w:val="002D2FB3"/>
    <w:rsid w:val="002D4513"/>
    <w:rsid w:val="002D48EB"/>
    <w:rsid w:val="002D669B"/>
    <w:rsid w:val="002E0090"/>
    <w:rsid w:val="002E0931"/>
    <w:rsid w:val="002E26CA"/>
    <w:rsid w:val="002E2A78"/>
    <w:rsid w:val="002E3190"/>
    <w:rsid w:val="002E3A39"/>
    <w:rsid w:val="002E3E73"/>
    <w:rsid w:val="002E4E39"/>
    <w:rsid w:val="002E6105"/>
    <w:rsid w:val="002E6E7D"/>
    <w:rsid w:val="002E7456"/>
    <w:rsid w:val="002E7A8C"/>
    <w:rsid w:val="002F1581"/>
    <w:rsid w:val="002F20BA"/>
    <w:rsid w:val="002F4DE2"/>
    <w:rsid w:val="002F5E76"/>
    <w:rsid w:val="002F6BAE"/>
    <w:rsid w:val="002F75E1"/>
    <w:rsid w:val="00302130"/>
    <w:rsid w:val="00307499"/>
    <w:rsid w:val="003104F3"/>
    <w:rsid w:val="003108C7"/>
    <w:rsid w:val="00314894"/>
    <w:rsid w:val="003151DF"/>
    <w:rsid w:val="003160F7"/>
    <w:rsid w:val="00317EED"/>
    <w:rsid w:val="0032097A"/>
    <w:rsid w:val="0032281D"/>
    <w:rsid w:val="00323D64"/>
    <w:rsid w:val="00323F6A"/>
    <w:rsid w:val="00326AE8"/>
    <w:rsid w:val="0033302D"/>
    <w:rsid w:val="003333C8"/>
    <w:rsid w:val="00333D6A"/>
    <w:rsid w:val="003342D7"/>
    <w:rsid w:val="00336960"/>
    <w:rsid w:val="0034127C"/>
    <w:rsid w:val="00342D39"/>
    <w:rsid w:val="00344E70"/>
    <w:rsid w:val="00346674"/>
    <w:rsid w:val="0034716C"/>
    <w:rsid w:val="003479C6"/>
    <w:rsid w:val="003503AB"/>
    <w:rsid w:val="003521BD"/>
    <w:rsid w:val="00352F9A"/>
    <w:rsid w:val="00354EFC"/>
    <w:rsid w:val="003576CD"/>
    <w:rsid w:val="00361068"/>
    <w:rsid w:val="00361968"/>
    <w:rsid w:val="00363A22"/>
    <w:rsid w:val="00365F49"/>
    <w:rsid w:val="00366A3C"/>
    <w:rsid w:val="0036799C"/>
    <w:rsid w:val="00373792"/>
    <w:rsid w:val="00373B23"/>
    <w:rsid w:val="0037603F"/>
    <w:rsid w:val="00376B9C"/>
    <w:rsid w:val="00377EEF"/>
    <w:rsid w:val="00381D2C"/>
    <w:rsid w:val="00382BFB"/>
    <w:rsid w:val="00385C9A"/>
    <w:rsid w:val="003867C6"/>
    <w:rsid w:val="00387F0B"/>
    <w:rsid w:val="00390641"/>
    <w:rsid w:val="00392022"/>
    <w:rsid w:val="0039333B"/>
    <w:rsid w:val="003A2007"/>
    <w:rsid w:val="003A3B5D"/>
    <w:rsid w:val="003A4899"/>
    <w:rsid w:val="003A519B"/>
    <w:rsid w:val="003B107F"/>
    <w:rsid w:val="003B2051"/>
    <w:rsid w:val="003B2A94"/>
    <w:rsid w:val="003B32E9"/>
    <w:rsid w:val="003B3B43"/>
    <w:rsid w:val="003B6801"/>
    <w:rsid w:val="003B68FC"/>
    <w:rsid w:val="003C0250"/>
    <w:rsid w:val="003C266D"/>
    <w:rsid w:val="003C2D2A"/>
    <w:rsid w:val="003C4B8C"/>
    <w:rsid w:val="003C771E"/>
    <w:rsid w:val="003D0539"/>
    <w:rsid w:val="003D1256"/>
    <w:rsid w:val="003D3D82"/>
    <w:rsid w:val="003D649F"/>
    <w:rsid w:val="003D6CA4"/>
    <w:rsid w:val="003D6DA3"/>
    <w:rsid w:val="003D775C"/>
    <w:rsid w:val="003D7C9E"/>
    <w:rsid w:val="003E027B"/>
    <w:rsid w:val="003E05D6"/>
    <w:rsid w:val="003E36BC"/>
    <w:rsid w:val="003E3F0A"/>
    <w:rsid w:val="003E5447"/>
    <w:rsid w:val="003F0AD3"/>
    <w:rsid w:val="003F0FDF"/>
    <w:rsid w:val="003F21D8"/>
    <w:rsid w:val="003F4263"/>
    <w:rsid w:val="003F45A3"/>
    <w:rsid w:val="003F5641"/>
    <w:rsid w:val="003F5BEA"/>
    <w:rsid w:val="003F7AE1"/>
    <w:rsid w:val="003F7FCD"/>
    <w:rsid w:val="00401235"/>
    <w:rsid w:val="00401D24"/>
    <w:rsid w:val="00401EA3"/>
    <w:rsid w:val="00402DC8"/>
    <w:rsid w:val="00402DF5"/>
    <w:rsid w:val="00403829"/>
    <w:rsid w:val="00403F4D"/>
    <w:rsid w:val="00404C3F"/>
    <w:rsid w:val="004056F0"/>
    <w:rsid w:val="00407B41"/>
    <w:rsid w:val="004117EA"/>
    <w:rsid w:val="00411A9D"/>
    <w:rsid w:val="004125F6"/>
    <w:rsid w:val="00412DE3"/>
    <w:rsid w:val="00414012"/>
    <w:rsid w:val="00416E8A"/>
    <w:rsid w:val="00417146"/>
    <w:rsid w:val="00420DEA"/>
    <w:rsid w:val="00421B05"/>
    <w:rsid w:val="00422A23"/>
    <w:rsid w:val="0043013A"/>
    <w:rsid w:val="00432091"/>
    <w:rsid w:val="00433A6C"/>
    <w:rsid w:val="004340BB"/>
    <w:rsid w:val="00434FD7"/>
    <w:rsid w:val="00435E43"/>
    <w:rsid w:val="00440ECB"/>
    <w:rsid w:val="00442C8A"/>
    <w:rsid w:val="0044374E"/>
    <w:rsid w:val="00444AB7"/>
    <w:rsid w:val="00444FBF"/>
    <w:rsid w:val="0044616C"/>
    <w:rsid w:val="00453CCA"/>
    <w:rsid w:val="00454BBA"/>
    <w:rsid w:val="004618AE"/>
    <w:rsid w:val="00461EAC"/>
    <w:rsid w:val="004624C6"/>
    <w:rsid w:val="004625B1"/>
    <w:rsid w:val="00462E2F"/>
    <w:rsid w:val="00462E3C"/>
    <w:rsid w:val="00464636"/>
    <w:rsid w:val="00465109"/>
    <w:rsid w:val="00466C08"/>
    <w:rsid w:val="0046768A"/>
    <w:rsid w:val="00467C9B"/>
    <w:rsid w:val="0047133B"/>
    <w:rsid w:val="004722E1"/>
    <w:rsid w:val="00472731"/>
    <w:rsid w:val="00472CF5"/>
    <w:rsid w:val="004735DB"/>
    <w:rsid w:val="0047572F"/>
    <w:rsid w:val="00476C2E"/>
    <w:rsid w:val="00476F9C"/>
    <w:rsid w:val="00477AF1"/>
    <w:rsid w:val="00481B56"/>
    <w:rsid w:val="004835D3"/>
    <w:rsid w:val="004836E9"/>
    <w:rsid w:val="0048516C"/>
    <w:rsid w:val="00485ACB"/>
    <w:rsid w:val="00490FE2"/>
    <w:rsid w:val="004924D2"/>
    <w:rsid w:val="00492CE5"/>
    <w:rsid w:val="004940BC"/>
    <w:rsid w:val="00495800"/>
    <w:rsid w:val="00495842"/>
    <w:rsid w:val="004975FC"/>
    <w:rsid w:val="004A19C4"/>
    <w:rsid w:val="004A23E3"/>
    <w:rsid w:val="004A5D99"/>
    <w:rsid w:val="004B18CE"/>
    <w:rsid w:val="004B2320"/>
    <w:rsid w:val="004B568B"/>
    <w:rsid w:val="004B56C3"/>
    <w:rsid w:val="004B78E0"/>
    <w:rsid w:val="004C0B0B"/>
    <w:rsid w:val="004C1526"/>
    <w:rsid w:val="004C17B1"/>
    <w:rsid w:val="004C3269"/>
    <w:rsid w:val="004D1C81"/>
    <w:rsid w:val="004D2514"/>
    <w:rsid w:val="004D2917"/>
    <w:rsid w:val="004D5A54"/>
    <w:rsid w:val="004D6187"/>
    <w:rsid w:val="004D6594"/>
    <w:rsid w:val="004E21BF"/>
    <w:rsid w:val="004E2B14"/>
    <w:rsid w:val="004E3243"/>
    <w:rsid w:val="004E40EB"/>
    <w:rsid w:val="004E460F"/>
    <w:rsid w:val="004E6018"/>
    <w:rsid w:val="004F1938"/>
    <w:rsid w:val="004F388E"/>
    <w:rsid w:val="004F3ABF"/>
    <w:rsid w:val="004F401D"/>
    <w:rsid w:val="004F63E4"/>
    <w:rsid w:val="004F7AC5"/>
    <w:rsid w:val="00500ACD"/>
    <w:rsid w:val="00501DDE"/>
    <w:rsid w:val="00503E27"/>
    <w:rsid w:val="005040A4"/>
    <w:rsid w:val="00504B25"/>
    <w:rsid w:val="00505D1B"/>
    <w:rsid w:val="00511295"/>
    <w:rsid w:val="00511D56"/>
    <w:rsid w:val="00513218"/>
    <w:rsid w:val="0051539B"/>
    <w:rsid w:val="00516C3B"/>
    <w:rsid w:val="00523B75"/>
    <w:rsid w:val="00523F9D"/>
    <w:rsid w:val="0052463B"/>
    <w:rsid w:val="00524AF9"/>
    <w:rsid w:val="00525A70"/>
    <w:rsid w:val="00525FF8"/>
    <w:rsid w:val="00526705"/>
    <w:rsid w:val="00527744"/>
    <w:rsid w:val="00527E7A"/>
    <w:rsid w:val="00533B47"/>
    <w:rsid w:val="00533CC8"/>
    <w:rsid w:val="00534E7F"/>
    <w:rsid w:val="00535D8D"/>
    <w:rsid w:val="005375FF"/>
    <w:rsid w:val="00537EE9"/>
    <w:rsid w:val="00540C28"/>
    <w:rsid w:val="00542E90"/>
    <w:rsid w:val="0054714C"/>
    <w:rsid w:val="00547C42"/>
    <w:rsid w:val="00550AFB"/>
    <w:rsid w:val="00552FAC"/>
    <w:rsid w:val="00554B37"/>
    <w:rsid w:val="00554FDE"/>
    <w:rsid w:val="00556DC0"/>
    <w:rsid w:val="005606E9"/>
    <w:rsid w:val="005620F1"/>
    <w:rsid w:val="00562D6F"/>
    <w:rsid w:val="0056360F"/>
    <w:rsid w:val="005710AD"/>
    <w:rsid w:val="0057149B"/>
    <w:rsid w:val="005718D5"/>
    <w:rsid w:val="00572893"/>
    <w:rsid w:val="00572F2B"/>
    <w:rsid w:val="00574108"/>
    <w:rsid w:val="00575159"/>
    <w:rsid w:val="00575E0B"/>
    <w:rsid w:val="00575F56"/>
    <w:rsid w:val="0057602B"/>
    <w:rsid w:val="00576799"/>
    <w:rsid w:val="00577088"/>
    <w:rsid w:val="005804AC"/>
    <w:rsid w:val="00583156"/>
    <w:rsid w:val="005833A5"/>
    <w:rsid w:val="005841C3"/>
    <w:rsid w:val="005843F4"/>
    <w:rsid w:val="005844CA"/>
    <w:rsid w:val="00584878"/>
    <w:rsid w:val="00587CB6"/>
    <w:rsid w:val="005903DD"/>
    <w:rsid w:val="00593C73"/>
    <w:rsid w:val="005946B3"/>
    <w:rsid w:val="00594C35"/>
    <w:rsid w:val="005A0ED4"/>
    <w:rsid w:val="005A2290"/>
    <w:rsid w:val="005A294F"/>
    <w:rsid w:val="005A36A2"/>
    <w:rsid w:val="005A615F"/>
    <w:rsid w:val="005A7D8B"/>
    <w:rsid w:val="005B0CE8"/>
    <w:rsid w:val="005B0E0F"/>
    <w:rsid w:val="005B2156"/>
    <w:rsid w:val="005B225D"/>
    <w:rsid w:val="005B4561"/>
    <w:rsid w:val="005B513F"/>
    <w:rsid w:val="005B5867"/>
    <w:rsid w:val="005B61B0"/>
    <w:rsid w:val="005B67BC"/>
    <w:rsid w:val="005B6820"/>
    <w:rsid w:val="005B7ED9"/>
    <w:rsid w:val="005C0059"/>
    <w:rsid w:val="005C0F4D"/>
    <w:rsid w:val="005C1DF7"/>
    <w:rsid w:val="005C5544"/>
    <w:rsid w:val="005C55FC"/>
    <w:rsid w:val="005C6E33"/>
    <w:rsid w:val="005D3D92"/>
    <w:rsid w:val="005D6378"/>
    <w:rsid w:val="005D7523"/>
    <w:rsid w:val="005E1AEF"/>
    <w:rsid w:val="005E29E9"/>
    <w:rsid w:val="005E2F13"/>
    <w:rsid w:val="005E4702"/>
    <w:rsid w:val="005E60FD"/>
    <w:rsid w:val="005E6B8C"/>
    <w:rsid w:val="005E7322"/>
    <w:rsid w:val="005E7D4F"/>
    <w:rsid w:val="005F1120"/>
    <w:rsid w:val="005F1171"/>
    <w:rsid w:val="005F1A86"/>
    <w:rsid w:val="005F4A8F"/>
    <w:rsid w:val="005F6F13"/>
    <w:rsid w:val="00600434"/>
    <w:rsid w:val="0060074C"/>
    <w:rsid w:val="0060138A"/>
    <w:rsid w:val="00601D1C"/>
    <w:rsid w:val="006026A6"/>
    <w:rsid w:val="00602AE6"/>
    <w:rsid w:val="00602C7C"/>
    <w:rsid w:val="00603D8B"/>
    <w:rsid w:val="00604FB0"/>
    <w:rsid w:val="0060608B"/>
    <w:rsid w:val="00606D26"/>
    <w:rsid w:val="00610658"/>
    <w:rsid w:val="0061219C"/>
    <w:rsid w:val="00612840"/>
    <w:rsid w:val="00613DBA"/>
    <w:rsid w:val="00614F19"/>
    <w:rsid w:val="006154AA"/>
    <w:rsid w:val="00616B93"/>
    <w:rsid w:val="00616C85"/>
    <w:rsid w:val="006177B3"/>
    <w:rsid w:val="00620153"/>
    <w:rsid w:val="006206A6"/>
    <w:rsid w:val="006241B8"/>
    <w:rsid w:val="006244A0"/>
    <w:rsid w:val="006244D5"/>
    <w:rsid w:val="00625133"/>
    <w:rsid w:val="0062591C"/>
    <w:rsid w:val="0062738A"/>
    <w:rsid w:val="00630112"/>
    <w:rsid w:val="0063057F"/>
    <w:rsid w:val="006328AE"/>
    <w:rsid w:val="0063444A"/>
    <w:rsid w:val="00637886"/>
    <w:rsid w:val="00643001"/>
    <w:rsid w:val="00644C62"/>
    <w:rsid w:val="006454B8"/>
    <w:rsid w:val="00647E3A"/>
    <w:rsid w:val="00651C71"/>
    <w:rsid w:val="00654471"/>
    <w:rsid w:val="006565D2"/>
    <w:rsid w:val="006567EF"/>
    <w:rsid w:val="00656BF4"/>
    <w:rsid w:val="006579A7"/>
    <w:rsid w:val="00661BA8"/>
    <w:rsid w:val="006631F3"/>
    <w:rsid w:val="00663B95"/>
    <w:rsid w:val="00664394"/>
    <w:rsid w:val="006663BC"/>
    <w:rsid w:val="0066681D"/>
    <w:rsid w:val="00666BDC"/>
    <w:rsid w:val="0067253E"/>
    <w:rsid w:val="00672758"/>
    <w:rsid w:val="00673894"/>
    <w:rsid w:val="00673FA2"/>
    <w:rsid w:val="00674141"/>
    <w:rsid w:val="006750CA"/>
    <w:rsid w:val="006767D6"/>
    <w:rsid w:val="00680877"/>
    <w:rsid w:val="00680B77"/>
    <w:rsid w:val="0068233E"/>
    <w:rsid w:val="0068238D"/>
    <w:rsid w:val="00682A25"/>
    <w:rsid w:val="00686C8C"/>
    <w:rsid w:val="006876AB"/>
    <w:rsid w:val="00692117"/>
    <w:rsid w:val="006926C9"/>
    <w:rsid w:val="00692B43"/>
    <w:rsid w:val="00692E80"/>
    <w:rsid w:val="00695A04"/>
    <w:rsid w:val="006961F4"/>
    <w:rsid w:val="006A0D7B"/>
    <w:rsid w:val="006A3A96"/>
    <w:rsid w:val="006A4203"/>
    <w:rsid w:val="006A492C"/>
    <w:rsid w:val="006A597F"/>
    <w:rsid w:val="006B3CE3"/>
    <w:rsid w:val="006B7E63"/>
    <w:rsid w:val="006C0C9F"/>
    <w:rsid w:val="006C1A38"/>
    <w:rsid w:val="006C241F"/>
    <w:rsid w:val="006C4BD0"/>
    <w:rsid w:val="006C5A9E"/>
    <w:rsid w:val="006C670F"/>
    <w:rsid w:val="006C69F0"/>
    <w:rsid w:val="006C7B7F"/>
    <w:rsid w:val="006D1239"/>
    <w:rsid w:val="006D21D2"/>
    <w:rsid w:val="006D6095"/>
    <w:rsid w:val="006D6797"/>
    <w:rsid w:val="006D7520"/>
    <w:rsid w:val="006E5375"/>
    <w:rsid w:val="006E5EBF"/>
    <w:rsid w:val="006E69BE"/>
    <w:rsid w:val="006E6B4E"/>
    <w:rsid w:val="006E6C7B"/>
    <w:rsid w:val="006F2719"/>
    <w:rsid w:val="006F2B6E"/>
    <w:rsid w:val="006F3F1A"/>
    <w:rsid w:val="006F48E0"/>
    <w:rsid w:val="006F6867"/>
    <w:rsid w:val="006F6F1C"/>
    <w:rsid w:val="007006E0"/>
    <w:rsid w:val="00700860"/>
    <w:rsid w:val="007036A4"/>
    <w:rsid w:val="00703EEE"/>
    <w:rsid w:val="007046AF"/>
    <w:rsid w:val="007056D7"/>
    <w:rsid w:val="00713B17"/>
    <w:rsid w:val="00715E6B"/>
    <w:rsid w:val="007175FC"/>
    <w:rsid w:val="00720424"/>
    <w:rsid w:val="00721E24"/>
    <w:rsid w:val="007220FE"/>
    <w:rsid w:val="007239EA"/>
    <w:rsid w:val="00725768"/>
    <w:rsid w:val="00727392"/>
    <w:rsid w:val="007309F8"/>
    <w:rsid w:val="0073128D"/>
    <w:rsid w:val="0073164E"/>
    <w:rsid w:val="00733417"/>
    <w:rsid w:val="00735276"/>
    <w:rsid w:val="00735989"/>
    <w:rsid w:val="00737B68"/>
    <w:rsid w:val="007401E1"/>
    <w:rsid w:val="007404EC"/>
    <w:rsid w:val="007409A2"/>
    <w:rsid w:val="00740D42"/>
    <w:rsid w:val="0074246B"/>
    <w:rsid w:val="007425E8"/>
    <w:rsid w:val="00743335"/>
    <w:rsid w:val="00743534"/>
    <w:rsid w:val="00750FA7"/>
    <w:rsid w:val="0075211D"/>
    <w:rsid w:val="00753922"/>
    <w:rsid w:val="00755DFB"/>
    <w:rsid w:val="00755EE3"/>
    <w:rsid w:val="0076138D"/>
    <w:rsid w:val="007616F3"/>
    <w:rsid w:val="00762046"/>
    <w:rsid w:val="007625C8"/>
    <w:rsid w:val="00762A53"/>
    <w:rsid w:val="00762CE0"/>
    <w:rsid w:val="00764945"/>
    <w:rsid w:val="00766770"/>
    <w:rsid w:val="00766AB4"/>
    <w:rsid w:val="0077113E"/>
    <w:rsid w:val="00771B9C"/>
    <w:rsid w:val="00773062"/>
    <w:rsid w:val="007731F4"/>
    <w:rsid w:val="00773A67"/>
    <w:rsid w:val="00773BD4"/>
    <w:rsid w:val="0077598D"/>
    <w:rsid w:val="00776D8E"/>
    <w:rsid w:val="0077760A"/>
    <w:rsid w:val="007806D1"/>
    <w:rsid w:val="0078135E"/>
    <w:rsid w:val="00783676"/>
    <w:rsid w:val="00786F73"/>
    <w:rsid w:val="00790683"/>
    <w:rsid w:val="00790762"/>
    <w:rsid w:val="0079387B"/>
    <w:rsid w:val="0079508F"/>
    <w:rsid w:val="00797F32"/>
    <w:rsid w:val="007A0339"/>
    <w:rsid w:val="007A0585"/>
    <w:rsid w:val="007A09E2"/>
    <w:rsid w:val="007A0A08"/>
    <w:rsid w:val="007A1B7F"/>
    <w:rsid w:val="007A1C7C"/>
    <w:rsid w:val="007A20C2"/>
    <w:rsid w:val="007A299E"/>
    <w:rsid w:val="007A5AD0"/>
    <w:rsid w:val="007A62F8"/>
    <w:rsid w:val="007A6A05"/>
    <w:rsid w:val="007A6AC6"/>
    <w:rsid w:val="007B1003"/>
    <w:rsid w:val="007B3802"/>
    <w:rsid w:val="007B4DEC"/>
    <w:rsid w:val="007B7445"/>
    <w:rsid w:val="007B78E3"/>
    <w:rsid w:val="007C02E1"/>
    <w:rsid w:val="007C136F"/>
    <w:rsid w:val="007C1DE5"/>
    <w:rsid w:val="007C5765"/>
    <w:rsid w:val="007C5F54"/>
    <w:rsid w:val="007C7F2A"/>
    <w:rsid w:val="007D2B1F"/>
    <w:rsid w:val="007D46A6"/>
    <w:rsid w:val="007D4752"/>
    <w:rsid w:val="007D689B"/>
    <w:rsid w:val="007D7376"/>
    <w:rsid w:val="007E1DE2"/>
    <w:rsid w:val="007E1EDB"/>
    <w:rsid w:val="007E3D27"/>
    <w:rsid w:val="007E3D82"/>
    <w:rsid w:val="007E568C"/>
    <w:rsid w:val="007E6BAD"/>
    <w:rsid w:val="007E7DC2"/>
    <w:rsid w:val="007F1D19"/>
    <w:rsid w:val="007F5879"/>
    <w:rsid w:val="007F69F8"/>
    <w:rsid w:val="007F6C1C"/>
    <w:rsid w:val="007F7EC6"/>
    <w:rsid w:val="00801ABC"/>
    <w:rsid w:val="00802548"/>
    <w:rsid w:val="008038F4"/>
    <w:rsid w:val="0080590F"/>
    <w:rsid w:val="00806D26"/>
    <w:rsid w:val="0080795F"/>
    <w:rsid w:val="00807FE1"/>
    <w:rsid w:val="00810D43"/>
    <w:rsid w:val="00813D91"/>
    <w:rsid w:val="008147E4"/>
    <w:rsid w:val="008155E2"/>
    <w:rsid w:val="00821291"/>
    <w:rsid w:val="00822E27"/>
    <w:rsid w:val="00822E4C"/>
    <w:rsid w:val="00826538"/>
    <w:rsid w:val="00830238"/>
    <w:rsid w:val="00831A39"/>
    <w:rsid w:val="00833A6A"/>
    <w:rsid w:val="00836974"/>
    <w:rsid w:val="00837F14"/>
    <w:rsid w:val="008444AA"/>
    <w:rsid w:val="00844956"/>
    <w:rsid w:val="00845040"/>
    <w:rsid w:val="0084538E"/>
    <w:rsid w:val="00845C8F"/>
    <w:rsid w:val="008461A8"/>
    <w:rsid w:val="0084728B"/>
    <w:rsid w:val="008510F3"/>
    <w:rsid w:val="008511C3"/>
    <w:rsid w:val="00852A0C"/>
    <w:rsid w:val="00853C08"/>
    <w:rsid w:val="008546CC"/>
    <w:rsid w:val="00855964"/>
    <w:rsid w:val="00856233"/>
    <w:rsid w:val="008570A7"/>
    <w:rsid w:val="00863AD8"/>
    <w:rsid w:val="00863DE3"/>
    <w:rsid w:val="00863FDE"/>
    <w:rsid w:val="00865FAD"/>
    <w:rsid w:val="008660FA"/>
    <w:rsid w:val="00872CAA"/>
    <w:rsid w:val="008740CD"/>
    <w:rsid w:val="008751AA"/>
    <w:rsid w:val="00876373"/>
    <w:rsid w:val="00880B4E"/>
    <w:rsid w:val="008857E6"/>
    <w:rsid w:val="00887004"/>
    <w:rsid w:val="00887A48"/>
    <w:rsid w:val="008913DA"/>
    <w:rsid w:val="0089337A"/>
    <w:rsid w:val="0089439D"/>
    <w:rsid w:val="00894FB1"/>
    <w:rsid w:val="0089570E"/>
    <w:rsid w:val="0089708A"/>
    <w:rsid w:val="008971E8"/>
    <w:rsid w:val="008A134A"/>
    <w:rsid w:val="008A1582"/>
    <w:rsid w:val="008A17B4"/>
    <w:rsid w:val="008A2D74"/>
    <w:rsid w:val="008A3F16"/>
    <w:rsid w:val="008A4B73"/>
    <w:rsid w:val="008A67AF"/>
    <w:rsid w:val="008A6D3C"/>
    <w:rsid w:val="008A70F5"/>
    <w:rsid w:val="008A733B"/>
    <w:rsid w:val="008A742F"/>
    <w:rsid w:val="008B09B0"/>
    <w:rsid w:val="008B2CE9"/>
    <w:rsid w:val="008C07DA"/>
    <w:rsid w:val="008C2E59"/>
    <w:rsid w:val="008C4A84"/>
    <w:rsid w:val="008D0E55"/>
    <w:rsid w:val="008D1D7E"/>
    <w:rsid w:val="008D3F11"/>
    <w:rsid w:val="008D434C"/>
    <w:rsid w:val="008D4EA9"/>
    <w:rsid w:val="008D661B"/>
    <w:rsid w:val="008D6903"/>
    <w:rsid w:val="008E49E5"/>
    <w:rsid w:val="008E6EEC"/>
    <w:rsid w:val="008E7035"/>
    <w:rsid w:val="008E7AC6"/>
    <w:rsid w:val="008F1F7A"/>
    <w:rsid w:val="008F30CA"/>
    <w:rsid w:val="008F552B"/>
    <w:rsid w:val="008F5868"/>
    <w:rsid w:val="008F5DF9"/>
    <w:rsid w:val="008F70F1"/>
    <w:rsid w:val="00901510"/>
    <w:rsid w:val="00901702"/>
    <w:rsid w:val="00902FF4"/>
    <w:rsid w:val="00903CD5"/>
    <w:rsid w:val="00905C9B"/>
    <w:rsid w:val="00911277"/>
    <w:rsid w:val="009126ED"/>
    <w:rsid w:val="00912DE7"/>
    <w:rsid w:val="0091415D"/>
    <w:rsid w:val="009158A3"/>
    <w:rsid w:val="00920952"/>
    <w:rsid w:val="00923399"/>
    <w:rsid w:val="00923AB6"/>
    <w:rsid w:val="00923ABF"/>
    <w:rsid w:val="009240EA"/>
    <w:rsid w:val="009248E0"/>
    <w:rsid w:val="00925020"/>
    <w:rsid w:val="00925D16"/>
    <w:rsid w:val="009278A2"/>
    <w:rsid w:val="009302D3"/>
    <w:rsid w:val="00930A07"/>
    <w:rsid w:val="00933238"/>
    <w:rsid w:val="0093382A"/>
    <w:rsid w:val="00936828"/>
    <w:rsid w:val="00936CA5"/>
    <w:rsid w:val="00940673"/>
    <w:rsid w:val="0094346D"/>
    <w:rsid w:val="00945501"/>
    <w:rsid w:val="00946B0A"/>
    <w:rsid w:val="0094707E"/>
    <w:rsid w:val="00951262"/>
    <w:rsid w:val="009536FC"/>
    <w:rsid w:val="0095509B"/>
    <w:rsid w:val="009550C1"/>
    <w:rsid w:val="00955D44"/>
    <w:rsid w:val="00957AE8"/>
    <w:rsid w:val="009619CB"/>
    <w:rsid w:val="00961BE3"/>
    <w:rsid w:val="00963F5F"/>
    <w:rsid w:val="00967C89"/>
    <w:rsid w:val="00971DC6"/>
    <w:rsid w:val="00973032"/>
    <w:rsid w:val="009757D5"/>
    <w:rsid w:val="00975A5F"/>
    <w:rsid w:val="00976125"/>
    <w:rsid w:val="00976D7B"/>
    <w:rsid w:val="00980914"/>
    <w:rsid w:val="00980C1A"/>
    <w:rsid w:val="00982886"/>
    <w:rsid w:val="0098333D"/>
    <w:rsid w:val="00983994"/>
    <w:rsid w:val="009856D2"/>
    <w:rsid w:val="00990DB8"/>
    <w:rsid w:val="0099125A"/>
    <w:rsid w:val="009925DC"/>
    <w:rsid w:val="00994E0E"/>
    <w:rsid w:val="00995E60"/>
    <w:rsid w:val="0099785B"/>
    <w:rsid w:val="009A13D8"/>
    <w:rsid w:val="009A1419"/>
    <w:rsid w:val="009A19E5"/>
    <w:rsid w:val="009A3CAA"/>
    <w:rsid w:val="009A56C0"/>
    <w:rsid w:val="009A7828"/>
    <w:rsid w:val="009B0821"/>
    <w:rsid w:val="009B1A00"/>
    <w:rsid w:val="009B1A25"/>
    <w:rsid w:val="009B28BF"/>
    <w:rsid w:val="009B35B5"/>
    <w:rsid w:val="009B46F4"/>
    <w:rsid w:val="009B4D93"/>
    <w:rsid w:val="009B5985"/>
    <w:rsid w:val="009B59D6"/>
    <w:rsid w:val="009B624A"/>
    <w:rsid w:val="009B6252"/>
    <w:rsid w:val="009B68CC"/>
    <w:rsid w:val="009C029F"/>
    <w:rsid w:val="009C1786"/>
    <w:rsid w:val="009C3709"/>
    <w:rsid w:val="009C5925"/>
    <w:rsid w:val="009C63B0"/>
    <w:rsid w:val="009C7CAB"/>
    <w:rsid w:val="009D042D"/>
    <w:rsid w:val="009D1B6A"/>
    <w:rsid w:val="009D2099"/>
    <w:rsid w:val="009D4081"/>
    <w:rsid w:val="009D4475"/>
    <w:rsid w:val="009D484D"/>
    <w:rsid w:val="009D513F"/>
    <w:rsid w:val="009E000D"/>
    <w:rsid w:val="009E2B8C"/>
    <w:rsid w:val="009E44D6"/>
    <w:rsid w:val="009E4FDB"/>
    <w:rsid w:val="009E590F"/>
    <w:rsid w:val="009F181E"/>
    <w:rsid w:val="009F2553"/>
    <w:rsid w:val="009F3A46"/>
    <w:rsid w:val="009F3B7E"/>
    <w:rsid w:val="009F43D9"/>
    <w:rsid w:val="009F57B5"/>
    <w:rsid w:val="009F6321"/>
    <w:rsid w:val="009F66AA"/>
    <w:rsid w:val="00A0411C"/>
    <w:rsid w:val="00A11705"/>
    <w:rsid w:val="00A129CB"/>
    <w:rsid w:val="00A13E47"/>
    <w:rsid w:val="00A1472F"/>
    <w:rsid w:val="00A14D47"/>
    <w:rsid w:val="00A17782"/>
    <w:rsid w:val="00A17867"/>
    <w:rsid w:val="00A17BFA"/>
    <w:rsid w:val="00A223A0"/>
    <w:rsid w:val="00A2418B"/>
    <w:rsid w:val="00A27562"/>
    <w:rsid w:val="00A30031"/>
    <w:rsid w:val="00A30170"/>
    <w:rsid w:val="00A31339"/>
    <w:rsid w:val="00A31960"/>
    <w:rsid w:val="00A3295D"/>
    <w:rsid w:val="00A340FC"/>
    <w:rsid w:val="00A3598A"/>
    <w:rsid w:val="00A35E23"/>
    <w:rsid w:val="00A37449"/>
    <w:rsid w:val="00A40780"/>
    <w:rsid w:val="00A41292"/>
    <w:rsid w:val="00A426A7"/>
    <w:rsid w:val="00A45189"/>
    <w:rsid w:val="00A451A0"/>
    <w:rsid w:val="00A4525A"/>
    <w:rsid w:val="00A46610"/>
    <w:rsid w:val="00A50DAB"/>
    <w:rsid w:val="00A51652"/>
    <w:rsid w:val="00A5271F"/>
    <w:rsid w:val="00A52A5B"/>
    <w:rsid w:val="00A531A0"/>
    <w:rsid w:val="00A534BB"/>
    <w:rsid w:val="00A55F54"/>
    <w:rsid w:val="00A57465"/>
    <w:rsid w:val="00A579C1"/>
    <w:rsid w:val="00A606F2"/>
    <w:rsid w:val="00A64FB1"/>
    <w:rsid w:val="00A66008"/>
    <w:rsid w:val="00A700C0"/>
    <w:rsid w:val="00A714A3"/>
    <w:rsid w:val="00A71AAC"/>
    <w:rsid w:val="00A7400F"/>
    <w:rsid w:val="00A74DC1"/>
    <w:rsid w:val="00A81721"/>
    <w:rsid w:val="00A81B5B"/>
    <w:rsid w:val="00A8291A"/>
    <w:rsid w:val="00A83878"/>
    <w:rsid w:val="00A92578"/>
    <w:rsid w:val="00A926F8"/>
    <w:rsid w:val="00A94BF2"/>
    <w:rsid w:val="00A956E8"/>
    <w:rsid w:val="00A964D6"/>
    <w:rsid w:val="00AA01B9"/>
    <w:rsid w:val="00AA1425"/>
    <w:rsid w:val="00AA18A2"/>
    <w:rsid w:val="00AA239F"/>
    <w:rsid w:val="00AA29E6"/>
    <w:rsid w:val="00AA3941"/>
    <w:rsid w:val="00AA39EB"/>
    <w:rsid w:val="00AA3DDF"/>
    <w:rsid w:val="00AA49E4"/>
    <w:rsid w:val="00AB04A3"/>
    <w:rsid w:val="00AB0AF8"/>
    <w:rsid w:val="00AB2F4D"/>
    <w:rsid w:val="00AB3AA9"/>
    <w:rsid w:val="00AB41C3"/>
    <w:rsid w:val="00AB4567"/>
    <w:rsid w:val="00AC0574"/>
    <w:rsid w:val="00AC3E34"/>
    <w:rsid w:val="00AC5F1D"/>
    <w:rsid w:val="00AC6D54"/>
    <w:rsid w:val="00AD11AD"/>
    <w:rsid w:val="00AD19CA"/>
    <w:rsid w:val="00AD24AB"/>
    <w:rsid w:val="00AD300C"/>
    <w:rsid w:val="00AD449B"/>
    <w:rsid w:val="00AD4CDF"/>
    <w:rsid w:val="00AD567C"/>
    <w:rsid w:val="00AE00FE"/>
    <w:rsid w:val="00AE05CB"/>
    <w:rsid w:val="00AE1910"/>
    <w:rsid w:val="00AE1A77"/>
    <w:rsid w:val="00AE3D5D"/>
    <w:rsid w:val="00AE4181"/>
    <w:rsid w:val="00AE4743"/>
    <w:rsid w:val="00AE4918"/>
    <w:rsid w:val="00AF2162"/>
    <w:rsid w:val="00AF3054"/>
    <w:rsid w:val="00AF4B7C"/>
    <w:rsid w:val="00AF5B54"/>
    <w:rsid w:val="00AF6679"/>
    <w:rsid w:val="00AF730B"/>
    <w:rsid w:val="00B014C5"/>
    <w:rsid w:val="00B0182A"/>
    <w:rsid w:val="00B062C7"/>
    <w:rsid w:val="00B20C00"/>
    <w:rsid w:val="00B22A77"/>
    <w:rsid w:val="00B231FD"/>
    <w:rsid w:val="00B23DEF"/>
    <w:rsid w:val="00B24AB6"/>
    <w:rsid w:val="00B273F2"/>
    <w:rsid w:val="00B305D8"/>
    <w:rsid w:val="00B32877"/>
    <w:rsid w:val="00B34BA5"/>
    <w:rsid w:val="00B36047"/>
    <w:rsid w:val="00B37705"/>
    <w:rsid w:val="00B37C09"/>
    <w:rsid w:val="00B42322"/>
    <w:rsid w:val="00B45539"/>
    <w:rsid w:val="00B464E8"/>
    <w:rsid w:val="00B46655"/>
    <w:rsid w:val="00B47218"/>
    <w:rsid w:val="00B513BD"/>
    <w:rsid w:val="00B537ED"/>
    <w:rsid w:val="00B537F0"/>
    <w:rsid w:val="00B53EFB"/>
    <w:rsid w:val="00B5502F"/>
    <w:rsid w:val="00B556DD"/>
    <w:rsid w:val="00B55E02"/>
    <w:rsid w:val="00B6082D"/>
    <w:rsid w:val="00B608B9"/>
    <w:rsid w:val="00B61EF5"/>
    <w:rsid w:val="00B63BE0"/>
    <w:rsid w:val="00B67B47"/>
    <w:rsid w:val="00B71B71"/>
    <w:rsid w:val="00B71E8B"/>
    <w:rsid w:val="00B74DFB"/>
    <w:rsid w:val="00B75BCC"/>
    <w:rsid w:val="00B75CCC"/>
    <w:rsid w:val="00B77285"/>
    <w:rsid w:val="00B77F17"/>
    <w:rsid w:val="00B80CAC"/>
    <w:rsid w:val="00B81668"/>
    <w:rsid w:val="00B819DC"/>
    <w:rsid w:val="00B81E97"/>
    <w:rsid w:val="00B8389D"/>
    <w:rsid w:val="00B8459E"/>
    <w:rsid w:val="00B85BCE"/>
    <w:rsid w:val="00B86261"/>
    <w:rsid w:val="00B868D1"/>
    <w:rsid w:val="00B95041"/>
    <w:rsid w:val="00B9555C"/>
    <w:rsid w:val="00B96454"/>
    <w:rsid w:val="00B96489"/>
    <w:rsid w:val="00BA0113"/>
    <w:rsid w:val="00BA1A18"/>
    <w:rsid w:val="00BA1DF0"/>
    <w:rsid w:val="00BA20EA"/>
    <w:rsid w:val="00BA3908"/>
    <w:rsid w:val="00BA58A7"/>
    <w:rsid w:val="00BB0018"/>
    <w:rsid w:val="00BB5187"/>
    <w:rsid w:val="00BB6502"/>
    <w:rsid w:val="00BC5350"/>
    <w:rsid w:val="00BC5825"/>
    <w:rsid w:val="00BC61A7"/>
    <w:rsid w:val="00BD1933"/>
    <w:rsid w:val="00BD235E"/>
    <w:rsid w:val="00BD4EA4"/>
    <w:rsid w:val="00BD6BB8"/>
    <w:rsid w:val="00BE296B"/>
    <w:rsid w:val="00BE44F5"/>
    <w:rsid w:val="00BE730F"/>
    <w:rsid w:val="00BE7823"/>
    <w:rsid w:val="00BF0663"/>
    <w:rsid w:val="00BF0856"/>
    <w:rsid w:val="00BF0C3B"/>
    <w:rsid w:val="00BF4A06"/>
    <w:rsid w:val="00BF6431"/>
    <w:rsid w:val="00BF736A"/>
    <w:rsid w:val="00BF7E40"/>
    <w:rsid w:val="00C02FD5"/>
    <w:rsid w:val="00C0431E"/>
    <w:rsid w:val="00C04A0E"/>
    <w:rsid w:val="00C04B9B"/>
    <w:rsid w:val="00C07807"/>
    <w:rsid w:val="00C12B04"/>
    <w:rsid w:val="00C15BA4"/>
    <w:rsid w:val="00C15EBC"/>
    <w:rsid w:val="00C178BA"/>
    <w:rsid w:val="00C22069"/>
    <w:rsid w:val="00C22C5E"/>
    <w:rsid w:val="00C27B80"/>
    <w:rsid w:val="00C30BCD"/>
    <w:rsid w:val="00C322B6"/>
    <w:rsid w:val="00C33F50"/>
    <w:rsid w:val="00C34CD5"/>
    <w:rsid w:val="00C37FF0"/>
    <w:rsid w:val="00C40517"/>
    <w:rsid w:val="00C40E48"/>
    <w:rsid w:val="00C40F9A"/>
    <w:rsid w:val="00C44C26"/>
    <w:rsid w:val="00C45595"/>
    <w:rsid w:val="00C500C3"/>
    <w:rsid w:val="00C50914"/>
    <w:rsid w:val="00C50E9A"/>
    <w:rsid w:val="00C540DD"/>
    <w:rsid w:val="00C54BA5"/>
    <w:rsid w:val="00C5502C"/>
    <w:rsid w:val="00C55A27"/>
    <w:rsid w:val="00C55FAB"/>
    <w:rsid w:val="00C56652"/>
    <w:rsid w:val="00C57033"/>
    <w:rsid w:val="00C60BAE"/>
    <w:rsid w:val="00C631A2"/>
    <w:rsid w:val="00C63CC8"/>
    <w:rsid w:val="00C660EC"/>
    <w:rsid w:val="00C70741"/>
    <w:rsid w:val="00C70A61"/>
    <w:rsid w:val="00C72E66"/>
    <w:rsid w:val="00C74D03"/>
    <w:rsid w:val="00C74EB5"/>
    <w:rsid w:val="00C759E1"/>
    <w:rsid w:val="00C805D4"/>
    <w:rsid w:val="00C81C00"/>
    <w:rsid w:val="00C82B86"/>
    <w:rsid w:val="00C8369F"/>
    <w:rsid w:val="00C84B33"/>
    <w:rsid w:val="00C8509B"/>
    <w:rsid w:val="00C85934"/>
    <w:rsid w:val="00C909BE"/>
    <w:rsid w:val="00C92A5C"/>
    <w:rsid w:val="00C9383C"/>
    <w:rsid w:val="00C93D0A"/>
    <w:rsid w:val="00CA0F1A"/>
    <w:rsid w:val="00CA4395"/>
    <w:rsid w:val="00CA6701"/>
    <w:rsid w:val="00CA6847"/>
    <w:rsid w:val="00CA69FA"/>
    <w:rsid w:val="00CA7165"/>
    <w:rsid w:val="00CB210A"/>
    <w:rsid w:val="00CB3386"/>
    <w:rsid w:val="00CB367C"/>
    <w:rsid w:val="00CB5339"/>
    <w:rsid w:val="00CC07BC"/>
    <w:rsid w:val="00CC24F9"/>
    <w:rsid w:val="00CC4B17"/>
    <w:rsid w:val="00CC51B2"/>
    <w:rsid w:val="00CC6024"/>
    <w:rsid w:val="00CD2AC2"/>
    <w:rsid w:val="00CD6BB4"/>
    <w:rsid w:val="00CE0AAF"/>
    <w:rsid w:val="00CE1340"/>
    <w:rsid w:val="00CE523B"/>
    <w:rsid w:val="00CE581D"/>
    <w:rsid w:val="00CE5DBE"/>
    <w:rsid w:val="00CE67D2"/>
    <w:rsid w:val="00CE70A4"/>
    <w:rsid w:val="00CF2038"/>
    <w:rsid w:val="00CF51E3"/>
    <w:rsid w:val="00CF5FC1"/>
    <w:rsid w:val="00CF627A"/>
    <w:rsid w:val="00CF6994"/>
    <w:rsid w:val="00CF75F0"/>
    <w:rsid w:val="00CF79E2"/>
    <w:rsid w:val="00D015F9"/>
    <w:rsid w:val="00D01604"/>
    <w:rsid w:val="00D01E1F"/>
    <w:rsid w:val="00D02883"/>
    <w:rsid w:val="00D03D4D"/>
    <w:rsid w:val="00D04406"/>
    <w:rsid w:val="00D04F1A"/>
    <w:rsid w:val="00D0610B"/>
    <w:rsid w:val="00D1051C"/>
    <w:rsid w:val="00D10C37"/>
    <w:rsid w:val="00D12F1C"/>
    <w:rsid w:val="00D14DF8"/>
    <w:rsid w:val="00D16C19"/>
    <w:rsid w:val="00D16DF9"/>
    <w:rsid w:val="00D17481"/>
    <w:rsid w:val="00D226A5"/>
    <w:rsid w:val="00D237A3"/>
    <w:rsid w:val="00D24B26"/>
    <w:rsid w:val="00D24C56"/>
    <w:rsid w:val="00D254FE"/>
    <w:rsid w:val="00D25EAA"/>
    <w:rsid w:val="00D300BF"/>
    <w:rsid w:val="00D36C77"/>
    <w:rsid w:val="00D400EF"/>
    <w:rsid w:val="00D425BF"/>
    <w:rsid w:val="00D427AF"/>
    <w:rsid w:val="00D43DBE"/>
    <w:rsid w:val="00D45A80"/>
    <w:rsid w:val="00D47A5E"/>
    <w:rsid w:val="00D50E12"/>
    <w:rsid w:val="00D5106B"/>
    <w:rsid w:val="00D5468A"/>
    <w:rsid w:val="00D56299"/>
    <w:rsid w:val="00D57124"/>
    <w:rsid w:val="00D601EA"/>
    <w:rsid w:val="00D61646"/>
    <w:rsid w:val="00D6236F"/>
    <w:rsid w:val="00D62927"/>
    <w:rsid w:val="00D646C1"/>
    <w:rsid w:val="00D64A9F"/>
    <w:rsid w:val="00D671CB"/>
    <w:rsid w:val="00D677B1"/>
    <w:rsid w:val="00D67A65"/>
    <w:rsid w:val="00D67C1D"/>
    <w:rsid w:val="00D70E49"/>
    <w:rsid w:val="00D71B15"/>
    <w:rsid w:val="00D71EC8"/>
    <w:rsid w:val="00D75D9E"/>
    <w:rsid w:val="00D76A89"/>
    <w:rsid w:val="00D774A2"/>
    <w:rsid w:val="00D83E04"/>
    <w:rsid w:val="00D8717E"/>
    <w:rsid w:val="00D91505"/>
    <w:rsid w:val="00D95F1A"/>
    <w:rsid w:val="00D962CB"/>
    <w:rsid w:val="00D97C80"/>
    <w:rsid w:val="00DA3057"/>
    <w:rsid w:val="00DA457C"/>
    <w:rsid w:val="00DA4E95"/>
    <w:rsid w:val="00DA5577"/>
    <w:rsid w:val="00DA59C9"/>
    <w:rsid w:val="00DA78A5"/>
    <w:rsid w:val="00DB11F6"/>
    <w:rsid w:val="00DB13E9"/>
    <w:rsid w:val="00DB15E3"/>
    <w:rsid w:val="00DB3E72"/>
    <w:rsid w:val="00DC0151"/>
    <w:rsid w:val="00DC106B"/>
    <w:rsid w:val="00DC175A"/>
    <w:rsid w:val="00DC48B2"/>
    <w:rsid w:val="00DC6625"/>
    <w:rsid w:val="00DC6F66"/>
    <w:rsid w:val="00DC7059"/>
    <w:rsid w:val="00DC7B89"/>
    <w:rsid w:val="00DC7C88"/>
    <w:rsid w:val="00DD18FA"/>
    <w:rsid w:val="00DD23B6"/>
    <w:rsid w:val="00DE2008"/>
    <w:rsid w:val="00DE3429"/>
    <w:rsid w:val="00DE5128"/>
    <w:rsid w:val="00DE582B"/>
    <w:rsid w:val="00DF24C6"/>
    <w:rsid w:val="00DF27C3"/>
    <w:rsid w:val="00DF4E77"/>
    <w:rsid w:val="00DF5BEB"/>
    <w:rsid w:val="00DF6A16"/>
    <w:rsid w:val="00E011E3"/>
    <w:rsid w:val="00E01715"/>
    <w:rsid w:val="00E030B3"/>
    <w:rsid w:val="00E03691"/>
    <w:rsid w:val="00E03BBD"/>
    <w:rsid w:val="00E05DF7"/>
    <w:rsid w:val="00E0639A"/>
    <w:rsid w:val="00E06F24"/>
    <w:rsid w:val="00E1135C"/>
    <w:rsid w:val="00E13378"/>
    <w:rsid w:val="00E144B6"/>
    <w:rsid w:val="00E15EA4"/>
    <w:rsid w:val="00E15FBC"/>
    <w:rsid w:val="00E16246"/>
    <w:rsid w:val="00E17B19"/>
    <w:rsid w:val="00E17B70"/>
    <w:rsid w:val="00E20366"/>
    <w:rsid w:val="00E209F7"/>
    <w:rsid w:val="00E23CDC"/>
    <w:rsid w:val="00E2426C"/>
    <w:rsid w:val="00E247DD"/>
    <w:rsid w:val="00E2632D"/>
    <w:rsid w:val="00E2675C"/>
    <w:rsid w:val="00E3028C"/>
    <w:rsid w:val="00E31EEE"/>
    <w:rsid w:val="00E32CC5"/>
    <w:rsid w:val="00E3341E"/>
    <w:rsid w:val="00E3730A"/>
    <w:rsid w:val="00E41FBA"/>
    <w:rsid w:val="00E433A0"/>
    <w:rsid w:val="00E43524"/>
    <w:rsid w:val="00E440BD"/>
    <w:rsid w:val="00E45903"/>
    <w:rsid w:val="00E50094"/>
    <w:rsid w:val="00E503E5"/>
    <w:rsid w:val="00E523F4"/>
    <w:rsid w:val="00E535FA"/>
    <w:rsid w:val="00E53A2A"/>
    <w:rsid w:val="00E54047"/>
    <w:rsid w:val="00E55C9E"/>
    <w:rsid w:val="00E56690"/>
    <w:rsid w:val="00E572D0"/>
    <w:rsid w:val="00E615AC"/>
    <w:rsid w:val="00E61B83"/>
    <w:rsid w:val="00E62415"/>
    <w:rsid w:val="00E624F3"/>
    <w:rsid w:val="00E639E6"/>
    <w:rsid w:val="00E64BD9"/>
    <w:rsid w:val="00E65D47"/>
    <w:rsid w:val="00E66863"/>
    <w:rsid w:val="00E67EA4"/>
    <w:rsid w:val="00E70EC4"/>
    <w:rsid w:val="00E7416E"/>
    <w:rsid w:val="00E7679A"/>
    <w:rsid w:val="00E770F1"/>
    <w:rsid w:val="00E77642"/>
    <w:rsid w:val="00E77D6D"/>
    <w:rsid w:val="00E816D7"/>
    <w:rsid w:val="00E81B1F"/>
    <w:rsid w:val="00E81B23"/>
    <w:rsid w:val="00E84C79"/>
    <w:rsid w:val="00E86AD5"/>
    <w:rsid w:val="00E87D2C"/>
    <w:rsid w:val="00E918BC"/>
    <w:rsid w:val="00E92F3A"/>
    <w:rsid w:val="00E9439D"/>
    <w:rsid w:val="00E95A4E"/>
    <w:rsid w:val="00E96FF5"/>
    <w:rsid w:val="00EA2EB9"/>
    <w:rsid w:val="00EA44E2"/>
    <w:rsid w:val="00EA6A64"/>
    <w:rsid w:val="00EB2606"/>
    <w:rsid w:val="00EB3140"/>
    <w:rsid w:val="00EB3A7E"/>
    <w:rsid w:val="00EB4967"/>
    <w:rsid w:val="00EB4DC8"/>
    <w:rsid w:val="00EB7076"/>
    <w:rsid w:val="00EC0EFF"/>
    <w:rsid w:val="00EC1941"/>
    <w:rsid w:val="00EC1A7A"/>
    <w:rsid w:val="00EC360E"/>
    <w:rsid w:val="00EC3828"/>
    <w:rsid w:val="00EC3E51"/>
    <w:rsid w:val="00ED36A8"/>
    <w:rsid w:val="00ED57F0"/>
    <w:rsid w:val="00ED5A2A"/>
    <w:rsid w:val="00ED7111"/>
    <w:rsid w:val="00ED76FA"/>
    <w:rsid w:val="00EE1E03"/>
    <w:rsid w:val="00EE208E"/>
    <w:rsid w:val="00EE3EA9"/>
    <w:rsid w:val="00EE4664"/>
    <w:rsid w:val="00EE632A"/>
    <w:rsid w:val="00EE68C3"/>
    <w:rsid w:val="00EE772E"/>
    <w:rsid w:val="00EF0F0C"/>
    <w:rsid w:val="00EF2BB3"/>
    <w:rsid w:val="00EF4F56"/>
    <w:rsid w:val="00EF61B5"/>
    <w:rsid w:val="00EF782E"/>
    <w:rsid w:val="00F00031"/>
    <w:rsid w:val="00F036A8"/>
    <w:rsid w:val="00F04221"/>
    <w:rsid w:val="00F055BA"/>
    <w:rsid w:val="00F06432"/>
    <w:rsid w:val="00F075CC"/>
    <w:rsid w:val="00F1083E"/>
    <w:rsid w:val="00F14695"/>
    <w:rsid w:val="00F14D23"/>
    <w:rsid w:val="00F167A2"/>
    <w:rsid w:val="00F17722"/>
    <w:rsid w:val="00F2561C"/>
    <w:rsid w:val="00F30EB5"/>
    <w:rsid w:val="00F32FB7"/>
    <w:rsid w:val="00F33EE7"/>
    <w:rsid w:val="00F35A18"/>
    <w:rsid w:val="00F36631"/>
    <w:rsid w:val="00F4202A"/>
    <w:rsid w:val="00F42202"/>
    <w:rsid w:val="00F42778"/>
    <w:rsid w:val="00F42808"/>
    <w:rsid w:val="00F42E5D"/>
    <w:rsid w:val="00F42FC9"/>
    <w:rsid w:val="00F46415"/>
    <w:rsid w:val="00F50D9A"/>
    <w:rsid w:val="00F51B9C"/>
    <w:rsid w:val="00F52089"/>
    <w:rsid w:val="00F52C4E"/>
    <w:rsid w:val="00F52DAF"/>
    <w:rsid w:val="00F53005"/>
    <w:rsid w:val="00F53A01"/>
    <w:rsid w:val="00F53C7E"/>
    <w:rsid w:val="00F5451D"/>
    <w:rsid w:val="00F560AF"/>
    <w:rsid w:val="00F567CE"/>
    <w:rsid w:val="00F61E16"/>
    <w:rsid w:val="00F61FF2"/>
    <w:rsid w:val="00F626F1"/>
    <w:rsid w:val="00F63380"/>
    <w:rsid w:val="00F6382A"/>
    <w:rsid w:val="00F63A73"/>
    <w:rsid w:val="00F63D65"/>
    <w:rsid w:val="00F65704"/>
    <w:rsid w:val="00F674D6"/>
    <w:rsid w:val="00F70695"/>
    <w:rsid w:val="00F70B9C"/>
    <w:rsid w:val="00F712B2"/>
    <w:rsid w:val="00F74E6C"/>
    <w:rsid w:val="00F750B3"/>
    <w:rsid w:val="00F7736C"/>
    <w:rsid w:val="00F77B18"/>
    <w:rsid w:val="00F80BA6"/>
    <w:rsid w:val="00F822A3"/>
    <w:rsid w:val="00F83BBA"/>
    <w:rsid w:val="00F83FA9"/>
    <w:rsid w:val="00F84769"/>
    <w:rsid w:val="00F87400"/>
    <w:rsid w:val="00F93DB8"/>
    <w:rsid w:val="00F94340"/>
    <w:rsid w:val="00FA24AD"/>
    <w:rsid w:val="00FA4794"/>
    <w:rsid w:val="00FA55FA"/>
    <w:rsid w:val="00FA57C7"/>
    <w:rsid w:val="00FA6074"/>
    <w:rsid w:val="00FB0C9D"/>
    <w:rsid w:val="00FB2226"/>
    <w:rsid w:val="00FB24FF"/>
    <w:rsid w:val="00FB2EC4"/>
    <w:rsid w:val="00FB45D1"/>
    <w:rsid w:val="00FB5253"/>
    <w:rsid w:val="00FC1230"/>
    <w:rsid w:val="00FC3EED"/>
    <w:rsid w:val="00FC5A5A"/>
    <w:rsid w:val="00FD085B"/>
    <w:rsid w:val="00FD0E65"/>
    <w:rsid w:val="00FD2ACF"/>
    <w:rsid w:val="00FD3135"/>
    <w:rsid w:val="00FD6878"/>
    <w:rsid w:val="00FE00A1"/>
    <w:rsid w:val="00FE08ED"/>
    <w:rsid w:val="00FE1F23"/>
    <w:rsid w:val="00FE25B9"/>
    <w:rsid w:val="00FE3ECF"/>
    <w:rsid w:val="00FE66F7"/>
    <w:rsid w:val="00FF0040"/>
    <w:rsid w:val="00FF25D6"/>
    <w:rsid w:val="00FF41C4"/>
    <w:rsid w:val="00FF5A19"/>
    <w:rsid w:val="00FF6E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7962"/>
  <w15:docId w15:val="{D8467B93-7AC5-DD44-A71A-A6022A166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CB6"/>
    <w:pPr>
      <w:spacing w:after="0" w:line="240" w:lineRule="auto"/>
      <w:ind w:firstLine="0"/>
      <w:jc w:val="left"/>
    </w:pPr>
    <w:rPr>
      <w:rFonts w:ascii="Times New Roman" w:eastAsia="Times New Roman" w:hAnsi="Times New Roman" w:cs="Times New Roman"/>
      <w:sz w:val="24"/>
      <w:szCs w:val="24"/>
      <w:lang w:val="en-TR"/>
    </w:rPr>
  </w:style>
  <w:style w:type="paragraph" w:styleId="Heading1">
    <w:name w:val="heading 1"/>
    <w:basedOn w:val="Normal"/>
    <w:next w:val="Normal"/>
    <w:link w:val="Heading1Char"/>
    <w:uiPriority w:val="9"/>
    <w:qFormat/>
    <w:rsid w:val="00537EE9"/>
    <w:pPr>
      <w:keepNext/>
      <w:keepLines/>
      <w:spacing w:before="240" w:line="360" w:lineRule="auto"/>
      <w:ind w:firstLine="709"/>
      <w:jc w:val="both"/>
      <w:outlineLvl w:val="0"/>
    </w:pPr>
    <w:rPr>
      <w:rFonts w:asciiTheme="majorHAnsi" w:eastAsiaTheme="majorEastAsia" w:hAnsiTheme="majorHAnsi" w:cstheme="majorBidi"/>
      <w:color w:val="365F91" w:themeColor="accent1" w:themeShade="BF"/>
      <w:sz w:val="32"/>
      <w:szCs w:val="32"/>
      <w:lang w:val="tr-TR"/>
    </w:rPr>
  </w:style>
  <w:style w:type="paragraph" w:styleId="Heading2">
    <w:name w:val="heading 2"/>
    <w:basedOn w:val="Normal"/>
    <w:next w:val="Normal"/>
    <w:link w:val="Heading2Char"/>
    <w:uiPriority w:val="9"/>
    <w:unhideWhenUsed/>
    <w:qFormat/>
    <w:rsid w:val="00BC5350"/>
    <w:pPr>
      <w:keepNext/>
      <w:keepLines/>
      <w:spacing w:before="40" w:line="360" w:lineRule="auto"/>
      <w:ind w:firstLine="709"/>
      <w:jc w:val="both"/>
      <w:outlineLvl w:val="1"/>
    </w:pPr>
    <w:rPr>
      <w:rFonts w:asciiTheme="majorHAnsi" w:eastAsiaTheme="majorEastAsia" w:hAnsiTheme="majorHAnsi" w:cstheme="majorBidi"/>
      <w:color w:val="365F91" w:themeColor="accent1" w:themeShade="BF"/>
      <w:sz w:val="26"/>
      <w:szCs w:val="26"/>
      <w:lang w:val="tr-TR"/>
    </w:rPr>
  </w:style>
  <w:style w:type="paragraph" w:styleId="Heading3">
    <w:name w:val="heading 3"/>
    <w:basedOn w:val="Normal"/>
    <w:next w:val="Normal"/>
    <w:link w:val="Heading3Char"/>
    <w:uiPriority w:val="9"/>
    <w:unhideWhenUsed/>
    <w:qFormat/>
    <w:rsid w:val="00F1083E"/>
    <w:pPr>
      <w:keepNext/>
      <w:keepLines/>
      <w:spacing w:before="40" w:line="360" w:lineRule="auto"/>
      <w:ind w:firstLine="709"/>
      <w:jc w:val="both"/>
      <w:outlineLvl w:val="2"/>
    </w:pPr>
    <w:rPr>
      <w:rFonts w:asciiTheme="majorHAnsi" w:eastAsiaTheme="majorEastAsia" w:hAnsiTheme="majorHAnsi" w:cstheme="majorBidi"/>
      <w:color w:val="243F60" w:themeColor="accent1" w:themeShade="7F"/>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th">
    <w:name w:val="APA 7th"/>
    <w:basedOn w:val="DefaultParagraphFont"/>
    <w:uiPriority w:val="1"/>
    <w:rsid w:val="000A4A01"/>
    <w:rPr>
      <w:rFonts w:ascii="Times New Roman" w:hAnsi="Times New Roman" w:cs="Times New Roman" w:hint="default"/>
      <w:b/>
      <w:bCs w:val="0"/>
      <w:color w:val="000000" w:themeColor="text1"/>
      <w:sz w:val="24"/>
    </w:rPr>
  </w:style>
  <w:style w:type="paragraph" w:styleId="BalloonText">
    <w:name w:val="Balloon Text"/>
    <w:basedOn w:val="Normal"/>
    <w:link w:val="BalloonTextChar"/>
    <w:uiPriority w:val="99"/>
    <w:semiHidden/>
    <w:unhideWhenUsed/>
    <w:rsid w:val="000A4A01"/>
    <w:rPr>
      <w:rFonts w:ascii="Tahoma" w:hAnsi="Tahoma" w:cs="Tahoma"/>
      <w:sz w:val="16"/>
      <w:szCs w:val="16"/>
    </w:rPr>
  </w:style>
  <w:style w:type="character" w:customStyle="1" w:styleId="BalloonTextChar">
    <w:name w:val="Balloon Text Char"/>
    <w:basedOn w:val="DefaultParagraphFont"/>
    <w:link w:val="BalloonText"/>
    <w:uiPriority w:val="99"/>
    <w:semiHidden/>
    <w:rsid w:val="000A4A01"/>
    <w:rPr>
      <w:rFonts w:ascii="Tahoma" w:hAnsi="Tahoma" w:cs="Tahoma"/>
      <w:sz w:val="16"/>
      <w:szCs w:val="16"/>
    </w:rPr>
  </w:style>
  <w:style w:type="character" w:styleId="Hyperlink">
    <w:name w:val="Hyperlink"/>
    <w:basedOn w:val="DefaultParagraphFont"/>
    <w:uiPriority w:val="99"/>
    <w:unhideWhenUsed/>
    <w:rsid w:val="00B71B71"/>
    <w:rPr>
      <w:color w:val="0000FF" w:themeColor="hyperlink"/>
      <w:u w:val="single"/>
    </w:rPr>
  </w:style>
  <w:style w:type="character" w:styleId="UnresolvedMention">
    <w:name w:val="Unresolved Mention"/>
    <w:basedOn w:val="DefaultParagraphFont"/>
    <w:uiPriority w:val="99"/>
    <w:semiHidden/>
    <w:unhideWhenUsed/>
    <w:rsid w:val="00B71B71"/>
    <w:rPr>
      <w:color w:val="605E5C"/>
      <w:shd w:val="clear" w:color="auto" w:fill="E1DFDD"/>
    </w:rPr>
  </w:style>
  <w:style w:type="paragraph" w:styleId="Title">
    <w:name w:val="Title"/>
    <w:basedOn w:val="Normal"/>
    <w:link w:val="TitleChar"/>
    <w:qFormat/>
    <w:rsid w:val="00C56652"/>
    <w:pPr>
      <w:jc w:val="center"/>
    </w:pPr>
    <w:rPr>
      <w:rFonts w:ascii="Arial" w:hAnsi="Arial" w:cs="Arial"/>
      <w:b/>
      <w:bCs/>
      <w:szCs w:val="20"/>
      <w:lang w:val="tr-TR"/>
    </w:rPr>
  </w:style>
  <w:style w:type="character" w:customStyle="1" w:styleId="TitleChar">
    <w:name w:val="Title Char"/>
    <w:basedOn w:val="DefaultParagraphFont"/>
    <w:link w:val="Title"/>
    <w:rsid w:val="00C56652"/>
    <w:rPr>
      <w:rFonts w:ascii="Arial" w:eastAsia="Times New Roman" w:hAnsi="Arial" w:cs="Arial"/>
      <w:b/>
      <w:bCs/>
      <w:sz w:val="24"/>
      <w:szCs w:val="20"/>
    </w:rPr>
  </w:style>
  <w:style w:type="character" w:customStyle="1" w:styleId="Heading1Char">
    <w:name w:val="Heading 1 Char"/>
    <w:basedOn w:val="DefaultParagraphFont"/>
    <w:link w:val="Heading1"/>
    <w:uiPriority w:val="9"/>
    <w:rsid w:val="00537EE9"/>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020841"/>
    <w:pPr>
      <w:spacing w:after="0" w:line="240" w:lineRule="auto"/>
      <w:ind w:firstLine="0"/>
      <w:jc w:val="left"/>
    </w:pPr>
  </w:style>
  <w:style w:type="character" w:styleId="CommentReference">
    <w:name w:val="annotation reference"/>
    <w:basedOn w:val="DefaultParagraphFont"/>
    <w:uiPriority w:val="99"/>
    <w:semiHidden/>
    <w:unhideWhenUsed/>
    <w:rsid w:val="00020841"/>
    <w:rPr>
      <w:sz w:val="16"/>
      <w:szCs w:val="16"/>
    </w:rPr>
  </w:style>
  <w:style w:type="paragraph" w:styleId="CommentText">
    <w:name w:val="annotation text"/>
    <w:basedOn w:val="Normal"/>
    <w:link w:val="CommentTextChar"/>
    <w:uiPriority w:val="99"/>
    <w:semiHidden/>
    <w:unhideWhenUsed/>
    <w:rsid w:val="00020841"/>
    <w:pPr>
      <w:spacing w:after="200"/>
      <w:ind w:firstLine="709"/>
      <w:jc w:val="both"/>
    </w:pPr>
    <w:rPr>
      <w:rFonts w:asciiTheme="minorHAnsi" w:eastAsiaTheme="minorHAnsi" w:hAnsiTheme="minorHAnsi" w:cstheme="minorBidi"/>
      <w:sz w:val="20"/>
      <w:szCs w:val="20"/>
      <w:lang w:val="tr-TR"/>
    </w:rPr>
  </w:style>
  <w:style w:type="character" w:customStyle="1" w:styleId="CommentTextChar">
    <w:name w:val="Comment Text Char"/>
    <w:basedOn w:val="DefaultParagraphFont"/>
    <w:link w:val="CommentText"/>
    <w:uiPriority w:val="99"/>
    <w:semiHidden/>
    <w:rsid w:val="00020841"/>
    <w:rPr>
      <w:sz w:val="20"/>
      <w:szCs w:val="20"/>
    </w:rPr>
  </w:style>
  <w:style w:type="paragraph" w:styleId="CommentSubject">
    <w:name w:val="annotation subject"/>
    <w:basedOn w:val="CommentText"/>
    <w:next w:val="CommentText"/>
    <w:link w:val="CommentSubjectChar"/>
    <w:uiPriority w:val="99"/>
    <w:semiHidden/>
    <w:unhideWhenUsed/>
    <w:rsid w:val="00020841"/>
    <w:rPr>
      <w:b/>
      <w:bCs/>
    </w:rPr>
  </w:style>
  <w:style w:type="character" w:customStyle="1" w:styleId="CommentSubjectChar">
    <w:name w:val="Comment Subject Char"/>
    <w:basedOn w:val="CommentTextChar"/>
    <w:link w:val="CommentSubject"/>
    <w:uiPriority w:val="99"/>
    <w:semiHidden/>
    <w:rsid w:val="00020841"/>
    <w:rPr>
      <w:b/>
      <w:bCs/>
      <w:sz w:val="20"/>
      <w:szCs w:val="20"/>
    </w:rPr>
  </w:style>
  <w:style w:type="paragraph" w:styleId="TOCHeading">
    <w:name w:val="TOC Heading"/>
    <w:basedOn w:val="Heading1"/>
    <w:next w:val="Normal"/>
    <w:uiPriority w:val="39"/>
    <w:unhideWhenUsed/>
    <w:qFormat/>
    <w:rsid w:val="006154AA"/>
    <w:pPr>
      <w:spacing w:before="480" w:line="276" w:lineRule="auto"/>
      <w:ind w:firstLine="0"/>
      <w:jc w:val="left"/>
      <w:outlineLvl w:val="9"/>
    </w:pPr>
    <w:rPr>
      <w:b/>
      <w:bCs/>
      <w:sz w:val="28"/>
      <w:szCs w:val="28"/>
      <w:lang w:val="en-US"/>
    </w:rPr>
  </w:style>
  <w:style w:type="paragraph" w:styleId="TOC1">
    <w:name w:val="toc 1"/>
    <w:basedOn w:val="Normal"/>
    <w:next w:val="Normal"/>
    <w:autoRedefine/>
    <w:uiPriority w:val="39"/>
    <w:unhideWhenUsed/>
    <w:rsid w:val="006154AA"/>
    <w:pPr>
      <w:spacing w:before="120" w:line="360" w:lineRule="auto"/>
      <w:ind w:firstLine="709"/>
    </w:pPr>
    <w:rPr>
      <w:rFonts w:asciiTheme="minorHAnsi" w:eastAsiaTheme="minorHAnsi" w:hAnsiTheme="minorHAnsi" w:cstheme="minorHAnsi"/>
      <w:b/>
      <w:bCs/>
      <w:i/>
      <w:iCs/>
      <w:lang w:val="tr-TR"/>
    </w:rPr>
  </w:style>
  <w:style w:type="paragraph" w:styleId="TOC2">
    <w:name w:val="toc 2"/>
    <w:basedOn w:val="Normal"/>
    <w:next w:val="Normal"/>
    <w:autoRedefine/>
    <w:uiPriority w:val="39"/>
    <w:unhideWhenUsed/>
    <w:rsid w:val="006154AA"/>
    <w:pPr>
      <w:spacing w:before="120" w:line="360" w:lineRule="auto"/>
      <w:ind w:left="220" w:firstLine="709"/>
    </w:pPr>
    <w:rPr>
      <w:rFonts w:asciiTheme="minorHAnsi" w:eastAsiaTheme="minorHAnsi" w:hAnsiTheme="minorHAnsi" w:cstheme="minorHAnsi"/>
      <w:b/>
      <w:bCs/>
      <w:sz w:val="22"/>
      <w:szCs w:val="22"/>
      <w:lang w:val="tr-TR"/>
    </w:rPr>
  </w:style>
  <w:style w:type="paragraph" w:styleId="TOC3">
    <w:name w:val="toc 3"/>
    <w:basedOn w:val="Normal"/>
    <w:next w:val="Normal"/>
    <w:autoRedefine/>
    <w:uiPriority w:val="39"/>
    <w:unhideWhenUsed/>
    <w:rsid w:val="006154AA"/>
    <w:pPr>
      <w:spacing w:line="360" w:lineRule="auto"/>
      <w:ind w:left="440" w:firstLine="709"/>
    </w:pPr>
    <w:rPr>
      <w:rFonts w:asciiTheme="minorHAnsi" w:eastAsiaTheme="minorHAnsi" w:hAnsiTheme="minorHAnsi" w:cstheme="minorHAnsi"/>
      <w:sz w:val="20"/>
      <w:szCs w:val="20"/>
      <w:lang w:val="tr-TR"/>
    </w:rPr>
  </w:style>
  <w:style w:type="paragraph" w:styleId="TOC4">
    <w:name w:val="toc 4"/>
    <w:basedOn w:val="Normal"/>
    <w:next w:val="Normal"/>
    <w:autoRedefine/>
    <w:uiPriority w:val="39"/>
    <w:semiHidden/>
    <w:unhideWhenUsed/>
    <w:rsid w:val="006154AA"/>
    <w:pPr>
      <w:ind w:left="660"/>
    </w:pPr>
    <w:rPr>
      <w:rFonts w:cstheme="minorHAnsi"/>
      <w:sz w:val="20"/>
      <w:szCs w:val="20"/>
    </w:rPr>
  </w:style>
  <w:style w:type="paragraph" w:styleId="TOC5">
    <w:name w:val="toc 5"/>
    <w:basedOn w:val="Normal"/>
    <w:next w:val="Normal"/>
    <w:autoRedefine/>
    <w:uiPriority w:val="39"/>
    <w:semiHidden/>
    <w:unhideWhenUsed/>
    <w:rsid w:val="006154AA"/>
    <w:pPr>
      <w:ind w:left="880"/>
    </w:pPr>
    <w:rPr>
      <w:rFonts w:cstheme="minorHAnsi"/>
      <w:sz w:val="20"/>
      <w:szCs w:val="20"/>
    </w:rPr>
  </w:style>
  <w:style w:type="paragraph" w:styleId="TOC6">
    <w:name w:val="toc 6"/>
    <w:basedOn w:val="Normal"/>
    <w:next w:val="Normal"/>
    <w:autoRedefine/>
    <w:uiPriority w:val="39"/>
    <w:semiHidden/>
    <w:unhideWhenUsed/>
    <w:rsid w:val="006154AA"/>
    <w:pPr>
      <w:ind w:left="1100"/>
    </w:pPr>
    <w:rPr>
      <w:rFonts w:cstheme="minorHAnsi"/>
      <w:sz w:val="20"/>
      <w:szCs w:val="20"/>
    </w:rPr>
  </w:style>
  <w:style w:type="paragraph" w:styleId="TOC7">
    <w:name w:val="toc 7"/>
    <w:basedOn w:val="Normal"/>
    <w:next w:val="Normal"/>
    <w:autoRedefine/>
    <w:uiPriority w:val="39"/>
    <w:semiHidden/>
    <w:unhideWhenUsed/>
    <w:rsid w:val="006154AA"/>
    <w:pPr>
      <w:ind w:left="1320"/>
    </w:pPr>
    <w:rPr>
      <w:rFonts w:cstheme="minorHAnsi"/>
      <w:sz w:val="20"/>
      <w:szCs w:val="20"/>
    </w:rPr>
  </w:style>
  <w:style w:type="paragraph" w:styleId="TOC8">
    <w:name w:val="toc 8"/>
    <w:basedOn w:val="Normal"/>
    <w:next w:val="Normal"/>
    <w:autoRedefine/>
    <w:uiPriority w:val="39"/>
    <w:semiHidden/>
    <w:unhideWhenUsed/>
    <w:rsid w:val="006154AA"/>
    <w:pPr>
      <w:ind w:left="1540"/>
    </w:pPr>
    <w:rPr>
      <w:rFonts w:cstheme="minorHAnsi"/>
      <w:sz w:val="20"/>
      <w:szCs w:val="20"/>
    </w:rPr>
  </w:style>
  <w:style w:type="paragraph" w:styleId="TOC9">
    <w:name w:val="toc 9"/>
    <w:basedOn w:val="Normal"/>
    <w:next w:val="Normal"/>
    <w:autoRedefine/>
    <w:uiPriority w:val="39"/>
    <w:semiHidden/>
    <w:unhideWhenUsed/>
    <w:rsid w:val="006154AA"/>
    <w:pPr>
      <w:ind w:left="1760"/>
    </w:pPr>
    <w:rPr>
      <w:rFonts w:cstheme="minorHAnsi"/>
      <w:sz w:val="20"/>
      <w:szCs w:val="20"/>
    </w:rPr>
  </w:style>
  <w:style w:type="paragraph" w:styleId="NormalWeb">
    <w:name w:val="Normal (Web)"/>
    <w:basedOn w:val="Normal"/>
    <w:uiPriority w:val="99"/>
    <w:semiHidden/>
    <w:unhideWhenUsed/>
    <w:rsid w:val="006154AA"/>
    <w:pPr>
      <w:spacing w:before="100" w:beforeAutospacing="1" w:after="100" w:afterAutospacing="1"/>
    </w:pPr>
  </w:style>
  <w:style w:type="character" w:customStyle="1" w:styleId="Heading2Char">
    <w:name w:val="Heading 2 Char"/>
    <w:basedOn w:val="DefaultParagraphFont"/>
    <w:link w:val="Heading2"/>
    <w:uiPriority w:val="9"/>
    <w:rsid w:val="00BC5350"/>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13123B"/>
    <w:pPr>
      <w:spacing w:after="200" w:line="360" w:lineRule="auto"/>
      <w:ind w:left="720" w:firstLine="709"/>
      <w:contextualSpacing/>
      <w:jc w:val="both"/>
    </w:pPr>
    <w:rPr>
      <w:rFonts w:asciiTheme="minorHAnsi" w:eastAsiaTheme="minorHAnsi" w:hAnsiTheme="minorHAnsi" w:cstheme="minorBidi"/>
      <w:sz w:val="22"/>
      <w:szCs w:val="22"/>
      <w:lang w:val="tr-TR"/>
    </w:rPr>
  </w:style>
  <w:style w:type="character" w:customStyle="1" w:styleId="apple-converted-space">
    <w:name w:val="apple-converted-space"/>
    <w:basedOn w:val="DefaultParagraphFont"/>
    <w:rsid w:val="003E027B"/>
  </w:style>
  <w:style w:type="character" w:customStyle="1" w:styleId="Heading3Char">
    <w:name w:val="Heading 3 Char"/>
    <w:basedOn w:val="DefaultParagraphFont"/>
    <w:link w:val="Heading3"/>
    <w:uiPriority w:val="9"/>
    <w:rsid w:val="00F1083E"/>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BA1DF0"/>
    <w:rPr>
      <w:color w:val="800080" w:themeColor="followedHyperlink"/>
      <w:u w:val="single"/>
    </w:rPr>
  </w:style>
  <w:style w:type="paragraph" w:styleId="Bibliography">
    <w:name w:val="Bibliography"/>
    <w:basedOn w:val="Normal"/>
    <w:next w:val="Normal"/>
    <w:uiPriority w:val="37"/>
    <w:unhideWhenUsed/>
    <w:rsid w:val="000B1EC8"/>
    <w:pPr>
      <w:spacing w:line="480" w:lineRule="auto"/>
      <w:ind w:left="720" w:hanging="720"/>
    </w:pPr>
  </w:style>
  <w:style w:type="character" w:customStyle="1" w:styleId="ts-alignment-element">
    <w:name w:val="ts-alignment-element"/>
    <w:basedOn w:val="DefaultParagraphFont"/>
    <w:rsid w:val="00F055BA"/>
  </w:style>
  <w:style w:type="character" w:customStyle="1" w:styleId="ts-alignment-element-highlighted">
    <w:name w:val="ts-alignment-element-highlighted"/>
    <w:basedOn w:val="DefaultParagraphFont"/>
    <w:rsid w:val="00F055BA"/>
  </w:style>
  <w:style w:type="character" w:styleId="Strong">
    <w:name w:val="Strong"/>
    <w:basedOn w:val="DefaultParagraphFont"/>
    <w:uiPriority w:val="22"/>
    <w:qFormat/>
    <w:rsid w:val="00253A7B"/>
    <w:rPr>
      <w:b/>
      <w:bCs/>
    </w:rPr>
  </w:style>
  <w:style w:type="paragraph" w:styleId="Header">
    <w:name w:val="header"/>
    <w:basedOn w:val="Normal"/>
    <w:link w:val="HeaderChar"/>
    <w:uiPriority w:val="99"/>
    <w:unhideWhenUsed/>
    <w:rsid w:val="005B4561"/>
    <w:pPr>
      <w:tabs>
        <w:tab w:val="center" w:pos="4680"/>
        <w:tab w:val="right" w:pos="9360"/>
      </w:tabs>
    </w:pPr>
  </w:style>
  <w:style w:type="character" w:customStyle="1" w:styleId="HeaderChar">
    <w:name w:val="Header Char"/>
    <w:basedOn w:val="DefaultParagraphFont"/>
    <w:link w:val="Header"/>
    <w:uiPriority w:val="99"/>
    <w:rsid w:val="005B4561"/>
    <w:rPr>
      <w:rFonts w:ascii="Times New Roman" w:eastAsia="Times New Roman" w:hAnsi="Times New Roman" w:cs="Times New Roman"/>
      <w:sz w:val="24"/>
      <w:szCs w:val="24"/>
      <w:lang w:val="en-TR"/>
    </w:rPr>
  </w:style>
  <w:style w:type="paragraph" w:styleId="Footer">
    <w:name w:val="footer"/>
    <w:basedOn w:val="Normal"/>
    <w:link w:val="FooterChar"/>
    <w:uiPriority w:val="99"/>
    <w:unhideWhenUsed/>
    <w:rsid w:val="005B4561"/>
    <w:pPr>
      <w:tabs>
        <w:tab w:val="center" w:pos="4680"/>
        <w:tab w:val="right" w:pos="9360"/>
      </w:tabs>
    </w:pPr>
  </w:style>
  <w:style w:type="character" w:customStyle="1" w:styleId="FooterChar">
    <w:name w:val="Footer Char"/>
    <w:basedOn w:val="DefaultParagraphFont"/>
    <w:link w:val="Footer"/>
    <w:uiPriority w:val="99"/>
    <w:rsid w:val="005B4561"/>
    <w:rPr>
      <w:rFonts w:ascii="Times New Roman" w:eastAsia="Times New Roman" w:hAnsi="Times New Roman" w:cs="Times New Roman"/>
      <w:sz w:val="24"/>
      <w:szCs w:val="24"/>
      <w:lang w:val="en-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4304">
      <w:bodyDiv w:val="1"/>
      <w:marLeft w:val="0"/>
      <w:marRight w:val="0"/>
      <w:marTop w:val="0"/>
      <w:marBottom w:val="0"/>
      <w:divBdr>
        <w:top w:val="none" w:sz="0" w:space="0" w:color="auto"/>
        <w:left w:val="none" w:sz="0" w:space="0" w:color="auto"/>
        <w:bottom w:val="none" w:sz="0" w:space="0" w:color="auto"/>
        <w:right w:val="none" w:sz="0" w:space="0" w:color="auto"/>
      </w:divBdr>
      <w:divsChild>
        <w:div w:id="1667172126">
          <w:marLeft w:val="0"/>
          <w:marRight w:val="0"/>
          <w:marTop w:val="0"/>
          <w:marBottom w:val="0"/>
          <w:divBdr>
            <w:top w:val="none" w:sz="0" w:space="0" w:color="auto"/>
            <w:left w:val="none" w:sz="0" w:space="0" w:color="auto"/>
            <w:bottom w:val="none" w:sz="0" w:space="0" w:color="auto"/>
            <w:right w:val="none" w:sz="0" w:space="0" w:color="auto"/>
          </w:divBdr>
          <w:divsChild>
            <w:div w:id="19729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9956">
      <w:bodyDiv w:val="1"/>
      <w:marLeft w:val="0"/>
      <w:marRight w:val="0"/>
      <w:marTop w:val="0"/>
      <w:marBottom w:val="0"/>
      <w:divBdr>
        <w:top w:val="none" w:sz="0" w:space="0" w:color="auto"/>
        <w:left w:val="none" w:sz="0" w:space="0" w:color="auto"/>
        <w:bottom w:val="none" w:sz="0" w:space="0" w:color="auto"/>
        <w:right w:val="none" w:sz="0" w:space="0" w:color="auto"/>
      </w:divBdr>
    </w:div>
    <w:div w:id="183324345">
      <w:bodyDiv w:val="1"/>
      <w:marLeft w:val="0"/>
      <w:marRight w:val="0"/>
      <w:marTop w:val="0"/>
      <w:marBottom w:val="0"/>
      <w:divBdr>
        <w:top w:val="none" w:sz="0" w:space="0" w:color="auto"/>
        <w:left w:val="none" w:sz="0" w:space="0" w:color="auto"/>
        <w:bottom w:val="none" w:sz="0" w:space="0" w:color="auto"/>
        <w:right w:val="none" w:sz="0" w:space="0" w:color="auto"/>
      </w:divBdr>
      <w:divsChild>
        <w:div w:id="24530342">
          <w:marLeft w:val="375"/>
          <w:marRight w:val="375"/>
          <w:marTop w:val="720"/>
          <w:marBottom w:val="0"/>
          <w:divBdr>
            <w:top w:val="none" w:sz="0" w:space="0" w:color="auto"/>
            <w:left w:val="none" w:sz="0" w:space="0" w:color="auto"/>
            <w:bottom w:val="none" w:sz="0" w:space="0" w:color="auto"/>
            <w:right w:val="none" w:sz="0" w:space="0" w:color="auto"/>
          </w:divBdr>
        </w:div>
      </w:divsChild>
    </w:div>
    <w:div w:id="230041319">
      <w:bodyDiv w:val="1"/>
      <w:marLeft w:val="0"/>
      <w:marRight w:val="0"/>
      <w:marTop w:val="0"/>
      <w:marBottom w:val="0"/>
      <w:divBdr>
        <w:top w:val="none" w:sz="0" w:space="0" w:color="auto"/>
        <w:left w:val="none" w:sz="0" w:space="0" w:color="auto"/>
        <w:bottom w:val="none" w:sz="0" w:space="0" w:color="auto"/>
        <w:right w:val="none" w:sz="0" w:space="0" w:color="auto"/>
      </w:divBdr>
    </w:div>
    <w:div w:id="319119817">
      <w:bodyDiv w:val="1"/>
      <w:marLeft w:val="0"/>
      <w:marRight w:val="0"/>
      <w:marTop w:val="0"/>
      <w:marBottom w:val="0"/>
      <w:divBdr>
        <w:top w:val="none" w:sz="0" w:space="0" w:color="auto"/>
        <w:left w:val="none" w:sz="0" w:space="0" w:color="auto"/>
        <w:bottom w:val="none" w:sz="0" w:space="0" w:color="auto"/>
        <w:right w:val="none" w:sz="0" w:space="0" w:color="auto"/>
      </w:divBdr>
      <w:divsChild>
        <w:div w:id="280109479">
          <w:marLeft w:val="-720"/>
          <w:marRight w:val="0"/>
          <w:marTop w:val="0"/>
          <w:marBottom w:val="0"/>
          <w:divBdr>
            <w:top w:val="none" w:sz="0" w:space="0" w:color="auto"/>
            <w:left w:val="none" w:sz="0" w:space="0" w:color="auto"/>
            <w:bottom w:val="none" w:sz="0" w:space="0" w:color="auto"/>
            <w:right w:val="none" w:sz="0" w:space="0" w:color="auto"/>
          </w:divBdr>
        </w:div>
      </w:divsChild>
    </w:div>
    <w:div w:id="324747258">
      <w:bodyDiv w:val="1"/>
      <w:marLeft w:val="0"/>
      <w:marRight w:val="0"/>
      <w:marTop w:val="0"/>
      <w:marBottom w:val="0"/>
      <w:divBdr>
        <w:top w:val="none" w:sz="0" w:space="0" w:color="auto"/>
        <w:left w:val="none" w:sz="0" w:space="0" w:color="auto"/>
        <w:bottom w:val="none" w:sz="0" w:space="0" w:color="auto"/>
        <w:right w:val="none" w:sz="0" w:space="0" w:color="auto"/>
      </w:divBdr>
    </w:div>
    <w:div w:id="345206173">
      <w:bodyDiv w:val="1"/>
      <w:marLeft w:val="0"/>
      <w:marRight w:val="0"/>
      <w:marTop w:val="0"/>
      <w:marBottom w:val="0"/>
      <w:divBdr>
        <w:top w:val="none" w:sz="0" w:space="0" w:color="auto"/>
        <w:left w:val="none" w:sz="0" w:space="0" w:color="auto"/>
        <w:bottom w:val="none" w:sz="0" w:space="0" w:color="auto"/>
        <w:right w:val="none" w:sz="0" w:space="0" w:color="auto"/>
      </w:divBdr>
    </w:div>
    <w:div w:id="361633290">
      <w:bodyDiv w:val="1"/>
      <w:marLeft w:val="0"/>
      <w:marRight w:val="0"/>
      <w:marTop w:val="0"/>
      <w:marBottom w:val="0"/>
      <w:divBdr>
        <w:top w:val="none" w:sz="0" w:space="0" w:color="auto"/>
        <w:left w:val="none" w:sz="0" w:space="0" w:color="auto"/>
        <w:bottom w:val="none" w:sz="0" w:space="0" w:color="auto"/>
        <w:right w:val="none" w:sz="0" w:space="0" w:color="auto"/>
      </w:divBdr>
      <w:divsChild>
        <w:div w:id="1902329083">
          <w:marLeft w:val="-720"/>
          <w:marRight w:val="0"/>
          <w:marTop w:val="0"/>
          <w:marBottom w:val="0"/>
          <w:divBdr>
            <w:top w:val="none" w:sz="0" w:space="0" w:color="auto"/>
            <w:left w:val="none" w:sz="0" w:space="0" w:color="auto"/>
            <w:bottom w:val="none" w:sz="0" w:space="0" w:color="auto"/>
            <w:right w:val="none" w:sz="0" w:space="0" w:color="auto"/>
          </w:divBdr>
        </w:div>
      </w:divsChild>
    </w:div>
    <w:div w:id="396635568">
      <w:bodyDiv w:val="1"/>
      <w:marLeft w:val="0"/>
      <w:marRight w:val="0"/>
      <w:marTop w:val="0"/>
      <w:marBottom w:val="0"/>
      <w:divBdr>
        <w:top w:val="none" w:sz="0" w:space="0" w:color="auto"/>
        <w:left w:val="none" w:sz="0" w:space="0" w:color="auto"/>
        <w:bottom w:val="none" w:sz="0" w:space="0" w:color="auto"/>
        <w:right w:val="none" w:sz="0" w:space="0" w:color="auto"/>
      </w:divBdr>
      <w:divsChild>
        <w:div w:id="69813133">
          <w:marLeft w:val="-720"/>
          <w:marRight w:val="0"/>
          <w:marTop w:val="0"/>
          <w:marBottom w:val="0"/>
          <w:divBdr>
            <w:top w:val="none" w:sz="0" w:space="0" w:color="auto"/>
            <w:left w:val="none" w:sz="0" w:space="0" w:color="auto"/>
            <w:bottom w:val="none" w:sz="0" w:space="0" w:color="auto"/>
            <w:right w:val="none" w:sz="0" w:space="0" w:color="auto"/>
          </w:divBdr>
        </w:div>
      </w:divsChild>
    </w:div>
    <w:div w:id="445275442">
      <w:bodyDiv w:val="1"/>
      <w:marLeft w:val="0"/>
      <w:marRight w:val="0"/>
      <w:marTop w:val="0"/>
      <w:marBottom w:val="0"/>
      <w:divBdr>
        <w:top w:val="none" w:sz="0" w:space="0" w:color="auto"/>
        <w:left w:val="none" w:sz="0" w:space="0" w:color="auto"/>
        <w:bottom w:val="none" w:sz="0" w:space="0" w:color="auto"/>
        <w:right w:val="none" w:sz="0" w:space="0" w:color="auto"/>
      </w:divBdr>
      <w:divsChild>
        <w:div w:id="177625218">
          <w:marLeft w:val="-720"/>
          <w:marRight w:val="0"/>
          <w:marTop w:val="0"/>
          <w:marBottom w:val="0"/>
          <w:divBdr>
            <w:top w:val="none" w:sz="0" w:space="0" w:color="auto"/>
            <w:left w:val="none" w:sz="0" w:space="0" w:color="auto"/>
            <w:bottom w:val="none" w:sz="0" w:space="0" w:color="auto"/>
            <w:right w:val="none" w:sz="0" w:space="0" w:color="auto"/>
          </w:divBdr>
        </w:div>
      </w:divsChild>
    </w:div>
    <w:div w:id="480925496">
      <w:bodyDiv w:val="1"/>
      <w:marLeft w:val="0"/>
      <w:marRight w:val="0"/>
      <w:marTop w:val="0"/>
      <w:marBottom w:val="0"/>
      <w:divBdr>
        <w:top w:val="none" w:sz="0" w:space="0" w:color="auto"/>
        <w:left w:val="none" w:sz="0" w:space="0" w:color="auto"/>
        <w:bottom w:val="none" w:sz="0" w:space="0" w:color="auto"/>
        <w:right w:val="none" w:sz="0" w:space="0" w:color="auto"/>
      </w:divBdr>
      <w:divsChild>
        <w:div w:id="383061270">
          <w:marLeft w:val="547"/>
          <w:marRight w:val="0"/>
          <w:marTop w:val="0"/>
          <w:marBottom w:val="0"/>
          <w:divBdr>
            <w:top w:val="none" w:sz="0" w:space="0" w:color="auto"/>
            <w:left w:val="none" w:sz="0" w:space="0" w:color="auto"/>
            <w:bottom w:val="none" w:sz="0" w:space="0" w:color="auto"/>
            <w:right w:val="none" w:sz="0" w:space="0" w:color="auto"/>
          </w:divBdr>
        </w:div>
      </w:divsChild>
    </w:div>
    <w:div w:id="484246898">
      <w:bodyDiv w:val="1"/>
      <w:marLeft w:val="0"/>
      <w:marRight w:val="0"/>
      <w:marTop w:val="0"/>
      <w:marBottom w:val="0"/>
      <w:divBdr>
        <w:top w:val="none" w:sz="0" w:space="0" w:color="auto"/>
        <w:left w:val="none" w:sz="0" w:space="0" w:color="auto"/>
        <w:bottom w:val="none" w:sz="0" w:space="0" w:color="auto"/>
        <w:right w:val="none" w:sz="0" w:space="0" w:color="auto"/>
      </w:divBdr>
      <w:divsChild>
        <w:div w:id="184515466">
          <w:marLeft w:val="-720"/>
          <w:marRight w:val="0"/>
          <w:marTop w:val="0"/>
          <w:marBottom w:val="0"/>
          <w:divBdr>
            <w:top w:val="none" w:sz="0" w:space="0" w:color="auto"/>
            <w:left w:val="none" w:sz="0" w:space="0" w:color="auto"/>
            <w:bottom w:val="none" w:sz="0" w:space="0" w:color="auto"/>
            <w:right w:val="none" w:sz="0" w:space="0" w:color="auto"/>
          </w:divBdr>
        </w:div>
      </w:divsChild>
    </w:div>
    <w:div w:id="488715216">
      <w:bodyDiv w:val="1"/>
      <w:marLeft w:val="0"/>
      <w:marRight w:val="0"/>
      <w:marTop w:val="0"/>
      <w:marBottom w:val="0"/>
      <w:divBdr>
        <w:top w:val="none" w:sz="0" w:space="0" w:color="auto"/>
        <w:left w:val="none" w:sz="0" w:space="0" w:color="auto"/>
        <w:bottom w:val="none" w:sz="0" w:space="0" w:color="auto"/>
        <w:right w:val="none" w:sz="0" w:space="0" w:color="auto"/>
      </w:divBdr>
      <w:divsChild>
        <w:div w:id="1744833354">
          <w:marLeft w:val="547"/>
          <w:marRight w:val="0"/>
          <w:marTop w:val="0"/>
          <w:marBottom w:val="0"/>
          <w:divBdr>
            <w:top w:val="none" w:sz="0" w:space="0" w:color="auto"/>
            <w:left w:val="none" w:sz="0" w:space="0" w:color="auto"/>
            <w:bottom w:val="none" w:sz="0" w:space="0" w:color="auto"/>
            <w:right w:val="none" w:sz="0" w:space="0" w:color="auto"/>
          </w:divBdr>
        </w:div>
      </w:divsChild>
    </w:div>
    <w:div w:id="503396018">
      <w:bodyDiv w:val="1"/>
      <w:marLeft w:val="0"/>
      <w:marRight w:val="0"/>
      <w:marTop w:val="0"/>
      <w:marBottom w:val="0"/>
      <w:divBdr>
        <w:top w:val="none" w:sz="0" w:space="0" w:color="auto"/>
        <w:left w:val="none" w:sz="0" w:space="0" w:color="auto"/>
        <w:bottom w:val="none" w:sz="0" w:space="0" w:color="auto"/>
        <w:right w:val="none" w:sz="0" w:space="0" w:color="auto"/>
      </w:divBdr>
    </w:div>
    <w:div w:id="544215689">
      <w:bodyDiv w:val="1"/>
      <w:marLeft w:val="0"/>
      <w:marRight w:val="0"/>
      <w:marTop w:val="0"/>
      <w:marBottom w:val="0"/>
      <w:divBdr>
        <w:top w:val="none" w:sz="0" w:space="0" w:color="auto"/>
        <w:left w:val="none" w:sz="0" w:space="0" w:color="auto"/>
        <w:bottom w:val="none" w:sz="0" w:space="0" w:color="auto"/>
        <w:right w:val="none" w:sz="0" w:space="0" w:color="auto"/>
      </w:divBdr>
      <w:divsChild>
        <w:div w:id="1481849450">
          <w:marLeft w:val="0"/>
          <w:marRight w:val="0"/>
          <w:marTop w:val="0"/>
          <w:marBottom w:val="0"/>
          <w:divBdr>
            <w:top w:val="none" w:sz="0" w:space="0" w:color="auto"/>
            <w:left w:val="none" w:sz="0" w:space="0" w:color="auto"/>
            <w:bottom w:val="none" w:sz="0" w:space="0" w:color="auto"/>
            <w:right w:val="none" w:sz="0" w:space="0" w:color="auto"/>
          </w:divBdr>
          <w:divsChild>
            <w:div w:id="1978103692">
              <w:marLeft w:val="0"/>
              <w:marRight w:val="0"/>
              <w:marTop w:val="0"/>
              <w:marBottom w:val="0"/>
              <w:divBdr>
                <w:top w:val="none" w:sz="0" w:space="0" w:color="auto"/>
                <w:left w:val="none" w:sz="0" w:space="0" w:color="auto"/>
                <w:bottom w:val="none" w:sz="0" w:space="0" w:color="auto"/>
                <w:right w:val="none" w:sz="0" w:space="0" w:color="auto"/>
              </w:divBdr>
              <w:divsChild>
                <w:div w:id="11600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61456">
      <w:bodyDiv w:val="1"/>
      <w:marLeft w:val="0"/>
      <w:marRight w:val="0"/>
      <w:marTop w:val="0"/>
      <w:marBottom w:val="0"/>
      <w:divBdr>
        <w:top w:val="none" w:sz="0" w:space="0" w:color="auto"/>
        <w:left w:val="none" w:sz="0" w:space="0" w:color="auto"/>
        <w:bottom w:val="none" w:sz="0" w:space="0" w:color="auto"/>
        <w:right w:val="none" w:sz="0" w:space="0" w:color="auto"/>
      </w:divBdr>
    </w:div>
    <w:div w:id="547376069">
      <w:bodyDiv w:val="1"/>
      <w:marLeft w:val="0"/>
      <w:marRight w:val="0"/>
      <w:marTop w:val="0"/>
      <w:marBottom w:val="0"/>
      <w:divBdr>
        <w:top w:val="none" w:sz="0" w:space="0" w:color="auto"/>
        <w:left w:val="none" w:sz="0" w:space="0" w:color="auto"/>
        <w:bottom w:val="none" w:sz="0" w:space="0" w:color="auto"/>
        <w:right w:val="none" w:sz="0" w:space="0" w:color="auto"/>
      </w:divBdr>
      <w:divsChild>
        <w:div w:id="706216557">
          <w:marLeft w:val="0"/>
          <w:marRight w:val="0"/>
          <w:marTop w:val="0"/>
          <w:marBottom w:val="0"/>
          <w:divBdr>
            <w:top w:val="none" w:sz="0" w:space="0" w:color="auto"/>
            <w:left w:val="none" w:sz="0" w:space="0" w:color="auto"/>
            <w:bottom w:val="none" w:sz="0" w:space="0" w:color="auto"/>
            <w:right w:val="none" w:sz="0" w:space="0" w:color="auto"/>
          </w:divBdr>
          <w:divsChild>
            <w:div w:id="11835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5502">
      <w:bodyDiv w:val="1"/>
      <w:marLeft w:val="0"/>
      <w:marRight w:val="0"/>
      <w:marTop w:val="0"/>
      <w:marBottom w:val="0"/>
      <w:divBdr>
        <w:top w:val="none" w:sz="0" w:space="0" w:color="auto"/>
        <w:left w:val="none" w:sz="0" w:space="0" w:color="auto"/>
        <w:bottom w:val="none" w:sz="0" w:space="0" w:color="auto"/>
        <w:right w:val="none" w:sz="0" w:space="0" w:color="auto"/>
      </w:divBdr>
      <w:divsChild>
        <w:div w:id="1397969313">
          <w:marLeft w:val="-720"/>
          <w:marRight w:val="0"/>
          <w:marTop w:val="0"/>
          <w:marBottom w:val="0"/>
          <w:divBdr>
            <w:top w:val="none" w:sz="0" w:space="0" w:color="auto"/>
            <w:left w:val="none" w:sz="0" w:space="0" w:color="auto"/>
            <w:bottom w:val="none" w:sz="0" w:space="0" w:color="auto"/>
            <w:right w:val="none" w:sz="0" w:space="0" w:color="auto"/>
          </w:divBdr>
        </w:div>
      </w:divsChild>
    </w:div>
    <w:div w:id="586232515">
      <w:bodyDiv w:val="1"/>
      <w:marLeft w:val="0"/>
      <w:marRight w:val="0"/>
      <w:marTop w:val="0"/>
      <w:marBottom w:val="0"/>
      <w:divBdr>
        <w:top w:val="none" w:sz="0" w:space="0" w:color="auto"/>
        <w:left w:val="none" w:sz="0" w:space="0" w:color="auto"/>
        <w:bottom w:val="none" w:sz="0" w:space="0" w:color="auto"/>
        <w:right w:val="none" w:sz="0" w:space="0" w:color="auto"/>
      </w:divBdr>
    </w:div>
    <w:div w:id="588925729">
      <w:bodyDiv w:val="1"/>
      <w:marLeft w:val="0"/>
      <w:marRight w:val="0"/>
      <w:marTop w:val="0"/>
      <w:marBottom w:val="0"/>
      <w:divBdr>
        <w:top w:val="none" w:sz="0" w:space="0" w:color="auto"/>
        <w:left w:val="none" w:sz="0" w:space="0" w:color="auto"/>
        <w:bottom w:val="none" w:sz="0" w:space="0" w:color="auto"/>
        <w:right w:val="none" w:sz="0" w:space="0" w:color="auto"/>
      </w:divBdr>
    </w:div>
    <w:div w:id="601573299">
      <w:bodyDiv w:val="1"/>
      <w:marLeft w:val="0"/>
      <w:marRight w:val="0"/>
      <w:marTop w:val="0"/>
      <w:marBottom w:val="0"/>
      <w:divBdr>
        <w:top w:val="none" w:sz="0" w:space="0" w:color="auto"/>
        <w:left w:val="none" w:sz="0" w:space="0" w:color="auto"/>
        <w:bottom w:val="none" w:sz="0" w:space="0" w:color="auto"/>
        <w:right w:val="none" w:sz="0" w:space="0" w:color="auto"/>
      </w:divBdr>
    </w:div>
    <w:div w:id="613487683">
      <w:bodyDiv w:val="1"/>
      <w:marLeft w:val="0"/>
      <w:marRight w:val="0"/>
      <w:marTop w:val="0"/>
      <w:marBottom w:val="0"/>
      <w:divBdr>
        <w:top w:val="none" w:sz="0" w:space="0" w:color="auto"/>
        <w:left w:val="none" w:sz="0" w:space="0" w:color="auto"/>
        <w:bottom w:val="none" w:sz="0" w:space="0" w:color="auto"/>
        <w:right w:val="none" w:sz="0" w:space="0" w:color="auto"/>
      </w:divBdr>
    </w:div>
    <w:div w:id="617833166">
      <w:bodyDiv w:val="1"/>
      <w:marLeft w:val="0"/>
      <w:marRight w:val="0"/>
      <w:marTop w:val="0"/>
      <w:marBottom w:val="0"/>
      <w:divBdr>
        <w:top w:val="none" w:sz="0" w:space="0" w:color="auto"/>
        <w:left w:val="none" w:sz="0" w:space="0" w:color="auto"/>
        <w:bottom w:val="none" w:sz="0" w:space="0" w:color="auto"/>
        <w:right w:val="none" w:sz="0" w:space="0" w:color="auto"/>
      </w:divBdr>
      <w:divsChild>
        <w:div w:id="997000560">
          <w:marLeft w:val="360"/>
          <w:marRight w:val="0"/>
          <w:marTop w:val="200"/>
          <w:marBottom w:val="0"/>
          <w:divBdr>
            <w:top w:val="none" w:sz="0" w:space="0" w:color="auto"/>
            <w:left w:val="none" w:sz="0" w:space="0" w:color="auto"/>
            <w:bottom w:val="none" w:sz="0" w:space="0" w:color="auto"/>
            <w:right w:val="none" w:sz="0" w:space="0" w:color="auto"/>
          </w:divBdr>
        </w:div>
      </w:divsChild>
    </w:div>
    <w:div w:id="624197402">
      <w:bodyDiv w:val="1"/>
      <w:marLeft w:val="0"/>
      <w:marRight w:val="0"/>
      <w:marTop w:val="0"/>
      <w:marBottom w:val="0"/>
      <w:divBdr>
        <w:top w:val="none" w:sz="0" w:space="0" w:color="auto"/>
        <w:left w:val="none" w:sz="0" w:space="0" w:color="auto"/>
        <w:bottom w:val="none" w:sz="0" w:space="0" w:color="auto"/>
        <w:right w:val="none" w:sz="0" w:space="0" w:color="auto"/>
      </w:divBdr>
      <w:divsChild>
        <w:div w:id="2112898220">
          <w:marLeft w:val="547"/>
          <w:marRight w:val="0"/>
          <w:marTop w:val="0"/>
          <w:marBottom w:val="0"/>
          <w:divBdr>
            <w:top w:val="none" w:sz="0" w:space="0" w:color="auto"/>
            <w:left w:val="none" w:sz="0" w:space="0" w:color="auto"/>
            <w:bottom w:val="none" w:sz="0" w:space="0" w:color="auto"/>
            <w:right w:val="none" w:sz="0" w:space="0" w:color="auto"/>
          </w:divBdr>
        </w:div>
      </w:divsChild>
    </w:div>
    <w:div w:id="645474531">
      <w:bodyDiv w:val="1"/>
      <w:marLeft w:val="0"/>
      <w:marRight w:val="0"/>
      <w:marTop w:val="0"/>
      <w:marBottom w:val="0"/>
      <w:divBdr>
        <w:top w:val="none" w:sz="0" w:space="0" w:color="auto"/>
        <w:left w:val="none" w:sz="0" w:space="0" w:color="auto"/>
        <w:bottom w:val="none" w:sz="0" w:space="0" w:color="auto"/>
        <w:right w:val="none" w:sz="0" w:space="0" w:color="auto"/>
      </w:divBdr>
      <w:divsChild>
        <w:div w:id="998194812">
          <w:marLeft w:val="0"/>
          <w:marRight w:val="0"/>
          <w:marTop w:val="0"/>
          <w:marBottom w:val="0"/>
          <w:divBdr>
            <w:top w:val="none" w:sz="0" w:space="0" w:color="auto"/>
            <w:left w:val="none" w:sz="0" w:space="0" w:color="auto"/>
            <w:bottom w:val="none" w:sz="0" w:space="0" w:color="auto"/>
            <w:right w:val="none" w:sz="0" w:space="0" w:color="auto"/>
          </w:divBdr>
          <w:divsChild>
            <w:div w:id="1145313947">
              <w:marLeft w:val="0"/>
              <w:marRight w:val="0"/>
              <w:marTop w:val="0"/>
              <w:marBottom w:val="0"/>
              <w:divBdr>
                <w:top w:val="none" w:sz="0" w:space="0" w:color="auto"/>
                <w:left w:val="none" w:sz="0" w:space="0" w:color="auto"/>
                <w:bottom w:val="none" w:sz="0" w:space="0" w:color="auto"/>
                <w:right w:val="none" w:sz="0" w:space="0" w:color="auto"/>
              </w:divBdr>
              <w:divsChild>
                <w:div w:id="3554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7524">
      <w:bodyDiv w:val="1"/>
      <w:marLeft w:val="0"/>
      <w:marRight w:val="0"/>
      <w:marTop w:val="0"/>
      <w:marBottom w:val="0"/>
      <w:divBdr>
        <w:top w:val="none" w:sz="0" w:space="0" w:color="auto"/>
        <w:left w:val="none" w:sz="0" w:space="0" w:color="auto"/>
        <w:bottom w:val="none" w:sz="0" w:space="0" w:color="auto"/>
        <w:right w:val="none" w:sz="0" w:space="0" w:color="auto"/>
      </w:divBdr>
      <w:divsChild>
        <w:div w:id="642854359">
          <w:marLeft w:val="360"/>
          <w:marRight w:val="0"/>
          <w:marTop w:val="200"/>
          <w:marBottom w:val="0"/>
          <w:divBdr>
            <w:top w:val="none" w:sz="0" w:space="0" w:color="auto"/>
            <w:left w:val="none" w:sz="0" w:space="0" w:color="auto"/>
            <w:bottom w:val="none" w:sz="0" w:space="0" w:color="auto"/>
            <w:right w:val="none" w:sz="0" w:space="0" w:color="auto"/>
          </w:divBdr>
        </w:div>
      </w:divsChild>
    </w:div>
    <w:div w:id="650908259">
      <w:bodyDiv w:val="1"/>
      <w:marLeft w:val="0"/>
      <w:marRight w:val="0"/>
      <w:marTop w:val="0"/>
      <w:marBottom w:val="0"/>
      <w:divBdr>
        <w:top w:val="none" w:sz="0" w:space="0" w:color="auto"/>
        <w:left w:val="none" w:sz="0" w:space="0" w:color="auto"/>
        <w:bottom w:val="none" w:sz="0" w:space="0" w:color="auto"/>
        <w:right w:val="none" w:sz="0" w:space="0" w:color="auto"/>
      </w:divBdr>
      <w:divsChild>
        <w:div w:id="648830707">
          <w:marLeft w:val="-720"/>
          <w:marRight w:val="0"/>
          <w:marTop w:val="0"/>
          <w:marBottom w:val="0"/>
          <w:divBdr>
            <w:top w:val="none" w:sz="0" w:space="0" w:color="auto"/>
            <w:left w:val="none" w:sz="0" w:space="0" w:color="auto"/>
            <w:bottom w:val="none" w:sz="0" w:space="0" w:color="auto"/>
            <w:right w:val="none" w:sz="0" w:space="0" w:color="auto"/>
          </w:divBdr>
        </w:div>
      </w:divsChild>
    </w:div>
    <w:div w:id="653489258">
      <w:bodyDiv w:val="1"/>
      <w:marLeft w:val="0"/>
      <w:marRight w:val="0"/>
      <w:marTop w:val="0"/>
      <w:marBottom w:val="0"/>
      <w:divBdr>
        <w:top w:val="none" w:sz="0" w:space="0" w:color="auto"/>
        <w:left w:val="none" w:sz="0" w:space="0" w:color="auto"/>
        <w:bottom w:val="none" w:sz="0" w:space="0" w:color="auto"/>
        <w:right w:val="none" w:sz="0" w:space="0" w:color="auto"/>
      </w:divBdr>
    </w:div>
    <w:div w:id="692027388">
      <w:bodyDiv w:val="1"/>
      <w:marLeft w:val="0"/>
      <w:marRight w:val="0"/>
      <w:marTop w:val="0"/>
      <w:marBottom w:val="0"/>
      <w:divBdr>
        <w:top w:val="none" w:sz="0" w:space="0" w:color="auto"/>
        <w:left w:val="none" w:sz="0" w:space="0" w:color="auto"/>
        <w:bottom w:val="none" w:sz="0" w:space="0" w:color="auto"/>
        <w:right w:val="none" w:sz="0" w:space="0" w:color="auto"/>
      </w:divBdr>
      <w:divsChild>
        <w:div w:id="2021200608">
          <w:marLeft w:val="375"/>
          <w:marRight w:val="375"/>
          <w:marTop w:val="720"/>
          <w:marBottom w:val="0"/>
          <w:divBdr>
            <w:top w:val="none" w:sz="0" w:space="0" w:color="auto"/>
            <w:left w:val="none" w:sz="0" w:space="0" w:color="auto"/>
            <w:bottom w:val="none" w:sz="0" w:space="0" w:color="auto"/>
            <w:right w:val="none" w:sz="0" w:space="0" w:color="auto"/>
          </w:divBdr>
        </w:div>
      </w:divsChild>
    </w:div>
    <w:div w:id="733622570">
      <w:bodyDiv w:val="1"/>
      <w:marLeft w:val="0"/>
      <w:marRight w:val="0"/>
      <w:marTop w:val="0"/>
      <w:marBottom w:val="0"/>
      <w:divBdr>
        <w:top w:val="none" w:sz="0" w:space="0" w:color="auto"/>
        <w:left w:val="none" w:sz="0" w:space="0" w:color="auto"/>
        <w:bottom w:val="none" w:sz="0" w:space="0" w:color="auto"/>
        <w:right w:val="none" w:sz="0" w:space="0" w:color="auto"/>
      </w:divBdr>
      <w:divsChild>
        <w:div w:id="1294871813">
          <w:marLeft w:val="-720"/>
          <w:marRight w:val="0"/>
          <w:marTop w:val="0"/>
          <w:marBottom w:val="0"/>
          <w:divBdr>
            <w:top w:val="none" w:sz="0" w:space="0" w:color="auto"/>
            <w:left w:val="none" w:sz="0" w:space="0" w:color="auto"/>
            <w:bottom w:val="none" w:sz="0" w:space="0" w:color="auto"/>
            <w:right w:val="none" w:sz="0" w:space="0" w:color="auto"/>
          </w:divBdr>
        </w:div>
      </w:divsChild>
    </w:div>
    <w:div w:id="789663455">
      <w:bodyDiv w:val="1"/>
      <w:marLeft w:val="0"/>
      <w:marRight w:val="0"/>
      <w:marTop w:val="0"/>
      <w:marBottom w:val="0"/>
      <w:divBdr>
        <w:top w:val="none" w:sz="0" w:space="0" w:color="auto"/>
        <w:left w:val="none" w:sz="0" w:space="0" w:color="auto"/>
        <w:bottom w:val="none" w:sz="0" w:space="0" w:color="auto"/>
        <w:right w:val="none" w:sz="0" w:space="0" w:color="auto"/>
      </w:divBdr>
      <w:divsChild>
        <w:div w:id="1914123322">
          <w:marLeft w:val="-720"/>
          <w:marRight w:val="0"/>
          <w:marTop w:val="0"/>
          <w:marBottom w:val="0"/>
          <w:divBdr>
            <w:top w:val="none" w:sz="0" w:space="0" w:color="auto"/>
            <w:left w:val="none" w:sz="0" w:space="0" w:color="auto"/>
            <w:bottom w:val="none" w:sz="0" w:space="0" w:color="auto"/>
            <w:right w:val="none" w:sz="0" w:space="0" w:color="auto"/>
          </w:divBdr>
        </w:div>
      </w:divsChild>
    </w:div>
    <w:div w:id="797336338">
      <w:bodyDiv w:val="1"/>
      <w:marLeft w:val="0"/>
      <w:marRight w:val="0"/>
      <w:marTop w:val="0"/>
      <w:marBottom w:val="0"/>
      <w:divBdr>
        <w:top w:val="none" w:sz="0" w:space="0" w:color="auto"/>
        <w:left w:val="none" w:sz="0" w:space="0" w:color="auto"/>
        <w:bottom w:val="none" w:sz="0" w:space="0" w:color="auto"/>
        <w:right w:val="none" w:sz="0" w:space="0" w:color="auto"/>
      </w:divBdr>
    </w:div>
    <w:div w:id="837118996">
      <w:bodyDiv w:val="1"/>
      <w:marLeft w:val="0"/>
      <w:marRight w:val="0"/>
      <w:marTop w:val="0"/>
      <w:marBottom w:val="0"/>
      <w:divBdr>
        <w:top w:val="none" w:sz="0" w:space="0" w:color="auto"/>
        <w:left w:val="none" w:sz="0" w:space="0" w:color="auto"/>
        <w:bottom w:val="none" w:sz="0" w:space="0" w:color="auto"/>
        <w:right w:val="none" w:sz="0" w:space="0" w:color="auto"/>
      </w:divBdr>
      <w:divsChild>
        <w:div w:id="831288092">
          <w:marLeft w:val="0"/>
          <w:marRight w:val="0"/>
          <w:marTop w:val="0"/>
          <w:marBottom w:val="0"/>
          <w:divBdr>
            <w:top w:val="none" w:sz="0" w:space="0" w:color="auto"/>
            <w:left w:val="none" w:sz="0" w:space="0" w:color="auto"/>
            <w:bottom w:val="none" w:sz="0" w:space="0" w:color="auto"/>
            <w:right w:val="none" w:sz="0" w:space="0" w:color="auto"/>
          </w:divBdr>
          <w:divsChild>
            <w:div w:id="7744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525">
      <w:bodyDiv w:val="1"/>
      <w:marLeft w:val="0"/>
      <w:marRight w:val="0"/>
      <w:marTop w:val="0"/>
      <w:marBottom w:val="0"/>
      <w:divBdr>
        <w:top w:val="none" w:sz="0" w:space="0" w:color="auto"/>
        <w:left w:val="none" w:sz="0" w:space="0" w:color="auto"/>
        <w:bottom w:val="none" w:sz="0" w:space="0" w:color="auto"/>
        <w:right w:val="none" w:sz="0" w:space="0" w:color="auto"/>
      </w:divBdr>
    </w:div>
    <w:div w:id="875237165">
      <w:bodyDiv w:val="1"/>
      <w:marLeft w:val="0"/>
      <w:marRight w:val="0"/>
      <w:marTop w:val="0"/>
      <w:marBottom w:val="0"/>
      <w:divBdr>
        <w:top w:val="none" w:sz="0" w:space="0" w:color="auto"/>
        <w:left w:val="none" w:sz="0" w:space="0" w:color="auto"/>
        <w:bottom w:val="none" w:sz="0" w:space="0" w:color="auto"/>
        <w:right w:val="none" w:sz="0" w:space="0" w:color="auto"/>
      </w:divBdr>
      <w:divsChild>
        <w:div w:id="648438292">
          <w:marLeft w:val="0"/>
          <w:marRight w:val="0"/>
          <w:marTop w:val="0"/>
          <w:marBottom w:val="0"/>
          <w:divBdr>
            <w:top w:val="none" w:sz="0" w:space="0" w:color="auto"/>
            <w:left w:val="none" w:sz="0" w:space="0" w:color="auto"/>
            <w:bottom w:val="none" w:sz="0" w:space="0" w:color="auto"/>
            <w:right w:val="none" w:sz="0" w:space="0" w:color="auto"/>
          </w:divBdr>
          <w:divsChild>
            <w:div w:id="14649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2777">
      <w:bodyDiv w:val="1"/>
      <w:marLeft w:val="0"/>
      <w:marRight w:val="0"/>
      <w:marTop w:val="0"/>
      <w:marBottom w:val="0"/>
      <w:divBdr>
        <w:top w:val="none" w:sz="0" w:space="0" w:color="auto"/>
        <w:left w:val="none" w:sz="0" w:space="0" w:color="auto"/>
        <w:bottom w:val="none" w:sz="0" w:space="0" w:color="auto"/>
        <w:right w:val="none" w:sz="0" w:space="0" w:color="auto"/>
      </w:divBdr>
    </w:div>
    <w:div w:id="937180859">
      <w:bodyDiv w:val="1"/>
      <w:marLeft w:val="0"/>
      <w:marRight w:val="0"/>
      <w:marTop w:val="0"/>
      <w:marBottom w:val="0"/>
      <w:divBdr>
        <w:top w:val="none" w:sz="0" w:space="0" w:color="auto"/>
        <w:left w:val="none" w:sz="0" w:space="0" w:color="auto"/>
        <w:bottom w:val="none" w:sz="0" w:space="0" w:color="auto"/>
        <w:right w:val="none" w:sz="0" w:space="0" w:color="auto"/>
      </w:divBdr>
    </w:div>
    <w:div w:id="944732176">
      <w:bodyDiv w:val="1"/>
      <w:marLeft w:val="0"/>
      <w:marRight w:val="0"/>
      <w:marTop w:val="0"/>
      <w:marBottom w:val="0"/>
      <w:divBdr>
        <w:top w:val="none" w:sz="0" w:space="0" w:color="auto"/>
        <w:left w:val="none" w:sz="0" w:space="0" w:color="auto"/>
        <w:bottom w:val="none" w:sz="0" w:space="0" w:color="auto"/>
        <w:right w:val="none" w:sz="0" w:space="0" w:color="auto"/>
      </w:divBdr>
    </w:div>
    <w:div w:id="946886198">
      <w:bodyDiv w:val="1"/>
      <w:marLeft w:val="0"/>
      <w:marRight w:val="0"/>
      <w:marTop w:val="0"/>
      <w:marBottom w:val="0"/>
      <w:divBdr>
        <w:top w:val="none" w:sz="0" w:space="0" w:color="auto"/>
        <w:left w:val="none" w:sz="0" w:space="0" w:color="auto"/>
        <w:bottom w:val="none" w:sz="0" w:space="0" w:color="auto"/>
        <w:right w:val="none" w:sz="0" w:space="0" w:color="auto"/>
      </w:divBdr>
      <w:divsChild>
        <w:div w:id="436026217">
          <w:marLeft w:val="0"/>
          <w:marRight w:val="0"/>
          <w:marTop w:val="0"/>
          <w:marBottom w:val="0"/>
          <w:divBdr>
            <w:top w:val="none" w:sz="0" w:space="0" w:color="auto"/>
            <w:left w:val="none" w:sz="0" w:space="0" w:color="auto"/>
            <w:bottom w:val="none" w:sz="0" w:space="0" w:color="auto"/>
            <w:right w:val="none" w:sz="0" w:space="0" w:color="auto"/>
          </w:divBdr>
        </w:div>
        <w:div w:id="586308915">
          <w:marLeft w:val="0"/>
          <w:marRight w:val="0"/>
          <w:marTop w:val="0"/>
          <w:marBottom w:val="0"/>
          <w:divBdr>
            <w:top w:val="none" w:sz="0" w:space="0" w:color="auto"/>
            <w:left w:val="none" w:sz="0" w:space="0" w:color="auto"/>
            <w:bottom w:val="none" w:sz="0" w:space="0" w:color="auto"/>
            <w:right w:val="none" w:sz="0" w:space="0" w:color="auto"/>
          </w:divBdr>
        </w:div>
        <w:div w:id="676928661">
          <w:marLeft w:val="0"/>
          <w:marRight w:val="0"/>
          <w:marTop w:val="0"/>
          <w:marBottom w:val="0"/>
          <w:divBdr>
            <w:top w:val="none" w:sz="0" w:space="0" w:color="auto"/>
            <w:left w:val="none" w:sz="0" w:space="0" w:color="auto"/>
            <w:bottom w:val="none" w:sz="0" w:space="0" w:color="auto"/>
            <w:right w:val="none" w:sz="0" w:space="0" w:color="auto"/>
          </w:divBdr>
        </w:div>
        <w:div w:id="899944105">
          <w:marLeft w:val="0"/>
          <w:marRight w:val="0"/>
          <w:marTop w:val="0"/>
          <w:marBottom w:val="0"/>
          <w:divBdr>
            <w:top w:val="none" w:sz="0" w:space="0" w:color="auto"/>
            <w:left w:val="none" w:sz="0" w:space="0" w:color="auto"/>
            <w:bottom w:val="none" w:sz="0" w:space="0" w:color="auto"/>
            <w:right w:val="none" w:sz="0" w:space="0" w:color="auto"/>
          </w:divBdr>
        </w:div>
        <w:div w:id="1079062659">
          <w:marLeft w:val="0"/>
          <w:marRight w:val="0"/>
          <w:marTop w:val="0"/>
          <w:marBottom w:val="0"/>
          <w:divBdr>
            <w:top w:val="none" w:sz="0" w:space="0" w:color="auto"/>
            <w:left w:val="none" w:sz="0" w:space="0" w:color="auto"/>
            <w:bottom w:val="none" w:sz="0" w:space="0" w:color="auto"/>
            <w:right w:val="none" w:sz="0" w:space="0" w:color="auto"/>
          </w:divBdr>
        </w:div>
        <w:div w:id="1352611983">
          <w:marLeft w:val="0"/>
          <w:marRight w:val="0"/>
          <w:marTop w:val="0"/>
          <w:marBottom w:val="0"/>
          <w:divBdr>
            <w:top w:val="none" w:sz="0" w:space="0" w:color="auto"/>
            <w:left w:val="none" w:sz="0" w:space="0" w:color="auto"/>
            <w:bottom w:val="none" w:sz="0" w:space="0" w:color="auto"/>
            <w:right w:val="none" w:sz="0" w:space="0" w:color="auto"/>
          </w:divBdr>
        </w:div>
        <w:div w:id="1390494349">
          <w:marLeft w:val="0"/>
          <w:marRight w:val="0"/>
          <w:marTop w:val="0"/>
          <w:marBottom w:val="0"/>
          <w:divBdr>
            <w:top w:val="none" w:sz="0" w:space="0" w:color="auto"/>
            <w:left w:val="none" w:sz="0" w:space="0" w:color="auto"/>
            <w:bottom w:val="none" w:sz="0" w:space="0" w:color="auto"/>
            <w:right w:val="none" w:sz="0" w:space="0" w:color="auto"/>
          </w:divBdr>
        </w:div>
        <w:div w:id="1915360146">
          <w:marLeft w:val="0"/>
          <w:marRight w:val="0"/>
          <w:marTop w:val="0"/>
          <w:marBottom w:val="0"/>
          <w:divBdr>
            <w:top w:val="none" w:sz="0" w:space="0" w:color="auto"/>
            <w:left w:val="none" w:sz="0" w:space="0" w:color="auto"/>
            <w:bottom w:val="none" w:sz="0" w:space="0" w:color="auto"/>
            <w:right w:val="none" w:sz="0" w:space="0" w:color="auto"/>
          </w:divBdr>
        </w:div>
      </w:divsChild>
    </w:div>
    <w:div w:id="1009141360">
      <w:bodyDiv w:val="1"/>
      <w:marLeft w:val="0"/>
      <w:marRight w:val="0"/>
      <w:marTop w:val="0"/>
      <w:marBottom w:val="0"/>
      <w:divBdr>
        <w:top w:val="none" w:sz="0" w:space="0" w:color="auto"/>
        <w:left w:val="none" w:sz="0" w:space="0" w:color="auto"/>
        <w:bottom w:val="none" w:sz="0" w:space="0" w:color="auto"/>
        <w:right w:val="none" w:sz="0" w:space="0" w:color="auto"/>
      </w:divBdr>
    </w:div>
    <w:div w:id="1015880983">
      <w:bodyDiv w:val="1"/>
      <w:marLeft w:val="0"/>
      <w:marRight w:val="0"/>
      <w:marTop w:val="0"/>
      <w:marBottom w:val="0"/>
      <w:divBdr>
        <w:top w:val="none" w:sz="0" w:space="0" w:color="auto"/>
        <w:left w:val="none" w:sz="0" w:space="0" w:color="auto"/>
        <w:bottom w:val="none" w:sz="0" w:space="0" w:color="auto"/>
        <w:right w:val="none" w:sz="0" w:space="0" w:color="auto"/>
      </w:divBdr>
    </w:div>
    <w:div w:id="1027364131">
      <w:bodyDiv w:val="1"/>
      <w:marLeft w:val="0"/>
      <w:marRight w:val="0"/>
      <w:marTop w:val="0"/>
      <w:marBottom w:val="0"/>
      <w:divBdr>
        <w:top w:val="none" w:sz="0" w:space="0" w:color="auto"/>
        <w:left w:val="none" w:sz="0" w:space="0" w:color="auto"/>
        <w:bottom w:val="none" w:sz="0" w:space="0" w:color="auto"/>
        <w:right w:val="none" w:sz="0" w:space="0" w:color="auto"/>
      </w:divBdr>
      <w:divsChild>
        <w:div w:id="1051344895">
          <w:marLeft w:val="360"/>
          <w:marRight w:val="0"/>
          <w:marTop w:val="200"/>
          <w:marBottom w:val="0"/>
          <w:divBdr>
            <w:top w:val="none" w:sz="0" w:space="0" w:color="auto"/>
            <w:left w:val="none" w:sz="0" w:space="0" w:color="auto"/>
            <w:bottom w:val="none" w:sz="0" w:space="0" w:color="auto"/>
            <w:right w:val="none" w:sz="0" w:space="0" w:color="auto"/>
          </w:divBdr>
        </w:div>
      </w:divsChild>
    </w:div>
    <w:div w:id="1034695615">
      <w:bodyDiv w:val="1"/>
      <w:marLeft w:val="0"/>
      <w:marRight w:val="0"/>
      <w:marTop w:val="0"/>
      <w:marBottom w:val="0"/>
      <w:divBdr>
        <w:top w:val="none" w:sz="0" w:space="0" w:color="auto"/>
        <w:left w:val="none" w:sz="0" w:space="0" w:color="auto"/>
        <w:bottom w:val="none" w:sz="0" w:space="0" w:color="auto"/>
        <w:right w:val="none" w:sz="0" w:space="0" w:color="auto"/>
      </w:divBdr>
    </w:div>
    <w:div w:id="1040934869">
      <w:bodyDiv w:val="1"/>
      <w:marLeft w:val="0"/>
      <w:marRight w:val="0"/>
      <w:marTop w:val="0"/>
      <w:marBottom w:val="0"/>
      <w:divBdr>
        <w:top w:val="none" w:sz="0" w:space="0" w:color="auto"/>
        <w:left w:val="none" w:sz="0" w:space="0" w:color="auto"/>
        <w:bottom w:val="none" w:sz="0" w:space="0" w:color="auto"/>
        <w:right w:val="none" w:sz="0" w:space="0" w:color="auto"/>
      </w:divBdr>
    </w:div>
    <w:div w:id="1042247700">
      <w:bodyDiv w:val="1"/>
      <w:marLeft w:val="0"/>
      <w:marRight w:val="0"/>
      <w:marTop w:val="0"/>
      <w:marBottom w:val="0"/>
      <w:divBdr>
        <w:top w:val="none" w:sz="0" w:space="0" w:color="auto"/>
        <w:left w:val="none" w:sz="0" w:space="0" w:color="auto"/>
        <w:bottom w:val="none" w:sz="0" w:space="0" w:color="auto"/>
        <w:right w:val="none" w:sz="0" w:space="0" w:color="auto"/>
      </w:divBdr>
    </w:div>
    <w:div w:id="1051074170">
      <w:bodyDiv w:val="1"/>
      <w:marLeft w:val="0"/>
      <w:marRight w:val="0"/>
      <w:marTop w:val="0"/>
      <w:marBottom w:val="0"/>
      <w:divBdr>
        <w:top w:val="none" w:sz="0" w:space="0" w:color="auto"/>
        <w:left w:val="none" w:sz="0" w:space="0" w:color="auto"/>
        <w:bottom w:val="none" w:sz="0" w:space="0" w:color="auto"/>
        <w:right w:val="none" w:sz="0" w:space="0" w:color="auto"/>
      </w:divBdr>
      <w:divsChild>
        <w:div w:id="590314553">
          <w:marLeft w:val="375"/>
          <w:marRight w:val="375"/>
          <w:marTop w:val="720"/>
          <w:marBottom w:val="0"/>
          <w:divBdr>
            <w:top w:val="none" w:sz="0" w:space="0" w:color="auto"/>
            <w:left w:val="none" w:sz="0" w:space="0" w:color="auto"/>
            <w:bottom w:val="none" w:sz="0" w:space="0" w:color="auto"/>
            <w:right w:val="none" w:sz="0" w:space="0" w:color="auto"/>
          </w:divBdr>
        </w:div>
      </w:divsChild>
    </w:div>
    <w:div w:id="1092122277">
      <w:bodyDiv w:val="1"/>
      <w:marLeft w:val="0"/>
      <w:marRight w:val="0"/>
      <w:marTop w:val="0"/>
      <w:marBottom w:val="0"/>
      <w:divBdr>
        <w:top w:val="none" w:sz="0" w:space="0" w:color="auto"/>
        <w:left w:val="none" w:sz="0" w:space="0" w:color="auto"/>
        <w:bottom w:val="none" w:sz="0" w:space="0" w:color="auto"/>
        <w:right w:val="none" w:sz="0" w:space="0" w:color="auto"/>
      </w:divBdr>
      <w:divsChild>
        <w:div w:id="611209900">
          <w:marLeft w:val="0"/>
          <w:marRight w:val="0"/>
          <w:marTop w:val="0"/>
          <w:marBottom w:val="0"/>
          <w:divBdr>
            <w:top w:val="none" w:sz="0" w:space="0" w:color="auto"/>
            <w:left w:val="none" w:sz="0" w:space="0" w:color="auto"/>
            <w:bottom w:val="none" w:sz="0" w:space="0" w:color="auto"/>
            <w:right w:val="none" w:sz="0" w:space="0" w:color="auto"/>
          </w:divBdr>
          <w:divsChild>
            <w:div w:id="459886081">
              <w:marLeft w:val="0"/>
              <w:marRight w:val="0"/>
              <w:marTop w:val="0"/>
              <w:marBottom w:val="0"/>
              <w:divBdr>
                <w:top w:val="none" w:sz="0" w:space="0" w:color="auto"/>
                <w:left w:val="none" w:sz="0" w:space="0" w:color="auto"/>
                <w:bottom w:val="none" w:sz="0" w:space="0" w:color="auto"/>
                <w:right w:val="none" w:sz="0" w:space="0" w:color="auto"/>
              </w:divBdr>
              <w:divsChild>
                <w:div w:id="20346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20580">
      <w:bodyDiv w:val="1"/>
      <w:marLeft w:val="0"/>
      <w:marRight w:val="0"/>
      <w:marTop w:val="0"/>
      <w:marBottom w:val="0"/>
      <w:divBdr>
        <w:top w:val="none" w:sz="0" w:space="0" w:color="auto"/>
        <w:left w:val="none" w:sz="0" w:space="0" w:color="auto"/>
        <w:bottom w:val="none" w:sz="0" w:space="0" w:color="auto"/>
        <w:right w:val="none" w:sz="0" w:space="0" w:color="auto"/>
      </w:divBdr>
    </w:div>
    <w:div w:id="1123576371">
      <w:bodyDiv w:val="1"/>
      <w:marLeft w:val="0"/>
      <w:marRight w:val="0"/>
      <w:marTop w:val="0"/>
      <w:marBottom w:val="0"/>
      <w:divBdr>
        <w:top w:val="none" w:sz="0" w:space="0" w:color="auto"/>
        <w:left w:val="none" w:sz="0" w:space="0" w:color="auto"/>
        <w:bottom w:val="none" w:sz="0" w:space="0" w:color="auto"/>
        <w:right w:val="none" w:sz="0" w:space="0" w:color="auto"/>
      </w:divBdr>
      <w:divsChild>
        <w:div w:id="313729955">
          <w:marLeft w:val="0"/>
          <w:marRight w:val="0"/>
          <w:marTop w:val="0"/>
          <w:marBottom w:val="0"/>
          <w:divBdr>
            <w:top w:val="none" w:sz="0" w:space="0" w:color="auto"/>
            <w:left w:val="none" w:sz="0" w:space="0" w:color="auto"/>
            <w:bottom w:val="none" w:sz="0" w:space="0" w:color="auto"/>
            <w:right w:val="none" w:sz="0" w:space="0" w:color="auto"/>
          </w:divBdr>
          <w:divsChild>
            <w:div w:id="5477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6629">
      <w:bodyDiv w:val="1"/>
      <w:marLeft w:val="0"/>
      <w:marRight w:val="0"/>
      <w:marTop w:val="0"/>
      <w:marBottom w:val="0"/>
      <w:divBdr>
        <w:top w:val="none" w:sz="0" w:space="0" w:color="auto"/>
        <w:left w:val="none" w:sz="0" w:space="0" w:color="auto"/>
        <w:bottom w:val="none" w:sz="0" w:space="0" w:color="auto"/>
        <w:right w:val="none" w:sz="0" w:space="0" w:color="auto"/>
      </w:divBdr>
    </w:div>
    <w:div w:id="1130055420">
      <w:bodyDiv w:val="1"/>
      <w:marLeft w:val="0"/>
      <w:marRight w:val="0"/>
      <w:marTop w:val="0"/>
      <w:marBottom w:val="0"/>
      <w:divBdr>
        <w:top w:val="none" w:sz="0" w:space="0" w:color="auto"/>
        <w:left w:val="none" w:sz="0" w:space="0" w:color="auto"/>
        <w:bottom w:val="none" w:sz="0" w:space="0" w:color="auto"/>
        <w:right w:val="none" w:sz="0" w:space="0" w:color="auto"/>
      </w:divBdr>
    </w:div>
    <w:div w:id="1167136330">
      <w:bodyDiv w:val="1"/>
      <w:marLeft w:val="0"/>
      <w:marRight w:val="0"/>
      <w:marTop w:val="0"/>
      <w:marBottom w:val="0"/>
      <w:divBdr>
        <w:top w:val="none" w:sz="0" w:space="0" w:color="auto"/>
        <w:left w:val="none" w:sz="0" w:space="0" w:color="auto"/>
        <w:bottom w:val="none" w:sz="0" w:space="0" w:color="auto"/>
        <w:right w:val="none" w:sz="0" w:space="0" w:color="auto"/>
      </w:divBdr>
      <w:divsChild>
        <w:div w:id="2079817375">
          <w:marLeft w:val="0"/>
          <w:marRight w:val="0"/>
          <w:marTop w:val="0"/>
          <w:marBottom w:val="0"/>
          <w:divBdr>
            <w:top w:val="none" w:sz="0" w:space="0" w:color="auto"/>
            <w:left w:val="none" w:sz="0" w:space="0" w:color="auto"/>
            <w:bottom w:val="none" w:sz="0" w:space="0" w:color="auto"/>
            <w:right w:val="none" w:sz="0" w:space="0" w:color="auto"/>
          </w:divBdr>
          <w:divsChild>
            <w:div w:id="3349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2186">
      <w:bodyDiv w:val="1"/>
      <w:marLeft w:val="0"/>
      <w:marRight w:val="0"/>
      <w:marTop w:val="0"/>
      <w:marBottom w:val="0"/>
      <w:divBdr>
        <w:top w:val="none" w:sz="0" w:space="0" w:color="auto"/>
        <w:left w:val="none" w:sz="0" w:space="0" w:color="auto"/>
        <w:bottom w:val="none" w:sz="0" w:space="0" w:color="auto"/>
        <w:right w:val="none" w:sz="0" w:space="0" w:color="auto"/>
      </w:divBdr>
    </w:div>
    <w:div w:id="1225065695">
      <w:bodyDiv w:val="1"/>
      <w:marLeft w:val="0"/>
      <w:marRight w:val="0"/>
      <w:marTop w:val="0"/>
      <w:marBottom w:val="0"/>
      <w:divBdr>
        <w:top w:val="none" w:sz="0" w:space="0" w:color="auto"/>
        <w:left w:val="none" w:sz="0" w:space="0" w:color="auto"/>
        <w:bottom w:val="none" w:sz="0" w:space="0" w:color="auto"/>
        <w:right w:val="none" w:sz="0" w:space="0" w:color="auto"/>
      </w:divBdr>
      <w:divsChild>
        <w:div w:id="485826134">
          <w:marLeft w:val="-720"/>
          <w:marRight w:val="0"/>
          <w:marTop w:val="0"/>
          <w:marBottom w:val="0"/>
          <w:divBdr>
            <w:top w:val="none" w:sz="0" w:space="0" w:color="auto"/>
            <w:left w:val="none" w:sz="0" w:space="0" w:color="auto"/>
            <w:bottom w:val="none" w:sz="0" w:space="0" w:color="auto"/>
            <w:right w:val="none" w:sz="0" w:space="0" w:color="auto"/>
          </w:divBdr>
        </w:div>
      </w:divsChild>
    </w:div>
    <w:div w:id="1258443450">
      <w:bodyDiv w:val="1"/>
      <w:marLeft w:val="0"/>
      <w:marRight w:val="0"/>
      <w:marTop w:val="0"/>
      <w:marBottom w:val="0"/>
      <w:divBdr>
        <w:top w:val="none" w:sz="0" w:space="0" w:color="auto"/>
        <w:left w:val="none" w:sz="0" w:space="0" w:color="auto"/>
        <w:bottom w:val="none" w:sz="0" w:space="0" w:color="auto"/>
        <w:right w:val="none" w:sz="0" w:space="0" w:color="auto"/>
      </w:divBdr>
    </w:div>
    <w:div w:id="1333528560">
      <w:bodyDiv w:val="1"/>
      <w:marLeft w:val="0"/>
      <w:marRight w:val="0"/>
      <w:marTop w:val="0"/>
      <w:marBottom w:val="0"/>
      <w:divBdr>
        <w:top w:val="none" w:sz="0" w:space="0" w:color="auto"/>
        <w:left w:val="none" w:sz="0" w:space="0" w:color="auto"/>
        <w:bottom w:val="none" w:sz="0" w:space="0" w:color="auto"/>
        <w:right w:val="none" w:sz="0" w:space="0" w:color="auto"/>
      </w:divBdr>
      <w:divsChild>
        <w:div w:id="811213898">
          <w:marLeft w:val="0"/>
          <w:marRight w:val="0"/>
          <w:marTop w:val="0"/>
          <w:marBottom w:val="0"/>
          <w:divBdr>
            <w:top w:val="none" w:sz="0" w:space="0" w:color="auto"/>
            <w:left w:val="none" w:sz="0" w:space="0" w:color="auto"/>
            <w:bottom w:val="none" w:sz="0" w:space="0" w:color="auto"/>
            <w:right w:val="none" w:sz="0" w:space="0" w:color="auto"/>
          </w:divBdr>
          <w:divsChild>
            <w:div w:id="933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8465">
      <w:bodyDiv w:val="1"/>
      <w:marLeft w:val="0"/>
      <w:marRight w:val="0"/>
      <w:marTop w:val="0"/>
      <w:marBottom w:val="0"/>
      <w:divBdr>
        <w:top w:val="none" w:sz="0" w:space="0" w:color="auto"/>
        <w:left w:val="none" w:sz="0" w:space="0" w:color="auto"/>
        <w:bottom w:val="none" w:sz="0" w:space="0" w:color="auto"/>
        <w:right w:val="none" w:sz="0" w:space="0" w:color="auto"/>
      </w:divBdr>
      <w:divsChild>
        <w:div w:id="258678144">
          <w:marLeft w:val="0"/>
          <w:marRight w:val="0"/>
          <w:marTop w:val="0"/>
          <w:marBottom w:val="0"/>
          <w:divBdr>
            <w:top w:val="none" w:sz="0" w:space="0" w:color="auto"/>
            <w:left w:val="none" w:sz="0" w:space="0" w:color="auto"/>
            <w:bottom w:val="none" w:sz="0" w:space="0" w:color="auto"/>
            <w:right w:val="none" w:sz="0" w:space="0" w:color="auto"/>
          </w:divBdr>
          <w:divsChild>
            <w:div w:id="1486776554">
              <w:marLeft w:val="0"/>
              <w:marRight w:val="0"/>
              <w:marTop w:val="0"/>
              <w:marBottom w:val="0"/>
              <w:divBdr>
                <w:top w:val="none" w:sz="0" w:space="0" w:color="auto"/>
                <w:left w:val="none" w:sz="0" w:space="0" w:color="auto"/>
                <w:bottom w:val="none" w:sz="0" w:space="0" w:color="auto"/>
                <w:right w:val="none" w:sz="0" w:space="0" w:color="auto"/>
              </w:divBdr>
              <w:divsChild>
                <w:div w:id="19187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98867">
      <w:bodyDiv w:val="1"/>
      <w:marLeft w:val="0"/>
      <w:marRight w:val="0"/>
      <w:marTop w:val="0"/>
      <w:marBottom w:val="0"/>
      <w:divBdr>
        <w:top w:val="none" w:sz="0" w:space="0" w:color="auto"/>
        <w:left w:val="none" w:sz="0" w:space="0" w:color="auto"/>
        <w:bottom w:val="none" w:sz="0" w:space="0" w:color="auto"/>
        <w:right w:val="none" w:sz="0" w:space="0" w:color="auto"/>
      </w:divBdr>
    </w:div>
    <w:div w:id="1440755313">
      <w:bodyDiv w:val="1"/>
      <w:marLeft w:val="0"/>
      <w:marRight w:val="0"/>
      <w:marTop w:val="0"/>
      <w:marBottom w:val="0"/>
      <w:divBdr>
        <w:top w:val="none" w:sz="0" w:space="0" w:color="auto"/>
        <w:left w:val="none" w:sz="0" w:space="0" w:color="auto"/>
        <w:bottom w:val="none" w:sz="0" w:space="0" w:color="auto"/>
        <w:right w:val="none" w:sz="0" w:space="0" w:color="auto"/>
      </w:divBdr>
      <w:divsChild>
        <w:div w:id="553083800">
          <w:marLeft w:val="0"/>
          <w:marRight w:val="0"/>
          <w:marTop w:val="0"/>
          <w:marBottom w:val="0"/>
          <w:divBdr>
            <w:top w:val="none" w:sz="0" w:space="0" w:color="auto"/>
            <w:left w:val="none" w:sz="0" w:space="0" w:color="auto"/>
            <w:bottom w:val="none" w:sz="0" w:space="0" w:color="auto"/>
            <w:right w:val="none" w:sz="0" w:space="0" w:color="auto"/>
          </w:divBdr>
          <w:divsChild>
            <w:div w:id="546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7635">
      <w:bodyDiv w:val="1"/>
      <w:marLeft w:val="0"/>
      <w:marRight w:val="0"/>
      <w:marTop w:val="0"/>
      <w:marBottom w:val="0"/>
      <w:divBdr>
        <w:top w:val="none" w:sz="0" w:space="0" w:color="auto"/>
        <w:left w:val="none" w:sz="0" w:space="0" w:color="auto"/>
        <w:bottom w:val="none" w:sz="0" w:space="0" w:color="auto"/>
        <w:right w:val="none" w:sz="0" w:space="0" w:color="auto"/>
      </w:divBdr>
    </w:div>
    <w:div w:id="1498575744">
      <w:bodyDiv w:val="1"/>
      <w:marLeft w:val="0"/>
      <w:marRight w:val="0"/>
      <w:marTop w:val="0"/>
      <w:marBottom w:val="0"/>
      <w:divBdr>
        <w:top w:val="none" w:sz="0" w:space="0" w:color="auto"/>
        <w:left w:val="none" w:sz="0" w:space="0" w:color="auto"/>
        <w:bottom w:val="none" w:sz="0" w:space="0" w:color="auto"/>
        <w:right w:val="none" w:sz="0" w:space="0" w:color="auto"/>
      </w:divBdr>
      <w:divsChild>
        <w:div w:id="1895657529">
          <w:marLeft w:val="375"/>
          <w:marRight w:val="375"/>
          <w:marTop w:val="720"/>
          <w:marBottom w:val="0"/>
          <w:divBdr>
            <w:top w:val="none" w:sz="0" w:space="0" w:color="auto"/>
            <w:left w:val="none" w:sz="0" w:space="0" w:color="auto"/>
            <w:bottom w:val="none" w:sz="0" w:space="0" w:color="auto"/>
            <w:right w:val="none" w:sz="0" w:space="0" w:color="auto"/>
          </w:divBdr>
        </w:div>
      </w:divsChild>
    </w:div>
    <w:div w:id="1507206810">
      <w:bodyDiv w:val="1"/>
      <w:marLeft w:val="0"/>
      <w:marRight w:val="0"/>
      <w:marTop w:val="0"/>
      <w:marBottom w:val="0"/>
      <w:divBdr>
        <w:top w:val="none" w:sz="0" w:space="0" w:color="auto"/>
        <w:left w:val="none" w:sz="0" w:space="0" w:color="auto"/>
        <w:bottom w:val="none" w:sz="0" w:space="0" w:color="auto"/>
        <w:right w:val="none" w:sz="0" w:space="0" w:color="auto"/>
      </w:divBdr>
      <w:divsChild>
        <w:div w:id="1220894706">
          <w:marLeft w:val="-720"/>
          <w:marRight w:val="0"/>
          <w:marTop w:val="0"/>
          <w:marBottom w:val="0"/>
          <w:divBdr>
            <w:top w:val="none" w:sz="0" w:space="0" w:color="auto"/>
            <w:left w:val="none" w:sz="0" w:space="0" w:color="auto"/>
            <w:bottom w:val="none" w:sz="0" w:space="0" w:color="auto"/>
            <w:right w:val="none" w:sz="0" w:space="0" w:color="auto"/>
          </w:divBdr>
        </w:div>
      </w:divsChild>
    </w:div>
    <w:div w:id="1551653387">
      <w:bodyDiv w:val="1"/>
      <w:marLeft w:val="0"/>
      <w:marRight w:val="0"/>
      <w:marTop w:val="0"/>
      <w:marBottom w:val="0"/>
      <w:divBdr>
        <w:top w:val="none" w:sz="0" w:space="0" w:color="auto"/>
        <w:left w:val="none" w:sz="0" w:space="0" w:color="auto"/>
        <w:bottom w:val="none" w:sz="0" w:space="0" w:color="auto"/>
        <w:right w:val="none" w:sz="0" w:space="0" w:color="auto"/>
      </w:divBdr>
      <w:divsChild>
        <w:div w:id="47536333">
          <w:marLeft w:val="0"/>
          <w:marRight w:val="0"/>
          <w:marTop w:val="0"/>
          <w:marBottom w:val="0"/>
          <w:divBdr>
            <w:top w:val="none" w:sz="0" w:space="0" w:color="auto"/>
            <w:left w:val="none" w:sz="0" w:space="0" w:color="auto"/>
            <w:bottom w:val="none" w:sz="0" w:space="0" w:color="auto"/>
            <w:right w:val="none" w:sz="0" w:space="0" w:color="auto"/>
          </w:divBdr>
          <w:divsChild>
            <w:div w:id="80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4441">
      <w:bodyDiv w:val="1"/>
      <w:marLeft w:val="0"/>
      <w:marRight w:val="0"/>
      <w:marTop w:val="0"/>
      <w:marBottom w:val="0"/>
      <w:divBdr>
        <w:top w:val="none" w:sz="0" w:space="0" w:color="auto"/>
        <w:left w:val="none" w:sz="0" w:space="0" w:color="auto"/>
        <w:bottom w:val="none" w:sz="0" w:space="0" w:color="auto"/>
        <w:right w:val="none" w:sz="0" w:space="0" w:color="auto"/>
      </w:divBdr>
      <w:divsChild>
        <w:div w:id="1104496397">
          <w:marLeft w:val="-720"/>
          <w:marRight w:val="0"/>
          <w:marTop w:val="0"/>
          <w:marBottom w:val="0"/>
          <w:divBdr>
            <w:top w:val="none" w:sz="0" w:space="0" w:color="auto"/>
            <w:left w:val="none" w:sz="0" w:space="0" w:color="auto"/>
            <w:bottom w:val="none" w:sz="0" w:space="0" w:color="auto"/>
            <w:right w:val="none" w:sz="0" w:space="0" w:color="auto"/>
          </w:divBdr>
        </w:div>
      </w:divsChild>
    </w:div>
    <w:div w:id="1592082817">
      <w:bodyDiv w:val="1"/>
      <w:marLeft w:val="0"/>
      <w:marRight w:val="0"/>
      <w:marTop w:val="0"/>
      <w:marBottom w:val="0"/>
      <w:divBdr>
        <w:top w:val="none" w:sz="0" w:space="0" w:color="auto"/>
        <w:left w:val="none" w:sz="0" w:space="0" w:color="auto"/>
        <w:bottom w:val="none" w:sz="0" w:space="0" w:color="auto"/>
        <w:right w:val="none" w:sz="0" w:space="0" w:color="auto"/>
      </w:divBdr>
      <w:divsChild>
        <w:div w:id="1790272595">
          <w:marLeft w:val="0"/>
          <w:marRight w:val="0"/>
          <w:marTop w:val="0"/>
          <w:marBottom w:val="0"/>
          <w:divBdr>
            <w:top w:val="none" w:sz="0" w:space="0" w:color="auto"/>
            <w:left w:val="none" w:sz="0" w:space="0" w:color="auto"/>
            <w:bottom w:val="none" w:sz="0" w:space="0" w:color="auto"/>
            <w:right w:val="none" w:sz="0" w:space="0" w:color="auto"/>
          </w:divBdr>
          <w:divsChild>
            <w:div w:id="1655837156">
              <w:marLeft w:val="0"/>
              <w:marRight w:val="0"/>
              <w:marTop w:val="0"/>
              <w:marBottom w:val="0"/>
              <w:divBdr>
                <w:top w:val="none" w:sz="0" w:space="0" w:color="auto"/>
                <w:left w:val="none" w:sz="0" w:space="0" w:color="auto"/>
                <w:bottom w:val="none" w:sz="0" w:space="0" w:color="auto"/>
                <w:right w:val="none" w:sz="0" w:space="0" w:color="auto"/>
              </w:divBdr>
              <w:divsChild>
                <w:div w:id="1237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10149">
      <w:bodyDiv w:val="1"/>
      <w:marLeft w:val="0"/>
      <w:marRight w:val="0"/>
      <w:marTop w:val="0"/>
      <w:marBottom w:val="0"/>
      <w:divBdr>
        <w:top w:val="none" w:sz="0" w:space="0" w:color="auto"/>
        <w:left w:val="none" w:sz="0" w:space="0" w:color="auto"/>
        <w:bottom w:val="none" w:sz="0" w:space="0" w:color="auto"/>
        <w:right w:val="none" w:sz="0" w:space="0" w:color="auto"/>
      </w:divBdr>
    </w:div>
    <w:div w:id="1719276320">
      <w:bodyDiv w:val="1"/>
      <w:marLeft w:val="0"/>
      <w:marRight w:val="0"/>
      <w:marTop w:val="0"/>
      <w:marBottom w:val="0"/>
      <w:divBdr>
        <w:top w:val="none" w:sz="0" w:space="0" w:color="auto"/>
        <w:left w:val="none" w:sz="0" w:space="0" w:color="auto"/>
        <w:bottom w:val="none" w:sz="0" w:space="0" w:color="auto"/>
        <w:right w:val="none" w:sz="0" w:space="0" w:color="auto"/>
      </w:divBdr>
    </w:div>
    <w:div w:id="1750882347">
      <w:bodyDiv w:val="1"/>
      <w:marLeft w:val="0"/>
      <w:marRight w:val="0"/>
      <w:marTop w:val="0"/>
      <w:marBottom w:val="0"/>
      <w:divBdr>
        <w:top w:val="none" w:sz="0" w:space="0" w:color="auto"/>
        <w:left w:val="none" w:sz="0" w:space="0" w:color="auto"/>
        <w:bottom w:val="none" w:sz="0" w:space="0" w:color="auto"/>
        <w:right w:val="none" w:sz="0" w:space="0" w:color="auto"/>
      </w:divBdr>
      <w:divsChild>
        <w:div w:id="1738092450">
          <w:marLeft w:val="0"/>
          <w:marRight w:val="0"/>
          <w:marTop w:val="0"/>
          <w:marBottom w:val="0"/>
          <w:divBdr>
            <w:top w:val="none" w:sz="0" w:space="0" w:color="auto"/>
            <w:left w:val="none" w:sz="0" w:space="0" w:color="auto"/>
            <w:bottom w:val="none" w:sz="0" w:space="0" w:color="auto"/>
            <w:right w:val="none" w:sz="0" w:space="0" w:color="auto"/>
          </w:divBdr>
          <w:divsChild>
            <w:div w:id="11609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7080">
      <w:bodyDiv w:val="1"/>
      <w:marLeft w:val="0"/>
      <w:marRight w:val="0"/>
      <w:marTop w:val="0"/>
      <w:marBottom w:val="0"/>
      <w:divBdr>
        <w:top w:val="none" w:sz="0" w:space="0" w:color="auto"/>
        <w:left w:val="none" w:sz="0" w:space="0" w:color="auto"/>
        <w:bottom w:val="none" w:sz="0" w:space="0" w:color="auto"/>
        <w:right w:val="none" w:sz="0" w:space="0" w:color="auto"/>
      </w:divBdr>
      <w:divsChild>
        <w:div w:id="101651687">
          <w:marLeft w:val="0"/>
          <w:marRight w:val="0"/>
          <w:marTop w:val="0"/>
          <w:marBottom w:val="0"/>
          <w:divBdr>
            <w:top w:val="none" w:sz="0" w:space="0" w:color="auto"/>
            <w:left w:val="none" w:sz="0" w:space="0" w:color="auto"/>
            <w:bottom w:val="none" w:sz="0" w:space="0" w:color="auto"/>
            <w:right w:val="none" w:sz="0" w:space="0" w:color="auto"/>
          </w:divBdr>
          <w:divsChild>
            <w:div w:id="1212500200">
              <w:marLeft w:val="0"/>
              <w:marRight w:val="0"/>
              <w:marTop w:val="0"/>
              <w:marBottom w:val="0"/>
              <w:divBdr>
                <w:top w:val="none" w:sz="0" w:space="0" w:color="auto"/>
                <w:left w:val="none" w:sz="0" w:space="0" w:color="auto"/>
                <w:bottom w:val="none" w:sz="0" w:space="0" w:color="auto"/>
                <w:right w:val="none" w:sz="0" w:space="0" w:color="auto"/>
              </w:divBdr>
              <w:divsChild>
                <w:div w:id="9067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93444">
      <w:bodyDiv w:val="1"/>
      <w:marLeft w:val="0"/>
      <w:marRight w:val="0"/>
      <w:marTop w:val="0"/>
      <w:marBottom w:val="0"/>
      <w:divBdr>
        <w:top w:val="none" w:sz="0" w:space="0" w:color="auto"/>
        <w:left w:val="none" w:sz="0" w:space="0" w:color="auto"/>
        <w:bottom w:val="none" w:sz="0" w:space="0" w:color="auto"/>
        <w:right w:val="none" w:sz="0" w:space="0" w:color="auto"/>
      </w:divBdr>
      <w:divsChild>
        <w:div w:id="1850220832">
          <w:marLeft w:val="-720"/>
          <w:marRight w:val="0"/>
          <w:marTop w:val="0"/>
          <w:marBottom w:val="0"/>
          <w:divBdr>
            <w:top w:val="none" w:sz="0" w:space="0" w:color="auto"/>
            <w:left w:val="none" w:sz="0" w:space="0" w:color="auto"/>
            <w:bottom w:val="none" w:sz="0" w:space="0" w:color="auto"/>
            <w:right w:val="none" w:sz="0" w:space="0" w:color="auto"/>
          </w:divBdr>
        </w:div>
      </w:divsChild>
    </w:div>
    <w:div w:id="1791318382">
      <w:bodyDiv w:val="1"/>
      <w:marLeft w:val="0"/>
      <w:marRight w:val="0"/>
      <w:marTop w:val="0"/>
      <w:marBottom w:val="0"/>
      <w:divBdr>
        <w:top w:val="none" w:sz="0" w:space="0" w:color="auto"/>
        <w:left w:val="none" w:sz="0" w:space="0" w:color="auto"/>
        <w:bottom w:val="none" w:sz="0" w:space="0" w:color="auto"/>
        <w:right w:val="none" w:sz="0" w:space="0" w:color="auto"/>
      </w:divBdr>
      <w:divsChild>
        <w:div w:id="43911557">
          <w:marLeft w:val="360"/>
          <w:marRight w:val="0"/>
          <w:marTop w:val="200"/>
          <w:marBottom w:val="0"/>
          <w:divBdr>
            <w:top w:val="none" w:sz="0" w:space="0" w:color="auto"/>
            <w:left w:val="none" w:sz="0" w:space="0" w:color="auto"/>
            <w:bottom w:val="none" w:sz="0" w:space="0" w:color="auto"/>
            <w:right w:val="none" w:sz="0" w:space="0" w:color="auto"/>
          </w:divBdr>
        </w:div>
        <w:div w:id="63185170">
          <w:marLeft w:val="1080"/>
          <w:marRight w:val="0"/>
          <w:marTop w:val="100"/>
          <w:marBottom w:val="0"/>
          <w:divBdr>
            <w:top w:val="none" w:sz="0" w:space="0" w:color="auto"/>
            <w:left w:val="none" w:sz="0" w:space="0" w:color="auto"/>
            <w:bottom w:val="none" w:sz="0" w:space="0" w:color="auto"/>
            <w:right w:val="none" w:sz="0" w:space="0" w:color="auto"/>
          </w:divBdr>
        </w:div>
        <w:div w:id="140587029">
          <w:marLeft w:val="1080"/>
          <w:marRight w:val="0"/>
          <w:marTop w:val="100"/>
          <w:marBottom w:val="0"/>
          <w:divBdr>
            <w:top w:val="none" w:sz="0" w:space="0" w:color="auto"/>
            <w:left w:val="none" w:sz="0" w:space="0" w:color="auto"/>
            <w:bottom w:val="none" w:sz="0" w:space="0" w:color="auto"/>
            <w:right w:val="none" w:sz="0" w:space="0" w:color="auto"/>
          </w:divBdr>
        </w:div>
        <w:div w:id="245768810">
          <w:marLeft w:val="360"/>
          <w:marRight w:val="0"/>
          <w:marTop w:val="200"/>
          <w:marBottom w:val="0"/>
          <w:divBdr>
            <w:top w:val="none" w:sz="0" w:space="0" w:color="auto"/>
            <w:left w:val="none" w:sz="0" w:space="0" w:color="auto"/>
            <w:bottom w:val="none" w:sz="0" w:space="0" w:color="auto"/>
            <w:right w:val="none" w:sz="0" w:space="0" w:color="auto"/>
          </w:divBdr>
        </w:div>
        <w:div w:id="311058792">
          <w:marLeft w:val="1800"/>
          <w:marRight w:val="0"/>
          <w:marTop w:val="100"/>
          <w:marBottom w:val="0"/>
          <w:divBdr>
            <w:top w:val="none" w:sz="0" w:space="0" w:color="auto"/>
            <w:left w:val="none" w:sz="0" w:space="0" w:color="auto"/>
            <w:bottom w:val="none" w:sz="0" w:space="0" w:color="auto"/>
            <w:right w:val="none" w:sz="0" w:space="0" w:color="auto"/>
          </w:divBdr>
        </w:div>
        <w:div w:id="508788376">
          <w:marLeft w:val="360"/>
          <w:marRight w:val="0"/>
          <w:marTop w:val="200"/>
          <w:marBottom w:val="0"/>
          <w:divBdr>
            <w:top w:val="none" w:sz="0" w:space="0" w:color="auto"/>
            <w:left w:val="none" w:sz="0" w:space="0" w:color="auto"/>
            <w:bottom w:val="none" w:sz="0" w:space="0" w:color="auto"/>
            <w:right w:val="none" w:sz="0" w:space="0" w:color="auto"/>
          </w:divBdr>
        </w:div>
        <w:div w:id="520238877">
          <w:marLeft w:val="1080"/>
          <w:marRight w:val="0"/>
          <w:marTop w:val="100"/>
          <w:marBottom w:val="0"/>
          <w:divBdr>
            <w:top w:val="none" w:sz="0" w:space="0" w:color="auto"/>
            <w:left w:val="none" w:sz="0" w:space="0" w:color="auto"/>
            <w:bottom w:val="none" w:sz="0" w:space="0" w:color="auto"/>
            <w:right w:val="none" w:sz="0" w:space="0" w:color="auto"/>
          </w:divBdr>
        </w:div>
        <w:div w:id="556598164">
          <w:marLeft w:val="1080"/>
          <w:marRight w:val="0"/>
          <w:marTop w:val="100"/>
          <w:marBottom w:val="0"/>
          <w:divBdr>
            <w:top w:val="none" w:sz="0" w:space="0" w:color="auto"/>
            <w:left w:val="none" w:sz="0" w:space="0" w:color="auto"/>
            <w:bottom w:val="none" w:sz="0" w:space="0" w:color="auto"/>
            <w:right w:val="none" w:sz="0" w:space="0" w:color="auto"/>
          </w:divBdr>
        </w:div>
        <w:div w:id="588121411">
          <w:marLeft w:val="1080"/>
          <w:marRight w:val="0"/>
          <w:marTop w:val="100"/>
          <w:marBottom w:val="0"/>
          <w:divBdr>
            <w:top w:val="none" w:sz="0" w:space="0" w:color="auto"/>
            <w:left w:val="none" w:sz="0" w:space="0" w:color="auto"/>
            <w:bottom w:val="none" w:sz="0" w:space="0" w:color="auto"/>
            <w:right w:val="none" w:sz="0" w:space="0" w:color="auto"/>
          </w:divBdr>
        </w:div>
        <w:div w:id="722413986">
          <w:marLeft w:val="360"/>
          <w:marRight w:val="0"/>
          <w:marTop w:val="200"/>
          <w:marBottom w:val="0"/>
          <w:divBdr>
            <w:top w:val="none" w:sz="0" w:space="0" w:color="auto"/>
            <w:left w:val="none" w:sz="0" w:space="0" w:color="auto"/>
            <w:bottom w:val="none" w:sz="0" w:space="0" w:color="auto"/>
            <w:right w:val="none" w:sz="0" w:space="0" w:color="auto"/>
          </w:divBdr>
        </w:div>
        <w:div w:id="756756386">
          <w:marLeft w:val="360"/>
          <w:marRight w:val="0"/>
          <w:marTop w:val="200"/>
          <w:marBottom w:val="0"/>
          <w:divBdr>
            <w:top w:val="none" w:sz="0" w:space="0" w:color="auto"/>
            <w:left w:val="none" w:sz="0" w:space="0" w:color="auto"/>
            <w:bottom w:val="none" w:sz="0" w:space="0" w:color="auto"/>
            <w:right w:val="none" w:sz="0" w:space="0" w:color="auto"/>
          </w:divBdr>
        </w:div>
        <w:div w:id="901603874">
          <w:marLeft w:val="1080"/>
          <w:marRight w:val="0"/>
          <w:marTop w:val="100"/>
          <w:marBottom w:val="0"/>
          <w:divBdr>
            <w:top w:val="none" w:sz="0" w:space="0" w:color="auto"/>
            <w:left w:val="none" w:sz="0" w:space="0" w:color="auto"/>
            <w:bottom w:val="none" w:sz="0" w:space="0" w:color="auto"/>
            <w:right w:val="none" w:sz="0" w:space="0" w:color="auto"/>
          </w:divBdr>
        </w:div>
        <w:div w:id="1064066422">
          <w:marLeft w:val="1800"/>
          <w:marRight w:val="0"/>
          <w:marTop w:val="100"/>
          <w:marBottom w:val="0"/>
          <w:divBdr>
            <w:top w:val="none" w:sz="0" w:space="0" w:color="auto"/>
            <w:left w:val="none" w:sz="0" w:space="0" w:color="auto"/>
            <w:bottom w:val="none" w:sz="0" w:space="0" w:color="auto"/>
            <w:right w:val="none" w:sz="0" w:space="0" w:color="auto"/>
          </w:divBdr>
        </w:div>
        <w:div w:id="1073043549">
          <w:marLeft w:val="1080"/>
          <w:marRight w:val="0"/>
          <w:marTop w:val="100"/>
          <w:marBottom w:val="0"/>
          <w:divBdr>
            <w:top w:val="none" w:sz="0" w:space="0" w:color="auto"/>
            <w:left w:val="none" w:sz="0" w:space="0" w:color="auto"/>
            <w:bottom w:val="none" w:sz="0" w:space="0" w:color="auto"/>
            <w:right w:val="none" w:sz="0" w:space="0" w:color="auto"/>
          </w:divBdr>
        </w:div>
        <w:div w:id="1265462000">
          <w:marLeft w:val="1080"/>
          <w:marRight w:val="0"/>
          <w:marTop w:val="100"/>
          <w:marBottom w:val="0"/>
          <w:divBdr>
            <w:top w:val="none" w:sz="0" w:space="0" w:color="auto"/>
            <w:left w:val="none" w:sz="0" w:space="0" w:color="auto"/>
            <w:bottom w:val="none" w:sz="0" w:space="0" w:color="auto"/>
            <w:right w:val="none" w:sz="0" w:space="0" w:color="auto"/>
          </w:divBdr>
        </w:div>
        <w:div w:id="1280181325">
          <w:marLeft w:val="360"/>
          <w:marRight w:val="0"/>
          <w:marTop w:val="200"/>
          <w:marBottom w:val="0"/>
          <w:divBdr>
            <w:top w:val="none" w:sz="0" w:space="0" w:color="auto"/>
            <w:left w:val="none" w:sz="0" w:space="0" w:color="auto"/>
            <w:bottom w:val="none" w:sz="0" w:space="0" w:color="auto"/>
            <w:right w:val="none" w:sz="0" w:space="0" w:color="auto"/>
          </w:divBdr>
        </w:div>
        <w:div w:id="1688292936">
          <w:marLeft w:val="1800"/>
          <w:marRight w:val="0"/>
          <w:marTop w:val="100"/>
          <w:marBottom w:val="0"/>
          <w:divBdr>
            <w:top w:val="none" w:sz="0" w:space="0" w:color="auto"/>
            <w:left w:val="none" w:sz="0" w:space="0" w:color="auto"/>
            <w:bottom w:val="none" w:sz="0" w:space="0" w:color="auto"/>
            <w:right w:val="none" w:sz="0" w:space="0" w:color="auto"/>
          </w:divBdr>
        </w:div>
        <w:div w:id="1783987901">
          <w:marLeft w:val="1080"/>
          <w:marRight w:val="0"/>
          <w:marTop w:val="100"/>
          <w:marBottom w:val="0"/>
          <w:divBdr>
            <w:top w:val="none" w:sz="0" w:space="0" w:color="auto"/>
            <w:left w:val="none" w:sz="0" w:space="0" w:color="auto"/>
            <w:bottom w:val="none" w:sz="0" w:space="0" w:color="auto"/>
            <w:right w:val="none" w:sz="0" w:space="0" w:color="auto"/>
          </w:divBdr>
        </w:div>
      </w:divsChild>
    </w:div>
    <w:div w:id="1812136096">
      <w:bodyDiv w:val="1"/>
      <w:marLeft w:val="0"/>
      <w:marRight w:val="0"/>
      <w:marTop w:val="0"/>
      <w:marBottom w:val="0"/>
      <w:divBdr>
        <w:top w:val="none" w:sz="0" w:space="0" w:color="auto"/>
        <w:left w:val="none" w:sz="0" w:space="0" w:color="auto"/>
        <w:bottom w:val="none" w:sz="0" w:space="0" w:color="auto"/>
        <w:right w:val="none" w:sz="0" w:space="0" w:color="auto"/>
      </w:divBdr>
    </w:div>
    <w:div w:id="1814634876">
      <w:bodyDiv w:val="1"/>
      <w:marLeft w:val="0"/>
      <w:marRight w:val="0"/>
      <w:marTop w:val="0"/>
      <w:marBottom w:val="0"/>
      <w:divBdr>
        <w:top w:val="none" w:sz="0" w:space="0" w:color="auto"/>
        <w:left w:val="none" w:sz="0" w:space="0" w:color="auto"/>
        <w:bottom w:val="none" w:sz="0" w:space="0" w:color="auto"/>
        <w:right w:val="none" w:sz="0" w:space="0" w:color="auto"/>
      </w:divBdr>
      <w:divsChild>
        <w:div w:id="206072418">
          <w:marLeft w:val="0"/>
          <w:marRight w:val="0"/>
          <w:marTop w:val="0"/>
          <w:marBottom w:val="0"/>
          <w:divBdr>
            <w:top w:val="none" w:sz="0" w:space="0" w:color="auto"/>
            <w:left w:val="none" w:sz="0" w:space="0" w:color="auto"/>
            <w:bottom w:val="none" w:sz="0" w:space="0" w:color="auto"/>
            <w:right w:val="none" w:sz="0" w:space="0" w:color="auto"/>
          </w:divBdr>
          <w:divsChild>
            <w:div w:id="564949250">
              <w:marLeft w:val="0"/>
              <w:marRight w:val="0"/>
              <w:marTop w:val="0"/>
              <w:marBottom w:val="0"/>
              <w:divBdr>
                <w:top w:val="none" w:sz="0" w:space="0" w:color="auto"/>
                <w:left w:val="none" w:sz="0" w:space="0" w:color="auto"/>
                <w:bottom w:val="none" w:sz="0" w:space="0" w:color="auto"/>
                <w:right w:val="none" w:sz="0" w:space="0" w:color="auto"/>
              </w:divBdr>
              <w:divsChild>
                <w:div w:id="7232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69630">
      <w:bodyDiv w:val="1"/>
      <w:marLeft w:val="0"/>
      <w:marRight w:val="0"/>
      <w:marTop w:val="0"/>
      <w:marBottom w:val="0"/>
      <w:divBdr>
        <w:top w:val="none" w:sz="0" w:space="0" w:color="auto"/>
        <w:left w:val="none" w:sz="0" w:space="0" w:color="auto"/>
        <w:bottom w:val="none" w:sz="0" w:space="0" w:color="auto"/>
        <w:right w:val="none" w:sz="0" w:space="0" w:color="auto"/>
      </w:divBdr>
      <w:divsChild>
        <w:div w:id="754859752">
          <w:marLeft w:val="0"/>
          <w:marRight w:val="0"/>
          <w:marTop w:val="0"/>
          <w:marBottom w:val="0"/>
          <w:divBdr>
            <w:top w:val="none" w:sz="0" w:space="0" w:color="auto"/>
            <w:left w:val="none" w:sz="0" w:space="0" w:color="auto"/>
            <w:bottom w:val="none" w:sz="0" w:space="0" w:color="auto"/>
            <w:right w:val="none" w:sz="0" w:space="0" w:color="auto"/>
          </w:divBdr>
          <w:divsChild>
            <w:div w:id="444272479">
              <w:marLeft w:val="0"/>
              <w:marRight w:val="0"/>
              <w:marTop w:val="0"/>
              <w:marBottom w:val="0"/>
              <w:divBdr>
                <w:top w:val="none" w:sz="0" w:space="0" w:color="auto"/>
                <w:left w:val="none" w:sz="0" w:space="0" w:color="auto"/>
                <w:bottom w:val="none" w:sz="0" w:space="0" w:color="auto"/>
                <w:right w:val="none" w:sz="0" w:space="0" w:color="auto"/>
              </w:divBdr>
              <w:divsChild>
                <w:div w:id="331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30171">
      <w:bodyDiv w:val="1"/>
      <w:marLeft w:val="0"/>
      <w:marRight w:val="0"/>
      <w:marTop w:val="0"/>
      <w:marBottom w:val="0"/>
      <w:divBdr>
        <w:top w:val="none" w:sz="0" w:space="0" w:color="auto"/>
        <w:left w:val="none" w:sz="0" w:space="0" w:color="auto"/>
        <w:bottom w:val="none" w:sz="0" w:space="0" w:color="auto"/>
        <w:right w:val="none" w:sz="0" w:space="0" w:color="auto"/>
      </w:divBdr>
      <w:divsChild>
        <w:div w:id="182787494">
          <w:marLeft w:val="-720"/>
          <w:marRight w:val="0"/>
          <w:marTop w:val="0"/>
          <w:marBottom w:val="0"/>
          <w:divBdr>
            <w:top w:val="none" w:sz="0" w:space="0" w:color="auto"/>
            <w:left w:val="none" w:sz="0" w:space="0" w:color="auto"/>
            <w:bottom w:val="none" w:sz="0" w:space="0" w:color="auto"/>
            <w:right w:val="none" w:sz="0" w:space="0" w:color="auto"/>
          </w:divBdr>
        </w:div>
      </w:divsChild>
    </w:div>
    <w:div w:id="1861579946">
      <w:bodyDiv w:val="1"/>
      <w:marLeft w:val="0"/>
      <w:marRight w:val="0"/>
      <w:marTop w:val="0"/>
      <w:marBottom w:val="0"/>
      <w:divBdr>
        <w:top w:val="none" w:sz="0" w:space="0" w:color="auto"/>
        <w:left w:val="none" w:sz="0" w:space="0" w:color="auto"/>
        <w:bottom w:val="none" w:sz="0" w:space="0" w:color="auto"/>
        <w:right w:val="none" w:sz="0" w:space="0" w:color="auto"/>
      </w:divBdr>
    </w:div>
    <w:div w:id="1862039849">
      <w:bodyDiv w:val="1"/>
      <w:marLeft w:val="0"/>
      <w:marRight w:val="0"/>
      <w:marTop w:val="0"/>
      <w:marBottom w:val="0"/>
      <w:divBdr>
        <w:top w:val="none" w:sz="0" w:space="0" w:color="auto"/>
        <w:left w:val="none" w:sz="0" w:space="0" w:color="auto"/>
        <w:bottom w:val="none" w:sz="0" w:space="0" w:color="auto"/>
        <w:right w:val="none" w:sz="0" w:space="0" w:color="auto"/>
      </w:divBdr>
      <w:divsChild>
        <w:div w:id="837424603">
          <w:marLeft w:val="-720"/>
          <w:marRight w:val="0"/>
          <w:marTop w:val="0"/>
          <w:marBottom w:val="0"/>
          <w:divBdr>
            <w:top w:val="none" w:sz="0" w:space="0" w:color="auto"/>
            <w:left w:val="none" w:sz="0" w:space="0" w:color="auto"/>
            <w:bottom w:val="none" w:sz="0" w:space="0" w:color="auto"/>
            <w:right w:val="none" w:sz="0" w:space="0" w:color="auto"/>
          </w:divBdr>
        </w:div>
      </w:divsChild>
    </w:div>
    <w:div w:id="1880042703">
      <w:bodyDiv w:val="1"/>
      <w:marLeft w:val="0"/>
      <w:marRight w:val="0"/>
      <w:marTop w:val="0"/>
      <w:marBottom w:val="0"/>
      <w:divBdr>
        <w:top w:val="none" w:sz="0" w:space="0" w:color="auto"/>
        <w:left w:val="none" w:sz="0" w:space="0" w:color="auto"/>
        <w:bottom w:val="none" w:sz="0" w:space="0" w:color="auto"/>
        <w:right w:val="none" w:sz="0" w:space="0" w:color="auto"/>
      </w:divBdr>
      <w:divsChild>
        <w:div w:id="695808063">
          <w:marLeft w:val="-720"/>
          <w:marRight w:val="0"/>
          <w:marTop w:val="0"/>
          <w:marBottom w:val="0"/>
          <w:divBdr>
            <w:top w:val="none" w:sz="0" w:space="0" w:color="auto"/>
            <w:left w:val="none" w:sz="0" w:space="0" w:color="auto"/>
            <w:bottom w:val="none" w:sz="0" w:space="0" w:color="auto"/>
            <w:right w:val="none" w:sz="0" w:space="0" w:color="auto"/>
          </w:divBdr>
        </w:div>
      </w:divsChild>
    </w:div>
    <w:div w:id="1901165041">
      <w:bodyDiv w:val="1"/>
      <w:marLeft w:val="0"/>
      <w:marRight w:val="0"/>
      <w:marTop w:val="0"/>
      <w:marBottom w:val="0"/>
      <w:divBdr>
        <w:top w:val="none" w:sz="0" w:space="0" w:color="auto"/>
        <w:left w:val="none" w:sz="0" w:space="0" w:color="auto"/>
        <w:bottom w:val="none" w:sz="0" w:space="0" w:color="auto"/>
        <w:right w:val="none" w:sz="0" w:space="0" w:color="auto"/>
      </w:divBdr>
      <w:divsChild>
        <w:div w:id="1320690393">
          <w:marLeft w:val="0"/>
          <w:marRight w:val="0"/>
          <w:marTop w:val="0"/>
          <w:marBottom w:val="0"/>
          <w:divBdr>
            <w:top w:val="none" w:sz="0" w:space="0" w:color="auto"/>
            <w:left w:val="none" w:sz="0" w:space="0" w:color="auto"/>
            <w:bottom w:val="none" w:sz="0" w:space="0" w:color="auto"/>
            <w:right w:val="none" w:sz="0" w:space="0" w:color="auto"/>
          </w:divBdr>
          <w:divsChild>
            <w:div w:id="107169372">
              <w:marLeft w:val="0"/>
              <w:marRight w:val="0"/>
              <w:marTop w:val="0"/>
              <w:marBottom w:val="0"/>
              <w:divBdr>
                <w:top w:val="none" w:sz="0" w:space="0" w:color="auto"/>
                <w:left w:val="none" w:sz="0" w:space="0" w:color="auto"/>
                <w:bottom w:val="none" w:sz="0" w:space="0" w:color="auto"/>
                <w:right w:val="none" w:sz="0" w:space="0" w:color="auto"/>
              </w:divBdr>
              <w:divsChild>
                <w:div w:id="8632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07386">
      <w:bodyDiv w:val="1"/>
      <w:marLeft w:val="0"/>
      <w:marRight w:val="0"/>
      <w:marTop w:val="0"/>
      <w:marBottom w:val="0"/>
      <w:divBdr>
        <w:top w:val="none" w:sz="0" w:space="0" w:color="auto"/>
        <w:left w:val="none" w:sz="0" w:space="0" w:color="auto"/>
        <w:bottom w:val="none" w:sz="0" w:space="0" w:color="auto"/>
        <w:right w:val="none" w:sz="0" w:space="0" w:color="auto"/>
      </w:divBdr>
      <w:divsChild>
        <w:div w:id="1437561417">
          <w:marLeft w:val="0"/>
          <w:marRight w:val="0"/>
          <w:marTop w:val="0"/>
          <w:marBottom w:val="0"/>
          <w:divBdr>
            <w:top w:val="none" w:sz="0" w:space="0" w:color="auto"/>
            <w:left w:val="none" w:sz="0" w:space="0" w:color="auto"/>
            <w:bottom w:val="none" w:sz="0" w:space="0" w:color="auto"/>
            <w:right w:val="none" w:sz="0" w:space="0" w:color="auto"/>
          </w:divBdr>
          <w:divsChild>
            <w:div w:id="11752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7993">
      <w:bodyDiv w:val="1"/>
      <w:marLeft w:val="0"/>
      <w:marRight w:val="0"/>
      <w:marTop w:val="0"/>
      <w:marBottom w:val="0"/>
      <w:divBdr>
        <w:top w:val="none" w:sz="0" w:space="0" w:color="auto"/>
        <w:left w:val="none" w:sz="0" w:space="0" w:color="auto"/>
        <w:bottom w:val="none" w:sz="0" w:space="0" w:color="auto"/>
        <w:right w:val="none" w:sz="0" w:space="0" w:color="auto"/>
      </w:divBdr>
      <w:divsChild>
        <w:div w:id="510754684">
          <w:marLeft w:val="547"/>
          <w:marRight w:val="0"/>
          <w:marTop w:val="0"/>
          <w:marBottom w:val="0"/>
          <w:divBdr>
            <w:top w:val="none" w:sz="0" w:space="0" w:color="auto"/>
            <w:left w:val="none" w:sz="0" w:space="0" w:color="auto"/>
            <w:bottom w:val="none" w:sz="0" w:space="0" w:color="auto"/>
            <w:right w:val="none" w:sz="0" w:space="0" w:color="auto"/>
          </w:divBdr>
        </w:div>
      </w:divsChild>
    </w:div>
    <w:div w:id="1975719842">
      <w:bodyDiv w:val="1"/>
      <w:marLeft w:val="0"/>
      <w:marRight w:val="0"/>
      <w:marTop w:val="0"/>
      <w:marBottom w:val="0"/>
      <w:divBdr>
        <w:top w:val="none" w:sz="0" w:space="0" w:color="auto"/>
        <w:left w:val="none" w:sz="0" w:space="0" w:color="auto"/>
        <w:bottom w:val="none" w:sz="0" w:space="0" w:color="auto"/>
        <w:right w:val="none" w:sz="0" w:space="0" w:color="auto"/>
      </w:divBdr>
      <w:divsChild>
        <w:div w:id="1004943130">
          <w:marLeft w:val="-720"/>
          <w:marRight w:val="0"/>
          <w:marTop w:val="0"/>
          <w:marBottom w:val="0"/>
          <w:divBdr>
            <w:top w:val="none" w:sz="0" w:space="0" w:color="auto"/>
            <w:left w:val="none" w:sz="0" w:space="0" w:color="auto"/>
            <w:bottom w:val="none" w:sz="0" w:space="0" w:color="auto"/>
            <w:right w:val="none" w:sz="0" w:space="0" w:color="auto"/>
          </w:divBdr>
        </w:div>
      </w:divsChild>
    </w:div>
    <w:div w:id="2010329677">
      <w:bodyDiv w:val="1"/>
      <w:marLeft w:val="0"/>
      <w:marRight w:val="0"/>
      <w:marTop w:val="0"/>
      <w:marBottom w:val="0"/>
      <w:divBdr>
        <w:top w:val="none" w:sz="0" w:space="0" w:color="auto"/>
        <w:left w:val="none" w:sz="0" w:space="0" w:color="auto"/>
        <w:bottom w:val="none" w:sz="0" w:space="0" w:color="auto"/>
        <w:right w:val="none" w:sz="0" w:space="0" w:color="auto"/>
      </w:divBdr>
      <w:divsChild>
        <w:div w:id="990989707">
          <w:marLeft w:val="-720"/>
          <w:marRight w:val="0"/>
          <w:marTop w:val="0"/>
          <w:marBottom w:val="0"/>
          <w:divBdr>
            <w:top w:val="none" w:sz="0" w:space="0" w:color="auto"/>
            <w:left w:val="none" w:sz="0" w:space="0" w:color="auto"/>
            <w:bottom w:val="none" w:sz="0" w:space="0" w:color="auto"/>
            <w:right w:val="none" w:sz="0" w:space="0" w:color="auto"/>
          </w:divBdr>
        </w:div>
      </w:divsChild>
    </w:div>
    <w:div w:id="2056810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litepad1/Downloads/statistic_id1180524_number-of-students-in-tertiary-education-in-ghana-2005-202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litepad1/Downloads/API_SE.TER.ENRR_DS2_en_excel_v2_321438.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students</a:t>
            </a:r>
            <a:r>
              <a:rPr lang="en-US" baseline="0"/>
              <a:t> enrolment in HE</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TR"/>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Data!$B$3:$B$22</c:f>
              <c:strCache>
                <c:ptCount val="20"/>
                <c:pt idx="0">
                  <c:v>Number of students in tertiary education in Ghana 2005-2022</c:v>
                </c:pt>
                <c:pt idx="1">
                  <c:v>Number of students enrolled in tertiary education in Ghana from 2005 to 2022 (in 1,000s)</c:v>
                </c:pt>
                <c:pt idx="3">
                  <c:v>2005</c:v>
                </c:pt>
                <c:pt idx="4">
                  <c:v>2006</c:v>
                </c:pt>
                <c:pt idx="5">
                  <c:v>2007</c:v>
                </c:pt>
                <c:pt idx="6">
                  <c:v>2008</c:v>
                </c:pt>
                <c:pt idx="7">
                  <c:v>2009</c:v>
                </c:pt>
                <c:pt idx="8">
                  <c:v>2011</c:v>
                </c:pt>
                <c:pt idx="9">
                  <c:v>2012</c:v>
                </c:pt>
                <c:pt idx="10">
                  <c:v>2013</c:v>
                </c:pt>
                <c:pt idx="11">
                  <c:v>2014</c:v>
                </c:pt>
                <c:pt idx="12">
                  <c:v>2015</c:v>
                </c:pt>
                <c:pt idx="13">
                  <c:v>2016</c:v>
                </c:pt>
                <c:pt idx="14">
                  <c:v>2017</c:v>
                </c:pt>
                <c:pt idx="15">
                  <c:v>2018</c:v>
                </c:pt>
                <c:pt idx="16">
                  <c:v>2019</c:v>
                </c:pt>
                <c:pt idx="17">
                  <c:v>2020</c:v>
                </c:pt>
                <c:pt idx="18">
                  <c:v>2021</c:v>
                </c:pt>
                <c:pt idx="19">
                  <c:v>2022</c:v>
                </c:pt>
              </c:strCache>
            </c:strRef>
          </c:cat>
          <c:val>
            <c:numRef>
              <c:f>Data!$C$3:$C$22</c:f>
              <c:numCache>
                <c:formatCode>General</c:formatCode>
                <c:ptCount val="20"/>
                <c:pt idx="3" formatCode="#,##0.00">
                  <c:v>119.56</c:v>
                </c:pt>
                <c:pt idx="4" formatCode="#,##0.00">
                  <c:v>110.18</c:v>
                </c:pt>
                <c:pt idx="5" formatCode="#,##0.00">
                  <c:v>140.02000000000001</c:v>
                </c:pt>
                <c:pt idx="6" formatCode="#,##0.00">
                  <c:v>190.27</c:v>
                </c:pt>
                <c:pt idx="7" formatCode="#,##0.00">
                  <c:v>203.38</c:v>
                </c:pt>
                <c:pt idx="8" formatCode="#,##0.00">
                  <c:v>285.86</c:v>
                </c:pt>
                <c:pt idx="9" formatCode="#,##0.00">
                  <c:v>295.33999999999997</c:v>
                </c:pt>
                <c:pt idx="10" formatCode="#,##0.00">
                  <c:v>354.82</c:v>
                </c:pt>
                <c:pt idx="11" formatCode="#,##0.00">
                  <c:v>402.14</c:v>
                </c:pt>
                <c:pt idx="12" formatCode="#,##0.00">
                  <c:v>417.53</c:v>
                </c:pt>
                <c:pt idx="13" formatCode="#,##0.00">
                  <c:v>422.12</c:v>
                </c:pt>
                <c:pt idx="14" formatCode="#,##0.00">
                  <c:v>443.98</c:v>
                </c:pt>
                <c:pt idx="15" formatCode="#,##0.00">
                  <c:v>443.69</c:v>
                </c:pt>
                <c:pt idx="16" formatCode="#,##0.00">
                  <c:v>496.15</c:v>
                </c:pt>
                <c:pt idx="17" formatCode="#,##0.00">
                  <c:v>547.04999999999995</c:v>
                </c:pt>
                <c:pt idx="18" formatCode="#,##0.00">
                  <c:v>580.75</c:v>
                </c:pt>
                <c:pt idx="19" formatCode="#,##0">
                  <c:v>635</c:v>
                </c:pt>
              </c:numCache>
            </c:numRef>
          </c:val>
          <c:extLst>
            <c:ext xmlns:c16="http://schemas.microsoft.com/office/drawing/2014/chart" uri="{C3380CC4-5D6E-409C-BE32-E72D297353CC}">
              <c16:uniqueId val="{00000000-B008-6841-966C-2F6A27DFF9D6}"/>
            </c:ext>
          </c:extLst>
        </c:ser>
        <c:dLbls>
          <c:dLblPos val="outEnd"/>
          <c:showLegendKey val="0"/>
          <c:showVal val="1"/>
          <c:showCatName val="0"/>
          <c:showSerName val="0"/>
          <c:showPercent val="0"/>
          <c:showBubbleSize val="0"/>
        </c:dLbls>
        <c:gapWidth val="444"/>
        <c:overlap val="-90"/>
        <c:axId val="472216944"/>
        <c:axId val="472435024"/>
      </c:barChart>
      <c:catAx>
        <c:axId val="472216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TR"/>
          </a:p>
        </c:txPr>
        <c:crossAx val="472435024"/>
        <c:crosses val="autoZero"/>
        <c:auto val="1"/>
        <c:lblAlgn val="ctr"/>
        <c:lblOffset val="100"/>
        <c:noMultiLvlLbl val="0"/>
      </c:catAx>
      <c:valAx>
        <c:axId val="472435024"/>
        <c:scaling>
          <c:orientation val="minMax"/>
        </c:scaling>
        <c:delete val="1"/>
        <c:axPos val="l"/>
        <c:numFmt formatCode="General" sourceLinked="1"/>
        <c:majorTickMark val="none"/>
        <c:minorTickMark val="none"/>
        <c:tickLblPos val="nextTo"/>
        <c:crossAx val="472216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Ghana GHA School enrollment, tertiary (% gross)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TR"/>
        </a:p>
      </c:txPr>
    </c:title>
    <c:autoTitleDeleted val="0"/>
    <c:plotArea>
      <c:layout/>
      <c:lineChart>
        <c:grouping val="standard"/>
        <c:varyColors val="0"/>
        <c:ser>
          <c:idx val="0"/>
          <c:order val="0"/>
          <c:tx>
            <c:strRef>
              <c:f>Data!$A$88:$D$88</c:f>
              <c:strCache>
                <c:ptCount val="4"/>
                <c:pt idx="0">
                  <c:v>Ghana</c:v>
                </c:pt>
                <c:pt idx="1">
                  <c:v>GHA</c:v>
                </c:pt>
                <c:pt idx="2">
                  <c:v>School enrollment, tertiary (% gross)</c:v>
                </c:pt>
                <c:pt idx="3">
                  <c:v>SE.TER.ENRR</c:v>
                </c:pt>
              </c:strCache>
            </c:strRef>
          </c:tx>
          <c:spPr>
            <a:ln w="28575" cap="rnd">
              <a:solidFill>
                <a:schemeClr val="accent1"/>
              </a:solidFill>
              <a:round/>
            </a:ln>
            <a:effectLst/>
          </c:spPr>
          <c:marker>
            <c:symbol val="none"/>
          </c:marker>
          <c:cat>
            <c:strRef>
              <c:f>Data!$E$4:$BP$4</c:f>
              <c:strCache>
                <c:ptCount val="64"/>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pt idx="60">
                  <c:v>2020</c:v>
                </c:pt>
                <c:pt idx="61">
                  <c:v>2021</c:v>
                </c:pt>
                <c:pt idx="62">
                  <c:v>2022</c:v>
                </c:pt>
                <c:pt idx="63">
                  <c:v>2023</c:v>
                </c:pt>
              </c:strCache>
            </c:strRef>
          </c:cat>
          <c:val>
            <c:numRef>
              <c:f>Data!$E$88:$BP$88</c:f>
              <c:numCache>
                <c:formatCode>General</c:formatCode>
                <c:ptCount val="64"/>
                <c:pt idx="11">
                  <c:v>0.73597997426986705</c:v>
                </c:pt>
                <c:pt idx="12">
                  <c:v>0.76172000169753995</c:v>
                </c:pt>
                <c:pt idx="13">
                  <c:v>0.81327998638153098</c:v>
                </c:pt>
                <c:pt idx="14">
                  <c:v>0.91721999645233199</c:v>
                </c:pt>
                <c:pt idx="15">
                  <c:v>0.94240999221801802</c:v>
                </c:pt>
                <c:pt idx="16">
                  <c:v>1.01830005645752</c:v>
                </c:pt>
                <c:pt idx="22">
                  <c:v>1.3236900568008401</c:v>
                </c:pt>
                <c:pt idx="31">
                  <c:v>1.0188800096511801</c:v>
                </c:pt>
                <c:pt idx="32">
                  <c:v>1.16232001781464</c:v>
                </c:pt>
                <c:pt idx="33">
                  <c:v>1.35827004909515</c:v>
                </c:pt>
                <c:pt idx="34">
                  <c:v>1.35806000232697</c:v>
                </c:pt>
                <c:pt idx="45">
                  <c:v>5.06897020339966</c:v>
                </c:pt>
                <c:pt idx="46">
                  <c:v>4.5746397972106898</c:v>
                </c:pt>
                <c:pt idx="47">
                  <c:v>5.7191600799560502</c:v>
                </c:pt>
                <c:pt idx="48">
                  <c:v>7.7009301185607901</c:v>
                </c:pt>
                <c:pt idx="49">
                  <c:v>8.1151399612426793</c:v>
                </c:pt>
                <c:pt idx="51">
                  <c:v>11.156060218811</c:v>
                </c:pt>
                <c:pt idx="52">
                  <c:v>11.431460380554199</c:v>
                </c:pt>
                <c:pt idx="53">
                  <c:v>13.493800163269</c:v>
                </c:pt>
                <c:pt idx="54">
                  <c:v>15.212450027465801</c:v>
                </c:pt>
                <c:pt idx="55">
                  <c:v>15.726619720459</c:v>
                </c:pt>
                <c:pt idx="56">
                  <c:v>15.780810356140099</c:v>
                </c:pt>
                <c:pt idx="57">
                  <c:v>16.3660793304443</c:v>
                </c:pt>
                <c:pt idx="58">
                  <c:v>16.015439987182599</c:v>
                </c:pt>
                <c:pt idx="59">
                  <c:v>17.4338893890381</c:v>
                </c:pt>
                <c:pt idx="60">
                  <c:v>18.648719787597699</c:v>
                </c:pt>
                <c:pt idx="61">
                  <c:v>19.1863193511963</c:v>
                </c:pt>
                <c:pt idx="62">
                  <c:v>20.3897304534912</c:v>
                </c:pt>
              </c:numCache>
            </c:numRef>
          </c:val>
          <c:smooth val="0"/>
          <c:extLst>
            <c:ext xmlns:c16="http://schemas.microsoft.com/office/drawing/2014/chart" uri="{C3380CC4-5D6E-409C-BE32-E72D297353CC}">
              <c16:uniqueId val="{00000000-3E94-6544-97C1-A9752C7E5683}"/>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smooth val="0"/>
        <c:axId val="225250640"/>
        <c:axId val="225253136"/>
      </c:lineChart>
      <c:catAx>
        <c:axId val="225250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R"/>
          </a:p>
        </c:txPr>
        <c:crossAx val="225253136"/>
        <c:crosses val="autoZero"/>
        <c:auto val="1"/>
        <c:lblAlgn val="ctr"/>
        <c:lblOffset val="100"/>
        <c:noMultiLvlLbl val="0"/>
      </c:catAx>
      <c:valAx>
        <c:axId val="22525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R"/>
          </a:p>
        </c:txPr>
        <c:crossAx val="2252506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A5DE5ACB4543AC8ADB0EF006241E10"/>
        <w:category>
          <w:name w:val="Genel"/>
          <w:gallery w:val="placeholder"/>
        </w:category>
        <w:types>
          <w:type w:val="bbPlcHdr"/>
        </w:types>
        <w:behaviors>
          <w:behavior w:val="content"/>
        </w:behaviors>
        <w:guid w:val="{8D77722D-2FBC-4348-B972-497641197A50}"/>
      </w:docPartPr>
      <w:docPartBody>
        <w:p w:rsidR="00ED3875" w:rsidRDefault="00B62D20" w:rsidP="00B62D20">
          <w:pPr>
            <w:pStyle w:val="23A5DE5ACB4543AC8ADB0EF006241E10"/>
          </w:pPr>
          <w:r>
            <w:rPr>
              <w:rStyle w:val="PlaceholderText"/>
              <w:rFonts w:asciiTheme="majorBidi" w:hAnsiTheme="majorBidi" w:cstheme="majorBidi"/>
              <w:b/>
              <w:bCs/>
              <w:lang w:val="en-GB" w:eastAsia="en-GB"/>
            </w:rPr>
            <w:t>Full Title of Paper</w:t>
          </w:r>
        </w:p>
      </w:docPartBody>
    </w:docPart>
    <w:docPart>
      <w:docPartPr>
        <w:name w:val="2E5B5DCD386B4FFE9DA8BF250B32FC19"/>
        <w:category>
          <w:name w:val="Genel"/>
          <w:gallery w:val="placeholder"/>
        </w:category>
        <w:types>
          <w:type w:val="bbPlcHdr"/>
        </w:types>
        <w:behaviors>
          <w:behavior w:val="content"/>
        </w:behaviors>
        <w:guid w:val="{6871B8F4-1029-4562-9D15-E6FCAD0E8887}"/>
      </w:docPartPr>
      <w:docPartBody>
        <w:p w:rsidR="00ED3875" w:rsidRDefault="00B62D20" w:rsidP="00B62D20">
          <w:pPr>
            <w:pStyle w:val="2E5B5DCD386B4FFE9DA8BF250B32FC19"/>
          </w:pPr>
          <w:r>
            <w:rPr>
              <w:rStyle w:val="PlaceholderText"/>
              <w:rFonts w:asciiTheme="majorBidi" w:hAnsiTheme="majorBidi" w:cstheme="majorBidi"/>
              <w:lang w:val="en-GB" w:eastAsia="en-GB"/>
            </w:rPr>
            <w:t>First Name Last Name</w:t>
          </w:r>
        </w:p>
      </w:docPartBody>
    </w:docPart>
    <w:docPart>
      <w:docPartPr>
        <w:name w:val="E57588C984A24550B5A5E03E15744923"/>
        <w:category>
          <w:name w:val="Genel"/>
          <w:gallery w:val="placeholder"/>
        </w:category>
        <w:types>
          <w:type w:val="bbPlcHdr"/>
        </w:types>
        <w:behaviors>
          <w:behavior w:val="content"/>
        </w:behaviors>
        <w:guid w:val="{BD0C4FB0-C653-44A5-BB07-3DDF583C98C0}"/>
      </w:docPartPr>
      <w:docPartBody>
        <w:p w:rsidR="00ED3875" w:rsidRDefault="00B62D20" w:rsidP="00B62D20">
          <w:pPr>
            <w:pStyle w:val="E57588C984A24550B5A5E03E15744923"/>
          </w:pPr>
          <w:r>
            <w:rPr>
              <w:rStyle w:val="PlaceholderText"/>
              <w:rFonts w:asciiTheme="majorBidi" w:hAnsiTheme="majorBidi" w:cstheme="majorBidi"/>
              <w:lang w:val="en-GB" w:eastAsia="en-GB"/>
            </w:rPr>
            <w:t>Department, Bow Valley College</w:t>
          </w:r>
        </w:p>
      </w:docPartBody>
    </w:docPart>
    <w:docPart>
      <w:docPartPr>
        <w:name w:val="4C831B88108F479CAD74FF407F1E176B"/>
        <w:category>
          <w:name w:val="Genel"/>
          <w:gallery w:val="placeholder"/>
        </w:category>
        <w:types>
          <w:type w:val="bbPlcHdr"/>
        </w:types>
        <w:behaviors>
          <w:behavior w:val="content"/>
        </w:behaviors>
        <w:guid w:val="{6FE1C28C-F622-44D3-A916-B79624374526}"/>
      </w:docPartPr>
      <w:docPartBody>
        <w:p w:rsidR="00ED3875" w:rsidRDefault="00B62D20" w:rsidP="00B62D20">
          <w:pPr>
            <w:pStyle w:val="4C831B88108F479CAD74FF407F1E176B"/>
          </w:pPr>
          <w:r>
            <w:rPr>
              <w:rStyle w:val="PlaceholderText"/>
              <w:rFonts w:asciiTheme="majorBidi" w:hAnsiTheme="majorBidi" w:cstheme="majorBidi"/>
              <w:lang w:val="en-GB" w:eastAsia="en-GB"/>
            </w:rPr>
            <w:t>Course Code: 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D20"/>
    <w:rsid w:val="00010AF6"/>
    <w:rsid w:val="00034B4A"/>
    <w:rsid w:val="00066323"/>
    <w:rsid w:val="000A3732"/>
    <w:rsid w:val="001170D6"/>
    <w:rsid w:val="001207AB"/>
    <w:rsid w:val="001936ED"/>
    <w:rsid w:val="001A5992"/>
    <w:rsid w:val="001E51B9"/>
    <w:rsid w:val="001F5B6D"/>
    <w:rsid w:val="00213001"/>
    <w:rsid w:val="002572E1"/>
    <w:rsid w:val="002D06D5"/>
    <w:rsid w:val="002D3DDB"/>
    <w:rsid w:val="002E2DBD"/>
    <w:rsid w:val="002E7265"/>
    <w:rsid w:val="00344EF3"/>
    <w:rsid w:val="00384009"/>
    <w:rsid w:val="00392046"/>
    <w:rsid w:val="00392422"/>
    <w:rsid w:val="003F0AE5"/>
    <w:rsid w:val="00405C8A"/>
    <w:rsid w:val="004633FB"/>
    <w:rsid w:val="00482132"/>
    <w:rsid w:val="004D3341"/>
    <w:rsid w:val="004E365A"/>
    <w:rsid w:val="00553711"/>
    <w:rsid w:val="00561012"/>
    <w:rsid w:val="00581B7E"/>
    <w:rsid w:val="00592A2A"/>
    <w:rsid w:val="0059391E"/>
    <w:rsid w:val="005E2B0F"/>
    <w:rsid w:val="005F6446"/>
    <w:rsid w:val="006079D2"/>
    <w:rsid w:val="006460A7"/>
    <w:rsid w:val="006469F0"/>
    <w:rsid w:val="00664124"/>
    <w:rsid w:val="006C281F"/>
    <w:rsid w:val="00701FED"/>
    <w:rsid w:val="00771DD0"/>
    <w:rsid w:val="007D03A7"/>
    <w:rsid w:val="007D78B9"/>
    <w:rsid w:val="00811792"/>
    <w:rsid w:val="008356C8"/>
    <w:rsid w:val="008D329A"/>
    <w:rsid w:val="008F1F7F"/>
    <w:rsid w:val="009039C8"/>
    <w:rsid w:val="009568F1"/>
    <w:rsid w:val="00971C89"/>
    <w:rsid w:val="009B1E27"/>
    <w:rsid w:val="009B3B98"/>
    <w:rsid w:val="009C04A3"/>
    <w:rsid w:val="009E71C9"/>
    <w:rsid w:val="00A279C6"/>
    <w:rsid w:val="00A37D93"/>
    <w:rsid w:val="00A425C0"/>
    <w:rsid w:val="00A529D6"/>
    <w:rsid w:val="00A71F13"/>
    <w:rsid w:val="00A742B2"/>
    <w:rsid w:val="00A81041"/>
    <w:rsid w:val="00A92578"/>
    <w:rsid w:val="00AA17B1"/>
    <w:rsid w:val="00B33AE3"/>
    <w:rsid w:val="00B62D20"/>
    <w:rsid w:val="00B668CB"/>
    <w:rsid w:val="00B66B92"/>
    <w:rsid w:val="00B83B52"/>
    <w:rsid w:val="00C37191"/>
    <w:rsid w:val="00C43C20"/>
    <w:rsid w:val="00C87A04"/>
    <w:rsid w:val="00CC4AF1"/>
    <w:rsid w:val="00D32889"/>
    <w:rsid w:val="00D76AE4"/>
    <w:rsid w:val="00DE0524"/>
    <w:rsid w:val="00DE05CF"/>
    <w:rsid w:val="00DE213E"/>
    <w:rsid w:val="00DE6C7C"/>
    <w:rsid w:val="00EA29BE"/>
    <w:rsid w:val="00EB7DB2"/>
    <w:rsid w:val="00EC4698"/>
    <w:rsid w:val="00ED3875"/>
    <w:rsid w:val="00F02171"/>
    <w:rsid w:val="00F15DDF"/>
    <w:rsid w:val="00F27DA9"/>
    <w:rsid w:val="00F75A10"/>
    <w:rsid w:val="00FA6E63"/>
    <w:rsid w:val="00FB3652"/>
    <w:rsid w:val="00FE5FE0"/>
    <w:rsid w:val="00FE627C"/>
    <w:rsid w:val="00FF37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2D20"/>
  </w:style>
  <w:style w:type="paragraph" w:customStyle="1" w:styleId="23A5DE5ACB4543AC8ADB0EF006241E10">
    <w:name w:val="23A5DE5ACB4543AC8ADB0EF006241E10"/>
    <w:rsid w:val="00B62D20"/>
  </w:style>
  <w:style w:type="paragraph" w:customStyle="1" w:styleId="2E5B5DCD386B4FFE9DA8BF250B32FC19">
    <w:name w:val="2E5B5DCD386B4FFE9DA8BF250B32FC19"/>
    <w:rsid w:val="00B62D20"/>
  </w:style>
  <w:style w:type="paragraph" w:customStyle="1" w:styleId="E57588C984A24550B5A5E03E15744923">
    <w:name w:val="E57588C984A24550B5A5E03E15744923"/>
    <w:rsid w:val="00B62D20"/>
  </w:style>
  <w:style w:type="paragraph" w:customStyle="1" w:styleId="4C831B88108F479CAD74FF407F1E176B">
    <w:name w:val="4C831B88108F479CAD74FF407F1E176B"/>
    <w:rsid w:val="00B62D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3541-415C-A84D-A60D-7A1B81E2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2124</TotalTime>
  <Pages>41</Pages>
  <Words>53806</Words>
  <Characters>306698</Characters>
  <Application>Microsoft Office Word</Application>
  <DocSecurity>0</DocSecurity>
  <Lines>2555</Lines>
  <Paragraphs>719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359785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Elitepad</dc:creator>
  <cp:keywords/>
  <dc:description/>
  <cp:lastModifiedBy>Lukman ZIBLIM</cp:lastModifiedBy>
  <cp:revision>57</cp:revision>
  <dcterms:created xsi:type="dcterms:W3CDTF">2024-05-10T12:21:00Z</dcterms:created>
  <dcterms:modified xsi:type="dcterms:W3CDTF">2024-06-18T05:51:00Z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id="XSpMGUje"/&gt;&lt;style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